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DF4721" w:rsidRDefault="4948C66D" w:rsidP="0020635A">
      <w:pPr>
        <w:pStyle w:val="Heading1"/>
      </w:pPr>
      <w:r w:rsidRPr="00DF4721">
        <w:t xml:space="preserve">Course Description </w:t>
      </w:r>
    </w:p>
    <w:p w14:paraId="0D279BCC" w14:textId="77777777" w:rsidR="00121460" w:rsidRPr="00DF4721" w:rsidRDefault="00121460" w:rsidP="00DC3920"/>
    <w:p w14:paraId="1CA9AFC7" w14:textId="2B8DEF38" w:rsidR="00E676CE" w:rsidRPr="00DF4721" w:rsidRDefault="00485B72" w:rsidP="00DC3920">
      <w:pPr>
        <w:rPr>
          <w:rFonts w:cs="Arial"/>
          <w:szCs w:val="20"/>
        </w:rPr>
      </w:pPr>
      <w:r w:rsidRPr="00DF4721">
        <w:rPr>
          <w:rFonts w:cs="Arial"/>
          <w:szCs w:val="20"/>
        </w:rPr>
        <w:t>This course will involve working with a mentor principal. An action plan will be developed with your mentor principal and approved by the course instructor. The purpose of the course is to guide the student toward connecting research, theory, and practice th</w:t>
      </w:r>
      <w:r w:rsidR="00416472">
        <w:rPr>
          <w:rFonts w:cs="Arial"/>
          <w:szCs w:val="20"/>
        </w:rPr>
        <w:t>rough reflective experience</w:t>
      </w:r>
      <w:r w:rsidR="00CB4A55">
        <w:rPr>
          <w:rFonts w:cs="Arial"/>
          <w:szCs w:val="20"/>
        </w:rPr>
        <w:t>.</w:t>
      </w:r>
    </w:p>
    <w:p w14:paraId="093FE12D" w14:textId="77777777" w:rsidR="00485B72" w:rsidRPr="00DF4721" w:rsidRDefault="00485B72" w:rsidP="00DC3920"/>
    <w:p w14:paraId="34C93252" w14:textId="77777777" w:rsidR="00121460" w:rsidRPr="00DF4721" w:rsidRDefault="4948C66D" w:rsidP="4948C66D">
      <w:pPr>
        <w:pStyle w:val="Heading1"/>
        <w:rPr>
          <w:color w:val="9C2C2A" w:themeColor="accent1"/>
        </w:rPr>
      </w:pPr>
      <w:r w:rsidRPr="00DF4721">
        <w:t>University Learning Outcomes (ULO)</w:t>
      </w:r>
    </w:p>
    <w:p w14:paraId="259C4324" w14:textId="77777777" w:rsidR="00121460" w:rsidRPr="00DF4721" w:rsidRDefault="00121460" w:rsidP="00121460">
      <w:pPr>
        <w:tabs>
          <w:tab w:val="left" w:pos="0"/>
        </w:tabs>
        <w:rPr>
          <w:rFonts w:cs="Arial"/>
          <w:szCs w:val="22"/>
        </w:rPr>
      </w:pPr>
    </w:p>
    <w:p w14:paraId="685F7101" w14:textId="77777777" w:rsidR="00191194" w:rsidRDefault="00191194" w:rsidP="00191194">
      <w:pPr>
        <w:numPr>
          <w:ilvl w:val="0"/>
          <w:numId w:val="35"/>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307F2FF8" w14:textId="77777777" w:rsidR="00191194" w:rsidRDefault="00191194" w:rsidP="00191194">
      <w:pPr>
        <w:numPr>
          <w:ilvl w:val="0"/>
          <w:numId w:val="35"/>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A60198F" w14:textId="77777777" w:rsidR="00191194" w:rsidRDefault="00191194" w:rsidP="00191194">
      <w:pPr>
        <w:numPr>
          <w:ilvl w:val="0"/>
          <w:numId w:val="35"/>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73C13BF8" w14:textId="77777777" w:rsidR="00191194" w:rsidRDefault="00191194" w:rsidP="00191194">
      <w:pPr>
        <w:numPr>
          <w:ilvl w:val="0"/>
          <w:numId w:val="35"/>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57267BB3" w14:textId="77777777" w:rsidR="00191194" w:rsidRDefault="00191194" w:rsidP="00191194">
      <w:pPr>
        <w:numPr>
          <w:ilvl w:val="0"/>
          <w:numId w:val="35"/>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DF4721" w:rsidRDefault="00825564" w:rsidP="00825564"/>
    <w:p w14:paraId="02D92482" w14:textId="77777777" w:rsidR="00132272" w:rsidRPr="00DF4721" w:rsidRDefault="4948C66D" w:rsidP="0020635A">
      <w:pPr>
        <w:pStyle w:val="Heading1"/>
      </w:pPr>
      <w:r w:rsidRPr="00DF4721">
        <w:t xml:space="preserve">Program Learning Outcomes (PLO) </w:t>
      </w:r>
    </w:p>
    <w:p w14:paraId="08A3ABED" w14:textId="77777777" w:rsidR="00824D94" w:rsidRPr="00DF4721" w:rsidRDefault="00824D94" w:rsidP="00824D94"/>
    <w:p w14:paraId="6BB8226D" w14:textId="77777777" w:rsidR="00B80BB1" w:rsidRDefault="00B80BB1" w:rsidP="00B80BB1">
      <w:pPr>
        <w:pStyle w:val="AssignmentsLevel2"/>
        <w:widowControl/>
        <w:numPr>
          <w:ilvl w:val="0"/>
          <w:numId w:val="36"/>
        </w:numPr>
        <w:ind w:left="360"/>
      </w:pPr>
      <w:r>
        <w:rPr>
          <w:b/>
          <w:bCs/>
        </w:rPr>
        <w:t>PLO1:</w:t>
      </w:r>
      <w:r>
        <w:t xml:space="preserve"> Articulate an educational organization's mission, goals, and guiding principles that distinguish the organization from others. (ULO1, 4)</w:t>
      </w:r>
    </w:p>
    <w:p w14:paraId="120D91FB" w14:textId="77777777" w:rsidR="00B80BB1" w:rsidRDefault="00B80BB1" w:rsidP="00B80BB1">
      <w:pPr>
        <w:pStyle w:val="AssignmentsLevel2"/>
        <w:widowControl/>
        <w:numPr>
          <w:ilvl w:val="0"/>
          <w:numId w:val="36"/>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2DA610B1" w14:textId="77777777" w:rsidR="00B80BB1" w:rsidRDefault="00B80BB1" w:rsidP="00B80BB1">
      <w:pPr>
        <w:pStyle w:val="AssignmentsLevel2"/>
        <w:widowControl/>
        <w:numPr>
          <w:ilvl w:val="0"/>
          <w:numId w:val="36"/>
        </w:numPr>
        <w:ind w:left="360"/>
      </w:pPr>
      <w:r>
        <w:rPr>
          <w:b/>
          <w:bCs/>
        </w:rPr>
        <w:t>PLO3:</w:t>
      </w:r>
      <w:r>
        <w:t xml:space="preserve"> Given scenarios of conflict, choose ethical courses of action consistent with Gospel values. (ULO3, 5)</w:t>
      </w:r>
    </w:p>
    <w:p w14:paraId="56DB2D37" w14:textId="77777777" w:rsidR="00B80BB1" w:rsidRDefault="00B80BB1" w:rsidP="00B80BB1">
      <w:pPr>
        <w:pStyle w:val="AssignmentsLevel2"/>
        <w:widowControl/>
        <w:numPr>
          <w:ilvl w:val="0"/>
          <w:numId w:val="36"/>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31628BCB" w14:textId="77777777" w:rsidR="00B80BB1" w:rsidRDefault="00B80BB1" w:rsidP="00B80BB1">
      <w:pPr>
        <w:pStyle w:val="AssignmentsLevel2"/>
        <w:widowControl/>
        <w:numPr>
          <w:ilvl w:val="0"/>
          <w:numId w:val="36"/>
        </w:numPr>
        <w:ind w:left="360"/>
      </w:pPr>
      <w:r>
        <w:rPr>
          <w:b/>
          <w:bCs/>
        </w:rPr>
        <w:t>PLO5:</w:t>
      </w:r>
      <w:r>
        <w:t xml:space="preserve"> View problems and challenges through the lens of a scientist, seeking evidence-based conclusions. (ULO1, 2, 4)</w:t>
      </w:r>
    </w:p>
    <w:p w14:paraId="2C99CB68" w14:textId="77777777" w:rsidR="00B80BB1" w:rsidRDefault="00B80BB1" w:rsidP="00B80BB1">
      <w:pPr>
        <w:pStyle w:val="AssignmentsLevel2"/>
        <w:widowControl/>
        <w:numPr>
          <w:ilvl w:val="0"/>
          <w:numId w:val="36"/>
        </w:numPr>
        <w:ind w:left="360"/>
      </w:pPr>
      <w:r>
        <w:rPr>
          <w:b/>
          <w:bCs/>
        </w:rPr>
        <w:t>PLO6:</w:t>
      </w:r>
      <w:r>
        <w:t xml:space="preserve"> Practice and model steward leadership in transforming organizations to better serve all constituents. (ULO3, 4, 5)</w:t>
      </w:r>
    </w:p>
    <w:p w14:paraId="231D1466" w14:textId="77777777" w:rsidR="00B80BB1" w:rsidRDefault="00B80BB1" w:rsidP="00B80BB1">
      <w:pPr>
        <w:pStyle w:val="AssignmentsLevel2"/>
        <w:widowControl/>
        <w:numPr>
          <w:ilvl w:val="0"/>
          <w:numId w:val="36"/>
        </w:numPr>
        <w:ind w:left="360"/>
      </w:pPr>
      <w:r>
        <w:rPr>
          <w:b/>
          <w:bCs/>
        </w:rPr>
        <w:t>PLO7:</w:t>
      </w:r>
      <w:r>
        <w:t xml:space="preserve"> Demonstrate facility in the application of technology to solve problems, analyze and synthesize data, and manage information. (ULO1, 2, 4)</w:t>
      </w:r>
    </w:p>
    <w:p w14:paraId="5372293E" w14:textId="77777777" w:rsidR="00104F2B" w:rsidRPr="00DF4721" w:rsidRDefault="00104F2B" w:rsidP="00104F2B"/>
    <w:p w14:paraId="2BDB00FC" w14:textId="77777777" w:rsidR="00EE72BE" w:rsidRPr="00DF4721" w:rsidRDefault="4948C66D" w:rsidP="0020635A">
      <w:pPr>
        <w:pStyle w:val="Heading1"/>
      </w:pPr>
      <w:r w:rsidRPr="00DF4721">
        <w:t xml:space="preserve">Course Learning Outcomes (CLO) </w:t>
      </w:r>
    </w:p>
    <w:p w14:paraId="0BC19778" w14:textId="77777777" w:rsidR="00254182" w:rsidRPr="00DF4721" w:rsidRDefault="00254182" w:rsidP="00E127B5">
      <w:pPr>
        <w:tabs>
          <w:tab w:val="left" w:pos="0"/>
        </w:tabs>
        <w:rPr>
          <w:rFonts w:cs="Arial"/>
          <w:szCs w:val="20"/>
        </w:rPr>
      </w:pPr>
    </w:p>
    <w:p w14:paraId="43DA4875" w14:textId="1971141A" w:rsidR="007751A6" w:rsidRPr="007751A6" w:rsidRDefault="007751A6" w:rsidP="007751A6">
      <w:pPr>
        <w:pStyle w:val="AssignmentsLevel2"/>
        <w:rPr>
          <w:b/>
          <w:bCs/>
        </w:rPr>
      </w:pPr>
      <w:r>
        <w:rPr>
          <w:b/>
          <w:bCs/>
        </w:rPr>
        <w:t xml:space="preserve">CLO1: </w:t>
      </w:r>
      <w:r w:rsidRPr="007751A6">
        <w:rPr>
          <w:bCs/>
        </w:rPr>
        <w:t>Leverage budget and resources for effective school/district and student management</w:t>
      </w:r>
      <w:r>
        <w:rPr>
          <w:bCs/>
        </w:rPr>
        <w:t>.</w:t>
      </w:r>
    </w:p>
    <w:p w14:paraId="1D7960CC" w14:textId="7060FC2D" w:rsidR="007751A6" w:rsidRPr="007751A6" w:rsidRDefault="007751A6" w:rsidP="007751A6">
      <w:pPr>
        <w:pStyle w:val="AssignmentsLevel2"/>
        <w:rPr>
          <w:b/>
          <w:bCs/>
        </w:rPr>
      </w:pPr>
      <w:r w:rsidRPr="007751A6">
        <w:rPr>
          <w:b/>
          <w:bCs/>
        </w:rPr>
        <w:t>C</w:t>
      </w:r>
      <w:r>
        <w:rPr>
          <w:b/>
          <w:bCs/>
        </w:rPr>
        <w:t xml:space="preserve">LO2: </w:t>
      </w:r>
      <w:r w:rsidRPr="007751A6">
        <w:rPr>
          <w:bCs/>
        </w:rPr>
        <w:t>Model equity and embrace diversity</w:t>
      </w:r>
      <w:r>
        <w:rPr>
          <w:bCs/>
        </w:rPr>
        <w:t>.</w:t>
      </w:r>
    </w:p>
    <w:p w14:paraId="49DD93C8" w14:textId="1AB2CAF8" w:rsidR="007751A6" w:rsidRPr="007751A6" w:rsidRDefault="007751A6" w:rsidP="007751A6">
      <w:pPr>
        <w:pStyle w:val="AssignmentsLevel2"/>
        <w:rPr>
          <w:b/>
          <w:bCs/>
        </w:rPr>
      </w:pPr>
      <w:r w:rsidRPr="007751A6">
        <w:rPr>
          <w:b/>
          <w:bCs/>
        </w:rPr>
        <w:t>CLO3</w:t>
      </w:r>
      <w:r>
        <w:rPr>
          <w:b/>
          <w:bCs/>
        </w:rPr>
        <w:t>:</w:t>
      </w:r>
      <w:r w:rsidRPr="007751A6">
        <w:rPr>
          <w:b/>
          <w:bCs/>
        </w:rPr>
        <w:t xml:space="preserve"> </w:t>
      </w:r>
      <w:r w:rsidRPr="007751A6">
        <w:rPr>
          <w:bCs/>
        </w:rPr>
        <w:t xml:space="preserve">Design </w:t>
      </w:r>
      <w:r w:rsidR="00E13B53">
        <w:rPr>
          <w:bCs/>
        </w:rPr>
        <w:t>p</w:t>
      </w:r>
      <w:r w:rsidRPr="007751A6">
        <w:rPr>
          <w:bCs/>
        </w:rPr>
        <w:t xml:space="preserve">rofessional </w:t>
      </w:r>
      <w:r w:rsidR="00E13B53">
        <w:rPr>
          <w:bCs/>
        </w:rPr>
        <w:t>d</w:t>
      </w:r>
      <w:r w:rsidRPr="007751A6">
        <w:rPr>
          <w:bCs/>
        </w:rPr>
        <w:t xml:space="preserve">evelopment </w:t>
      </w:r>
      <w:r w:rsidR="00E13B53">
        <w:rPr>
          <w:bCs/>
        </w:rPr>
        <w:t>a</w:t>
      </w:r>
      <w:r w:rsidRPr="007751A6">
        <w:rPr>
          <w:bCs/>
        </w:rPr>
        <w:t>ctivities that align with the vision and mission o</w:t>
      </w:r>
      <w:r w:rsidR="001D7690">
        <w:rPr>
          <w:bCs/>
        </w:rPr>
        <w:t xml:space="preserve">f the school or </w:t>
      </w:r>
      <w:r w:rsidRPr="007751A6">
        <w:rPr>
          <w:bCs/>
        </w:rPr>
        <w:t>district</w:t>
      </w:r>
      <w:r>
        <w:rPr>
          <w:bCs/>
        </w:rPr>
        <w:t>.</w:t>
      </w:r>
    </w:p>
    <w:p w14:paraId="1420686B" w14:textId="1330E06F" w:rsidR="007751A6" w:rsidRPr="007751A6" w:rsidRDefault="007751A6" w:rsidP="007751A6">
      <w:pPr>
        <w:pStyle w:val="AssignmentsLevel2"/>
        <w:rPr>
          <w:bCs/>
        </w:rPr>
      </w:pPr>
      <w:r>
        <w:rPr>
          <w:b/>
          <w:bCs/>
        </w:rPr>
        <w:t>CLO4:</w:t>
      </w:r>
      <w:r w:rsidRPr="007751A6">
        <w:rPr>
          <w:b/>
          <w:bCs/>
        </w:rPr>
        <w:t xml:space="preserve"> </w:t>
      </w:r>
      <w:r w:rsidRPr="007751A6">
        <w:rPr>
          <w:bCs/>
        </w:rPr>
        <w:t xml:space="preserve">Develop strategies to prevent and intervene on overrepresentation of </w:t>
      </w:r>
      <w:r w:rsidR="00E13B53">
        <w:rPr>
          <w:bCs/>
        </w:rPr>
        <w:t>d</w:t>
      </w:r>
      <w:r w:rsidRPr="007751A6">
        <w:rPr>
          <w:bCs/>
        </w:rPr>
        <w:t xml:space="preserve">iverse </w:t>
      </w:r>
      <w:r w:rsidR="00E13B53">
        <w:rPr>
          <w:bCs/>
        </w:rPr>
        <w:t>l</w:t>
      </w:r>
      <w:r w:rsidRPr="007751A6">
        <w:rPr>
          <w:bCs/>
        </w:rPr>
        <w:t>earners</w:t>
      </w:r>
      <w:r w:rsidR="00E13B53">
        <w:rPr>
          <w:bCs/>
        </w:rPr>
        <w:t>,</w:t>
      </w:r>
      <w:r w:rsidRPr="007751A6">
        <w:rPr>
          <w:bCs/>
        </w:rPr>
        <w:t xml:space="preserve"> including students with disabilities and English language learners</w:t>
      </w:r>
      <w:r>
        <w:rPr>
          <w:bCs/>
        </w:rPr>
        <w:t>.</w:t>
      </w:r>
    </w:p>
    <w:p w14:paraId="0C278AF0" w14:textId="4A8ADFD4" w:rsidR="007751A6" w:rsidRPr="007751A6" w:rsidRDefault="007751A6" w:rsidP="007751A6">
      <w:pPr>
        <w:pStyle w:val="AssignmentsLevel2"/>
        <w:rPr>
          <w:b/>
          <w:bCs/>
        </w:rPr>
      </w:pPr>
      <w:r w:rsidRPr="007751A6">
        <w:rPr>
          <w:b/>
          <w:bCs/>
        </w:rPr>
        <w:t>CLO5</w:t>
      </w:r>
      <w:r>
        <w:rPr>
          <w:b/>
          <w:bCs/>
        </w:rPr>
        <w:t>:</w:t>
      </w:r>
      <w:r w:rsidRPr="007751A6">
        <w:rPr>
          <w:b/>
          <w:bCs/>
        </w:rPr>
        <w:t xml:space="preserve"> </w:t>
      </w:r>
      <w:r w:rsidRPr="007751A6">
        <w:rPr>
          <w:bCs/>
        </w:rPr>
        <w:t>Create and maintain a learning culture, empowering others toward leadership, and effective communication</w:t>
      </w:r>
      <w:r>
        <w:rPr>
          <w:bCs/>
        </w:rPr>
        <w:t>.</w:t>
      </w:r>
    </w:p>
    <w:p w14:paraId="65E3B41A" w14:textId="6AC0932C" w:rsidR="007751A6" w:rsidRPr="007751A6" w:rsidRDefault="007751A6" w:rsidP="007751A6">
      <w:pPr>
        <w:pStyle w:val="AssignmentsLevel2"/>
        <w:rPr>
          <w:b/>
          <w:bCs/>
        </w:rPr>
      </w:pPr>
      <w:r w:rsidRPr="007751A6">
        <w:rPr>
          <w:b/>
          <w:bCs/>
        </w:rPr>
        <w:t>CLO6</w:t>
      </w:r>
      <w:r>
        <w:rPr>
          <w:b/>
          <w:bCs/>
        </w:rPr>
        <w:t>:</w:t>
      </w:r>
      <w:r w:rsidRPr="007751A6">
        <w:rPr>
          <w:b/>
          <w:bCs/>
        </w:rPr>
        <w:t xml:space="preserve"> </w:t>
      </w:r>
      <w:r w:rsidRPr="007751A6">
        <w:rPr>
          <w:bCs/>
        </w:rPr>
        <w:t>Employ strategies to support the school’s safety and discipline as it relates to the law and school/district policy</w:t>
      </w:r>
      <w:r>
        <w:rPr>
          <w:b/>
          <w:bCs/>
        </w:rPr>
        <w:t>.</w:t>
      </w:r>
    </w:p>
    <w:p w14:paraId="4F6D9B08" w14:textId="3EF81D24" w:rsidR="007751A6" w:rsidRPr="00E33E2A" w:rsidRDefault="007751A6" w:rsidP="007751A6">
      <w:pPr>
        <w:pStyle w:val="AssignmentsLevel2"/>
        <w:rPr>
          <w:b/>
          <w:bCs/>
        </w:rPr>
      </w:pPr>
      <w:r>
        <w:rPr>
          <w:b/>
          <w:bCs/>
        </w:rPr>
        <w:t xml:space="preserve">CLO7: </w:t>
      </w:r>
      <w:r w:rsidRPr="007751A6">
        <w:rPr>
          <w:bCs/>
        </w:rPr>
        <w:t xml:space="preserve">Develop policies and procedures to address issues facing administrators today like </w:t>
      </w:r>
      <w:r w:rsidR="00E13B53">
        <w:rPr>
          <w:bCs/>
        </w:rPr>
        <w:t>s</w:t>
      </w:r>
      <w:r w:rsidRPr="007751A6">
        <w:rPr>
          <w:bCs/>
        </w:rPr>
        <w:t xml:space="preserve">ocial </w:t>
      </w:r>
      <w:r w:rsidR="00E13B53">
        <w:rPr>
          <w:bCs/>
        </w:rPr>
        <w:t>m</w:t>
      </w:r>
      <w:r w:rsidRPr="007751A6">
        <w:rPr>
          <w:bCs/>
        </w:rPr>
        <w:t xml:space="preserve">edia, </w:t>
      </w:r>
      <w:r w:rsidR="00E13B53">
        <w:rPr>
          <w:bCs/>
        </w:rPr>
        <w:t>b</w:t>
      </w:r>
      <w:r w:rsidRPr="007751A6">
        <w:rPr>
          <w:bCs/>
        </w:rPr>
        <w:t xml:space="preserve">ullying, and </w:t>
      </w:r>
      <w:r w:rsidR="00E13B53">
        <w:rPr>
          <w:bCs/>
        </w:rPr>
        <w:t>c</w:t>
      </w:r>
      <w:r w:rsidRPr="007751A6">
        <w:rPr>
          <w:bCs/>
        </w:rPr>
        <w:t xml:space="preserve">oncerns of </w:t>
      </w:r>
      <w:r w:rsidR="00E13B53">
        <w:rPr>
          <w:bCs/>
        </w:rPr>
        <w:t>g</w:t>
      </w:r>
      <w:r w:rsidRPr="007751A6">
        <w:rPr>
          <w:bCs/>
        </w:rPr>
        <w:t>ender</w:t>
      </w:r>
      <w:r>
        <w:rPr>
          <w:bCs/>
        </w:rPr>
        <w:t>.</w:t>
      </w:r>
    </w:p>
    <w:p w14:paraId="67397C71" w14:textId="02F00980" w:rsidR="00E33E2A" w:rsidRPr="00E33E2A" w:rsidRDefault="00E33E2A" w:rsidP="00E33E2A">
      <w:pPr>
        <w:pStyle w:val="AssignmentsLevel2"/>
        <w:rPr>
          <w:b/>
          <w:bCs/>
        </w:rPr>
      </w:pPr>
      <w:r w:rsidRPr="008924F9">
        <w:rPr>
          <w:b/>
          <w:bCs/>
        </w:rPr>
        <w:t>CLO8:</w:t>
      </w:r>
      <w:r>
        <w:rPr>
          <w:bCs/>
        </w:rPr>
        <w:t xml:space="preserve"> Apply strategies to support student transition (transition to kindergarten and secondary transition).</w:t>
      </w:r>
    </w:p>
    <w:p w14:paraId="00269A19" w14:textId="77777777" w:rsidR="00485B72" w:rsidRPr="00DF4721" w:rsidRDefault="00485B72" w:rsidP="4948C66D">
      <w:pPr>
        <w:pStyle w:val="Heading1"/>
      </w:pPr>
    </w:p>
    <w:p w14:paraId="33EAB80D" w14:textId="51994631" w:rsidR="004F138A" w:rsidRPr="00DF4721" w:rsidRDefault="4948C66D" w:rsidP="4948C66D">
      <w:pPr>
        <w:pStyle w:val="Heading1"/>
        <w:rPr>
          <w:color w:val="9C2C2A" w:themeColor="accent1"/>
        </w:rPr>
      </w:pPr>
      <w:r w:rsidRPr="00DF4721">
        <w:t>Student Expectations</w:t>
      </w:r>
    </w:p>
    <w:p w14:paraId="4EA38AB6" w14:textId="77777777" w:rsidR="004F138A" w:rsidRPr="00DF4721" w:rsidRDefault="004F138A" w:rsidP="004F138A">
      <w:pPr>
        <w:tabs>
          <w:tab w:val="left" w:pos="0"/>
        </w:tabs>
        <w:rPr>
          <w:rFonts w:cs="Arial"/>
          <w:b/>
          <w:color w:val="9C2C2A"/>
          <w:sz w:val="22"/>
          <w:szCs w:val="22"/>
        </w:rPr>
      </w:pPr>
    </w:p>
    <w:p w14:paraId="730D4699" w14:textId="154BF4F9" w:rsidR="004F138A" w:rsidRPr="00DF4721" w:rsidRDefault="4948C66D" w:rsidP="002522B3">
      <w:pPr>
        <w:pStyle w:val="AssignmentsLevel1"/>
      </w:pPr>
      <w:r w:rsidRPr="00DF4721">
        <w:lastRenderedPageBreak/>
        <w:t>Students are expected to</w:t>
      </w:r>
      <w:r w:rsidR="00E13B53">
        <w:t xml:space="preserve"> do the following</w:t>
      </w:r>
      <w:r w:rsidRPr="00DF4721">
        <w:t>:</w:t>
      </w:r>
    </w:p>
    <w:p w14:paraId="76C77F32" w14:textId="77777777" w:rsidR="00D07152" w:rsidRPr="00DF4721" w:rsidRDefault="00D07152" w:rsidP="002522B3">
      <w:pPr>
        <w:pStyle w:val="AssignmentsLevel1"/>
      </w:pPr>
    </w:p>
    <w:p w14:paraId="5F5A5DA8" w14:textId="11FE0017" w:rsidR="004F138A" w:rsidRPr="00DF4721" w:rsidRDefault="4948C66D" w:rsidP="002522B3">
      <w:pPr>
        <w:pStyle w:val="AssignmentsLevel2"/>
      </w:pPr>
      <w:r w:rsidRPr="00DF4721">
        <w:t>Ask probing and insightful questions related to course content.</w:t>
      </w:r>
    </w:p>
    <w:p w14:paraId="28C7DC76" w14:textId="0C5AE845" w:rsidR="004F138A" w:rsidRPr="00DF4721" w:rsidRDefault="4948C66D" w:rsidP="002522B3">
      <w:pPr>
        <w:pStyle w:val="AssignmentsLevel2"/>
      </w:pPr>
      <w:r w:rsidRPr="00DF4721">
        <w:t>Make meaningful and relevant connections and application to their own learning process.</w:t>
      </w:r>
    </w:p>
    <w:p w14:paraId="166159F6" w14:textId="4F2719A0" w:rsidR="004F138A" w:rsidRPr="00DF4721" w:rsidRDefault="4948C66D" w:rsidP="002522B3">
      <w:pPr>
        <w:pStyle w:val="AssignmentsLevel2"/>
      </w:pPr>
      <w:r w:rsidRPr="00DF4721">
        <w:t>Be productive and contributing members of class discussions.</w:t>
      </w:r>
    </w:p>
    <w:p w14:paraId="627F87AF" w14:textId="77777777" w:rsidR="000E5FD9" w:rsidRPr="00DF4721" w:rsidRDefault="000E5FD9" w:rsidP="00D9427C">
      <w:pPr>
        <w:pStyle w:val="AssignmentsLevel1"/>
      </w:pPr>
    </w:p>
    <w:p w14:paraId="2F5C2506" w14:textId="77777777" w:rsidR="00721FDA" w:rsidRPr="00DF4721" w:rsidRDefault="4948C66D" w:rsidP="0020635A">
      <w:pPr>
        <w:pStyle w:val="Heading1"/>
      </w:pPr>
      <w:r w:rsidRPr="00DF4721">
        <w:t>Required Course Materials</w:t>
      </w:r>
    </w:p>
    <w:p w14:paraId="7D0512BF" w14:textId="77777777" w:rsidR="0049398D" w:rsidRPr="00DF4721" w:rsidRDefault="0049398D" w:rsidP="00E127B5">
      <w:pPr>
        <w:pStyle w:val="APACitation"/>
      </w:pPr>
    </w:p>
    <w:p w14:paraId="58C90F67" w14:textId="4AB78C26" w:rsidR="00A80C26" w:rsidRPr="00DF4721" w:rsidRDefault="00A80C26" w:rsidP="00A80C26">
      <w:pPr>
        <w:pStyle w:val="APACitation"/>
      </w:pPr>
      <w:r>
        <w:t>Whitaker, T. (2013)</w:t>
      </w:r>
      <w:r w:rsidR="00E13B53">
        <w:t>.</w:t>
      </w:r>
      <w:r>
        <w:t xml:space="preserve"> </w:t>
      </w:r>
      <w:r w:rsidRPr="00CA53E0">
        <w:rPr>
          <w:i/>
        </w:rPr>
        <w:t xml:space="preserve">What </w:t>
      </w:r>
      <w:r w:rsidR="00E13B53" w:rsidRPr="00CA53E0">
        <w:rPr>
          <w:i/>
        </w:rPr>
        <w:t>g</w:t>
      </w:r>
      <w:r w:rsidRPr="00CA53E0">
        <w:rPr>
          <w:i/>
        </w:rPr>
        <w:t xml:space="preserve">reat </w:t>
      </w:r>
      <w:r w:rsidR="00E13B53" w:rsidRPr="00CA53E0">
        <w:rPr>
          <w:i/>
        </w:rPr>
        <w:t>p</w:t>
      </w:r>
      <w:r w:rsidRPr="00CA53E0">
        <w:rPr>
          <w:i/>
        </w:rPr>
        <w:t xml:space="preserve">rincipals </w:t>
      </w:r>
      <w:r w:rsidR="00E13B53" w:rsidRPr="00CA53E0">
        <w:rPr>
          <w:i/>
        </w:rPr>
        <w:t>d</w:t>
      </w:r>
      <w:r w:rsidRPr="00CA53E0">
        <w:rPr>
          <w:i/>
        </w:rPr>
        <w:t xml:space="preserve">o </w:t>
      </w:r>
      <w:r w:rsidR="00E13B53" w:rsidRPr="00CA53E0">
        <w:rPr>
          <w:i/>
        </w:rPr>
        <w:t>d</w:t>
      </w:r>
      <w:r w:rsidRPr="00CA53E0">
        <w:rPr>
          <w:i/>
        </w:rPr>
        <w:t xml:space="preserve">ifferently: 18 </w:t>
      </w:r>
      <w:r w:rsidR="00E13B53" w:rsidRPr="00CA53E0">
        <w:rPr>
          <w:i/>
        </w:rPr>
        <w:t>t</w:t>
      </w:r>
      <w:r w:rsidRPr="00CA53E0">
        <w:rPr>
          <w:i/>
        </w:rPr>
        <w:t xml:space="preserve">hings </w:t>
      </w:r>
      <w:r w:rsidR="00E13B53" w:rsidRPr="00CA53E0">
        <w:rPr>
          <w:i/>
        </w:rPr>
        <w:t>t</w:t>
      </w:r>
      <w:r w:rsidRPr="00CA53E0">
        <w:rPr>
          <w:i/>
        </w:rPr>
        <w:t xml:space="preserve">hat </w:t>
      </w:r>
      <w:r w:rsidR="00E13B53" w:rsidRPr="00CA53E0">
        <w:rPr>
          <w:i/>
        </w:rPr>
        <w:t>m</w:t>
      </w:r>
      <w:r w:rsidRPr="00CA53E0">
        <w:rPr>
          <w:i/>
        </w:rPr>
        <w:t xml:space="preserve">atter </w:t>
      </w:r>
      <w:r w:rsidR="00E13B53" w:rsidRPr="00CA53E0">
        <w:rPr>
          <w:i/>
        </w:rPr>
        <w:t>m</w:t>
      </w:r>
      <w:r w:rsidRPr="00CA53E0">
        <w:rPr>
          <w:i/>
        </w:rPr>
        <w:t>ost</w:t>
      </w:r>
      <w:r>
        <w:t xml:space="preserve"> </w:t>
      </w:r>
      <w:r w:rsidR="00E13B53">
        <w:t>(</w:t>
      </w:r>
      <w:r>
        <w:t>2</w:t>
      </w:r>
      <w:r w:rsidRPr="00CA53E0">
        <w:t>nd</w:t>
      </w:r>
      <w:r w:rsidRPr="00E13B53">
        <w:t xml:space="preserve"> </w:t>
      </w:r>
      <w:r w:rsidR="00E13B53">
        <w:t>ed.).</w:t>
      </w:r>
      <w:r>
        <w:t xml:space="preserve"> New York, NY</w:t>
      </w:r>
      <w:r w:rsidR="00E13B53">
        <w:t>: Routledge.</w:t>
      </w:r>
    </w:p>
    <w:p w14:paraId="3460DA01" w14:textId="4A47F100" w:rsidR="00A80C26" w:rsidRPr="00DF4721" w:rsidRDefault="00A80C26" w:rsidP="00A80C26">
      <w:pPr>
        <w:pStyle w:val="APACitation"/>
        <w:ind w:firstLine="0"/>
        <w:rPr>
          <w:bCs/>
        </w:rPr>
      </w:pPr>
      <w:r w:rsidRPr="00DF4721">
        <w:t xml:space="preserve">ISBN: </w:t>
      </w:r>
      <w:r w:rsidR="00E33E2A" w:rsidRPr="00CA3395">
        <w:t>978-1596672000</w:t>
      </w:r>
    </w:p>
    <w:p w14:paraId="46AD12BC" w14:textId="7E886ED5" w:rsidR="00320A54" w:rsidRPr="00DF4721" w:rsidRDefault="00A80C26" w:rsidP="00DA45E4">
      <w:pPr>
        <w:pStyle w:val="APACitation"/>
      </w:pPr>
      <w:r>
        <w:t>Fullan M. (</w:t>
      </w:r>
      <w:r w:rsidR="001143D8">
        <w:t>2001</w:t>
      </w:r>
      <w:r>
        <w:t>)</w:t>
      </w:r>
      <w:r w:rsidR="00E13B53">
        <w:t>.</w:t>
      </w:r>
      <w:r w:rsidR="001143D8">
        <w:t xml:space="preserve"> </w:t>
      </w:r>
      <w:r w:rsidRPr="00CA53E0">
        <w:rPr>
          <w:i/>
        </w:rPr>
        <w:t>Leading in a culture of change</w:t>
      </w:r>
      <w:r w:rsidR="00E13B53">
        <w:t>. San Francisco, CA:</w:t>
      </w:r>
      <w:r w:rsidR="001143D8">
        <w:t xml:space="preserve"> Jossey-Bass</w:t>
      </w:r>
      <w:r w:rsidR="00E13B53">
        <w:t>.</w:t>
      </w:r>
      <w:r w:rsidR="001143D8">
        <w:t xml:space="preserve"> </w:t>
      </w:r>
    </w:p>
    <w:p w14:paraId="6A6401A7" w14:textId="08C0741B" w:rsidR="00D9427C" w:rsidRPr="00DF4721" w:rsidRDefault="00D9427C" w:rsidP="00D9427C">
      <w:pPr>
        <w:pStyle w:val="APACitation"/>
        <w:ind w:firstLine="0"/>
        <w:rPr>
          <w:bCs/>
        </w:rPr>
      </w:pPr>
      <w:r w:rsidRPr="00DF4721">
        <w:t xml:space="preserve">ISBN: </w:t>
      </w:r>
      <w:r w:rsidR="00E33E2A" w:rsidRPr="00CA3395">
        <w:t>978-0787987664</w:t>
      </w:r>
    </w:p>
    <w:p w14:paraId="78B49F1E" w14:textId="77777777" w:rsidR="003A7392" w:rsidRPr="00DF4721" w:rsidRDefault="003A7392" w:rsidP="003A7392">
      <w:pPr>
        <w:tabs>
          <w:tab w:val="left" w:pos="0"/>
        </w:tabs>
        <w:rPr>
          <w:rFonts w:cs="Arial"/>
          <w:szCs w:val="20"/>
        </w:rPr>
      </w:pPr>
    </w:p>
    <w:p w14:paraId="73DABCF6" w14:textId="77777777" w:rsidR="00E507AC" w:rsidRDefault="00E507AC">
      <w:pPr>
        <w:rPr>
          <w:rFonts w:cs="Arial"/>
          <w:b/>
          <w:color w:val="BF2C37"/>
          <w:sz w:val="22"/>
          <w:szCs w:val="22"/>
        </w:rPr>
      </w:pPr>
      <w:r>
        <w:br w:type="page"/>
      </w:r>
    </w:p>
    <w:p w14:paraId="27A5FF1A" w14:textId="72BA65A7" w:rsidR="00861D9D" w:rsidRPr="00DF4721" w:rsidRDefault="4948C66D" w:rsidP="0020635A">
      <w:pPr>
        <w:pStyle w:val="Heading1"/>
      </w:pPr>
      <w:r w:rsidRPr="00DF4721">
        <w:lastRenderedPageBreak/>
        <w:t>Suggested Point Values</w:t>
      </w:r>
    </w:p>
    <w:p w14:paraId="2638594B" w14:textId="77777777" w:rsidR="00861D9D" w:rsidRPr="00DF4721"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DF4721"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DF4721" w:rsidRDefault="4948C66D" w:rsidP="4948C66D">
            <w:pPr>
              <w:ind w:left="859" w:hanging="859"/>
              <w:rPr>
                <w:b/>
                <w:bCs/>
                <w:color w:val="FFFFFF" w:themeColor="background1"/>
                <w:sz w:val="22"/>
                <w:szCs w:val="22"/>
              </w:rPr>
            </w:pPr>
            <w:r w:rsidRPr="00DF4721">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DF4721" w:rsidRDefault="4948C66D" w:rsidP="4948C66D">
            <w:pPr>
              <w:ind w:left="859" w:hanging="859"/>
              <w:jc w:val="center"/>
              <w:rPr>
                <w:b/>
                <w:bCs/>
                <w:color w:val="FFFFFF" w:themeColor="background1"/>
                <w:sz w:val="22"/>
                <w:szCs w:val="22"/>
              </w:rPr>
            </w:pPr>
            <w:r w:rsidRPr="00DF4721">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DF4721" w:rsidRDefault="4948C66D" w:rsidP="4948C66D">
            <w:pPr>
              <w:ind w:left="859" w:hanging="859"/>
              <w:jc w:val="center"/>
              <w:rPr>
                <w:b/>
                <w:bCs/>
                <w:color w:val="FFFFFF" w:themeColor="background1"/>
                <w:sz w:val="22"/>
                <w:szCs w:val="22"/>
              </w:rPr>
            </w:pPr>
            <w:r w:rsidRPr="00DF4721">
              <w:rPr>
                <w:b/>
                <w:bCs/>
                <w:color w:val="FFFFFF" w:themeColor="background1"/>
                <w:sz w:val="22"/>
                <w:szCs w:val="22"/>
              </w:rPr>
              <w:t>Due</w:t>
            </w:r>
          </w:p>
        </w:tc>
      </w:tr>
      <w:tr w:rsidR="00861D9D" w:rsidRPr="00DF4721" w14:paraId="33DCD146" w14:textId="77777777" w:rsidTr="4948C66D">
        <w:tc>
          <w:tcPr>
            <w:tcW w:w="3597" w:type="pct"/>
            <w:tcBorders>
              <w:right w:val="nil"/>
            </w:tcBorders>
            <w:shd w:val="clear" w:color="auto" w:fill="D8D9DA"/>
            <w:vAlign w:val="center"/>
          </w:tcPr>
          <w:p w14:paraId="4162DED7" w14:textId="77777777" w:rsidR="00861D9D" w:rsidRPr="00DF4721" w:rsidRDefault="4948C66D" w:rsidP="00132272">
            <w:pPr>
              <w:ind w:left="859" w:hanging="859"/>
              <w:rPr>
                <w:szCs w:val="20"/>
              </w:rPr>
            </w:pPr>
            <w:r w:rsidRPr="00DF4721">
              <w:rPr>
                <w:b/>
                <w:bCs/>
              </w:rPr>
              <w:t xml:space="preserve">Week 1 </w:t>
            </w:r>
          </w:p>
        </w:tc>
        <w:tc>
          <w:tcPr>
            <w:tcW w:w="637" w:type="pct"/>
            <w:tcBorders>
              <w:left w:val="nil"/>
              <w:right w:val="nil"/>
            </w:tcBorders>
            <w:shd w:val="clear" w:color="auto" w:fill="D8D9DA"/>
            <w:vAlign w:val="center"/>
          </w:tcPr>
          <w:p w14:paraId="090BB5A0" w14:textId="77777777" w:rsidR="00861D9D" w:rsidRPr="00DF4721"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DF4721" w:rsidRDefault="00861D9D" w:rsidP="00132272">
            <w:pPr>
              <w:ind w:left="859" w:hanging="859"/>
              <w:jc w:val="center"/>
              <w:rPr>
                <w:szCs w:val="20"/>
              </w:rPr>
            </w:pPr>
          </w:p>
        </w:tc>
      </w:tr>
      <w:tr w:rsidR="00885B56" w:rsidRPr="00DF4721" w14:paraId="60DCC6BB" w14:textId="77777777" w:rsidTr="4948C66D">
        <w:tc>
          <w:tcPr>
            <w:tcW w:w="3597" w:type="pct"/>
            <w:vAlign w:val="center"/>
          </w:tcPr>
          <w:p w14:paraId="75571319" w14:textId="5D72818B" w:rsidR="00885B56" w:rsidRPr="00DF4721" w:rsidRDefault="00F07ABD" w:rsidP="4948C66D">
            <w:pPr>
              <w:ind w:left="859" w:hanging="859"/>
            </w:pPr>
            <w:r w:rsidRPr="00F07ABD">
              <w:t>Discussion: Fostering Good Teachers</w:t>
            </w:r>
          </w:p>
        </w:tc>
        <w:tc>
          <w:tcPr>
            <w:tcW w:w="637" w:type="pct"/>
            <w:vAlign w:val="center"/>
          </w:tcPr>
          <w:p w14:paraId="2884ABE8" w14:textId="5620C836" w:rsidR="00885B56" w:rsidRPr="00DF4721" w:rsidRDefault="005A2EFA" w:rsidP="00824D94">
            <w:pPr>
              <w:ind w:left="859" w:hanging="859"/>
              <w:jc w:val="center"/>
              <w:rPr>
                <w:szCs w:val="20"/>
              </w:rPr>
            </w:pPr>
            <w:r>
              <w:rPr>
                <w:szCs w:val="20"/>
              </w:rPr>
              <w:t>10</w:t>
            </w:r>
          </w:p>
        </w:tc>
        <w:tc>
          <w:tcPr>
            <w:tcW w:w="766" w:type="pct"/>
            <w:vAlign w:val="center"/>
          </w:tcPr>
          <w:p w14:paraId="04C3A6A5" w14:textId="1363AB06" w:rsidR="00885B56" w:rsidRPr="00DF4721" w:rsidRDefault="00885B56" w:rsidP="00824D94">
            <w:pPr>
              <w:ind w:left="859" w:hanging="859"/>
              <w:jc w:val="center"/>
              <w:rPr>
                <w:szCs w:val="20"/>
              </w:rPr>
            </w:pPr>
          </w:p>
        </w:tc>
      </w:tr>
      <w:tr w:rsidR="00885B56" w:rsidRPr="00DF4721" w14:paraId="656381EF" w14:textId="77777777" w:rsidTr="4948C66D">
        <w:tc>
          <w:tcPr>
            <w:tcW w:w="3597" w:type="pct"/>
            <w:vAlign w:val="center"/>
          </w:tcPr>
          <w:p w14:paraId="50DF2860" w14:textId="4107606A" w:rsidR="00885B56" w:rsidRPr="00DF4721" w:rsidRDefault="00F07ABD" w:rsidP="00AC14C7">
            <w:pPr>
              <w:ind w:left="859" w:hanging="859"/>
              <w:rPr>
                <w:szCs w:val="20"/>
              </w:rPr>
            </w:pPr>
            <w:r w:rsidRPr="00F07ABD">
              <w:t>Discussion: Cultivating Teacher Leadership</w:t>
            </w:r>
          </w:p>
        </w:tc>
        <w:tc>
          <w:tcPr>
            <w:tcW w:w="637" w:type="pct"/>
            <w:vAlign w:val="center"/>
          </w:tcPr>
          <w:p w14:paraId="1C1CCB4F" w14:textId="42AD9B2E" w:rsidR="00885B56" w:rsidRPr="00DF4721" w:rsidRDefault="005A2EFA" w:rsidP="00824D94">
            <w:pPr>
              <w:ind w:left="859" w:hanging="859"/>
              <w:jc w:val="center"/>
              <w:rPr>
                <w:szCs w:val="20"/>
              </w:rPr>
            </w:pPr>
            <w:r>
              <w:rPr>
                <w:szCs w:val="20"/>
              </w:rPr>
              <w:t>10</w:t>
            </w:r>
          </w:p>
        </w:tc>
        <w:tc>
          <w:tcPr>
            <w:tcW w:w="766" w:type="pct"/>
            <w:vAlign w:val="center"/>
          </w:tcPr>
          <w:p w14:paraId="17B066C6" w14:textId="77777777" w:rsidR="00885B56" w:rsidRPr="00DF4721" w:rsidRDefault="00885B56" w:rsidP="00824D94">
            <w:pPr>
              <w:ind w:left="859" w:hanging="859"/>
              <w:jc w:val="center"/>
              <w:rPr>
                <w:szCs w:val="20"/>
              </w:rPr>
            </w:pPr>
          </w:p>
        </w:tc>
      </w:tr>
      <w:tr w:rsidR="00885B56" w:rsidRPr="00DF4721" w14:paraId="2FE250E5" w14:textId="77777777" w:rsidTr="4948C66D">
        <w:tc>
          <w:tcPr>
            <w:tcW w:w="3597" w:type="pct"/>
            <w:tcBorders>
              <w:bottom w:val="single" w:sz="4" w:space="0" w:color="auto"/>
            </w:tcBorders>
            <w:vAlign w:val="center"/>
          </w:tcPr>
          <w:p w14:paraId="22856384" w14:textId="683A6564" w:rsidR="00885B56" w:rsidRPr="00DF4721" w:rsidRDefault="00E13B53" w:rsidP="00132272">
            <w:pPr>
              <w:ind w:left="859" w:hanging="859"/>
              <w:rPr>
                <w:szCs w:val="20"/>
              </w:rPr>
            </w:pPr>
            <w:r>
              <w:rPr>
                <w:szCs w:val="20"/>
              </w:rPr>
              <w:t xml:space="preserve">The </w:t>
            </w:r>
            <w:r w:rsidR="00892F07" w:rsidRPr="00892F07">
              <w:rPr>
                <w:szCs w:val="20"/>
              </w:rPr>
              <w:t>Importance of Leadership and Current Research on Teaching and Learning Presentation</w:t>
            </w:r>
          </w:p>
        </w:tc>
        <w:tc>
          <w:tcPr>
            <w:tcW w:w="637" w:type="pct"/>
            <w:tcBorders>
              <w:bottom w:val="single" w:sz="4" w:space="0" w:color="auto"/>
            </w:tcBorders>
            <w:vAlign w:val="center"/>
          </w:tcPr>
          <w:p w14:paraId="7247799F" w14:textId="3543F8DF" w:rsidR="00885B56" w:rsidRPr="00DF4721" w:rsidRDefault="00653490" w:rsidP="00132272">
            <w:pPr>
              <w:ind w:left="859" w:hanging="859"/>
              <w:jc w:val="center"/>
              <w:rPr>
                <w:szCs w:val="20"/>
              </w:rPr>
            </w:pPr>
            <w:r>
              <w:rPr>
                <w:szCs w:val="20"/>
              </w:rPr>
              <w:t>70</w:t>
            </w:r>
          </w:p>
        </w:tc>
        <w:tc>
          <w:tcPr>
            <w:tcW w:w="766" w:type="pct"/>
            <w:tcBorders>
              <w:bottom w:val="single" w:sz="4" w:space="0" w:color="auto"/>
            </w:tcBorders>
            <w:vAlign w:val="center"/>
          </w:tcPr>
          <w:p w14:paraId="3B11AB38" w14:textId="77777777" w:rsidR="00885B56" w:rsidRPr="00DF4721" w:rsidRDefault="00885B56" w:rsidP="00132272">
            <w:pPr>
              <w:ind w:left="859" w:hanging="859"/>
              <w:jc w:val="center"/>
              <w:rPr>
                <w:szCs w:val="20"/>
              </w:rPr>
            </w:pPr>
          </w:p>
        </w:tc>
      </w:tr>
      <w:tr w:rsidR="00861D9D" w:rsidRPr="00DF4721" w14:paraId="20ABFBB6" w14:textId="77777777" w:rsidTr="4948C66D">
        <w:tc>
          <w:tcPr>
            <w:tcW w:w="3597" w:type="pct"/>
            <w:tcBorders>
              <w:right w:val="nil"/>
            </w:tcBorders>
            <w:shd w:val="clear" w:color="auto" w:fill="D8D9DA"/>
            <w:vAlign w:val="center"/>
          </w:tcPr>
          <w:p w14:paraId="357C9D05" w14:textId="77777777" w:rsidR="00861D9D" w:rsidRPr="00DF4721" w:rsidRDefault="4948C66D" w:rsidP="00132272">
            <w:pPr>
              <w:ind w:left="859" w:hanging="859"/>
              <w:rPr>
                <w:szCs w:val="20"/>
              </w:rPr>
            </w:pPr>
            <w:r w:rsidRPr="00DF4721">
              <w:rPr>
                <w:b/>
                <w:bCs/>
              </w:rPr>
              <w:t xml:space="preserve">Week 2 </w:t>
            </w:r>
          </w:p>
        </w:tc>
        <w:tc>
          <w:tcPr>
            <w:tcW w:w="637" w:type="pct"/>
            <w:tcBorders>
              <w:left w:val="nil"/>
              <w:right w:val="nil"/>
            </w:tcBorders>
            <w:shd w:val="clear" w:color="auto" w:fill="D8D9DA"/>
            <w:vAlign w:val="center"/>
          </w:tcPr>
          <w:p w14:paraId="08A09193" w14:textId="77777777" w:rsidR="00861D9D" w:rsidRPr="00DF4721"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DF4721" w:rsidRDefault="00861D9D" w:rsidP="00132272">
            <w:pPr>
              <w:ind w:left="859" w:hanging="859"/>
              <w:jc w:val="center"/>
              <w:rPr>
                <w:szCs w:val="20"/>
              </w:rPr>
            </w:pPr>
          </w:p>
        </w:tc>
      </w:tr>
      <w:tr w:rsidR="00885B56" w:rsidRPr="00DF4721" w14:paraId="16278C47" w14:textId="77777777" w:rsidTr="4948C66D">
        <w:tc>
          <w:tcPr>
            <w:tcW w:w="3597" w:type="pct"/>
            <w:vAlign w:val="center"/>
          </w:tcPr>
          <w:p w14:paraId="7299D953" w14:textId="4949F75F" w:rsidR="00885B56" w:rsidRPr="00DF4721" w:rsidRDefault="00892F07" w:rsidP="00E13B53">
            <w:pPr>
              <w:ind w:left="859" w:hanging="859"/>
            </w:pPr>
            <w:r w:rsidRPr="00892F07">
              <w:t xml:space="preserve">Discussion: Act </w:t>
            </w:r>
            <w:r w:rsidR="00E13B53">
              <w:t>L</w:t>
            </w:r>
            <w:r w:rsidRPr="00892F07">
              <w:t xml:space="preserve">ike </w:t>
            </w:r>
            <w:r w:rsidR="00E13B53">
              <w:t>Y</w:t>
            </w:r>
            <w:r w:rsidRPr="00892F07">
              <w:t xml:space="preserve">ou </w:t>
            </w:r>
            <w:r w:rsidR="00E13B53">
              <w:t>L</w:t>
            </w:r>
            <w:r w:rsidRPr="00892F07">
              <w:t xml:space="preserve">ike </w:t>
            </w:r>
            <w:r w:rsidR="00E13B53">
              <w:t>Y</w:t>
            </w:r>
            <w:r w:rsidRPr="00892F07">
              <w:t xml:space="preserve">our </w:t>
            </w:r>
            <w:r w:rsidR="00E13B53">
              <w:t>S</w:t>
            </w:r>
            <w:r w:rsidRPr="00892F07">
              <w:t xml:space="preserve">tudents and </w:t>
            </w:r>
            <w:r w:rsidR="00E13B53">
              <w:t>S</w:t>
            </w:r>
            <w:r w:rsidRPr="00892F07">
              <w:t>taff</w:t>
            </w:r>
          </w:p>
        </w:tc>
        <w:tc>
          <w:tcPr>
            <w:tcW w:w="637" w:type="pct"/>
            <w:vAlign w:val="center"/>
          </w:tcPr>
          <w:p w14:paraId="13333E8A" w14:textId="06BED78E" w:rsidR="00885B56" w:rsidRPr="00DF4721" w:rsidRDefault="005A2EFA" w:rsidP="00A6325C">
            <w:pPr>
              <w:ind w:left="859" w:hanging="859"/>
              <w:jc w:val="center"/>
              <w:rPr>
                <w:szCs w:val="20"/>
              </w:rPr>
            </w:pPr>
            <w:r>
              <w:rPr>
                <w:szCs w:val="20"/>
              </w:rPr>
              <w:t>10</w:t>
            </w:r>
          </w:p>
        </w:tc>
        <w:tc>
          <w:tcPr>
            <w:tcW w:w="766" w:type="pct"/>
            <w:vAlign w:val="center"/>
          </w:tcPr>
          <w:p w14:paraId="2FF2F180" w14:textId="77777777" w:rsidR="00885B56" w:rsidRPr="00DF4721" w:rsidRDefault="00885B56" w:rsidP="00A6325C">
            <w:pPr>
              <w:ind w:left="859" w:hanging="859"/>
              <w:jc w:val="center"/>
              <w:rPr>
                <w:szCs w:val="20"/>
              </w:rPr>
            </w:pPr>
          </w:p>
        </w:tc>
      </w:tr>
      <w:tr w:rsidR="00885B56" w:rsidRPr="00DF4721" w14:paraId="00157028" w14:textId="77777777" w:rsidTr="4948C66D">
        <w:tc>
          <w:tcPr>
            <w:tcW w:w="3597" w:type="pct"/>
            <w:vAlign w:val="center"/>
          </w:tcPr>
          <w:p w14:paraId="063D2BEE" w14:textId="2C11A907" w:rsidR="00885B56" w:rsidRPr="00DF4721" w:rsidRDefault="00892F07" w:rsidP="00A6325C">
            <w:pPr>
              <w:ind w:left="859" w:hanging="859"/>
              <w:rPr>
                <w:szCs w:val="20"/>
              </w:rPr>
            </w:pPr>
            <w:r w:rsidRPr="00892F07">
              <w:t>Discussion: Creating a Positive Atmosphere</w:t>
            </w:r>
          </w:p>
        </w:tc>
        <w:tc>
          <w:tcPr>
            <w:tcW w:w="637" w:type="pct"/>
            <w:vAlign w:val="center"/>
          </w:tcPr>
          <w:p w14:paraId="73CAFC69" w14:textId="626003B4" w:rsidR="00885B56" w:rsidRPr="00DF4721" w:rsidRDefault="005A2EFA" w:rsidP="00A6325C">
            <w:pPr>
              <w:ind w:left="859" w:hanging="859"/>
              <w:jc w:val="center"/>
              <w:rPr>
                <w:szCs w:val="20"/>
              </w:rPr>
            </w:pPr>
            <w:r>
              <w:rPr>
                <w:szCs w:val="20"/>
              </w:rPr>
              <w:t>10</w:t>
            </w:r>
          </w:p>
        </w:tc>
        <w:tc>
          <w:tcPr>
            <w:tcW w:w="766" w:type="pct"/>
            <w:vAlign w:val="center"/>
          </w:tcPr>
          <w:p w14:paraId="4D4235C4" w14:textId="77777777" w:rsidR="00885B56" w:rsidRPr="00DF4721" w:rsidRDefault="00885B56" w:rsidP="00A6325C">
            <w:pPr>
              <w:ind w:left="859" w:hanging="859"/>
              <w:jc w:val="center"/>
              <w:rPr>
                <w:szCs w:val="20"/>
              </w:rPr>
            </w:pPr>
          </w:p>
        </w:tc>
      </w:tr>
      <w:tr w:rsidR="00885B56" w:rsidRPr="00DF4721" w14:paraId="3BF37A6F" w14:textId="77777777" w:rsidTr="4948C66D">
        <w:tc>
          <w:tcPr>
            <w:tcW w:w="3597" w:type="pct"/>
            <w:tcBorders>
              <w:bottom w:val="single" w:sz="4" w:space="0" w:color="auto"/>
            </w:tcBorders>
            <w:vAlign w:val="center"/>
          </w:tcPr>
          <w:p w14:paraId="517C5ABD" w14:textId="5AE8E538" w:rsidR="00885B56" w:rsidRPr="00DF4721" w:rsidRDefault="00892F07" w:rsidP="00A6325C">
            <w:pPr>
              <w:ind w:left="859" w:hanging="859"/>
              <w:rPr>
                <w:szCs w:val="20"/>
              </w:rPr>
            </w:pPr>
            <w:r w:rsidRPr="00892F07">
              <w:rPr>
                <w:szCs w:val="20"/>
              </w:rPr>
              <w:t>Case Study</w:t>
            </w:r>
          </w:p>
        </w:tc>
        <w:tc>
          <w:tcPr>
            <w:tcW w:w="637" w:type="pct"/>
            <w:tcBorders>
              <w:bottom w:val="single" w:sz="4" w:space="0" w:color="auto"/>
            </w:tcBorders>
            <w:vAlign w:val="center"/>
          </w:tcPr>
          <w:p w14:paraId="2AB1E4F2" w14:textId="187AF52C" w:rsidR="00885B56" w:rsidRPr="00DF4721" w:rsidRDefault="005A2EFA" w:rsidP="00A6325C">
            <w:pPr>
              <w:ind w:left="859" w:hanging="859"/>
              <w:jc w:val="center"/>
              <w:rPr>
                <w:szCs w:val="20"/>
              </w:rPr>
            </w:pPr>
            <w:r>
              <w:rPr>
                <w:szCs w:val="20"/>
              </w:rPr>
              <w:t>40</w:t>
            </w:r>
          </w:p>
        </w:tc>
        <w:tc>
          <w:tcPr>
            <w:tcW w:w="766" w:type="pct"/>
            <w:tcBorders>
              <w:bottom w:val="single" w:sz="4" w:space="0" w:color="auto"/>
            </w:tcBorders>
            <w:vAlign w:val="center"/>
          </w:tcPr>
          <w:p w14:paraId="05A8E8B1" w14:textId="77777777" w:rsidR="00885B56" w:rsidRPr="00DF4721" w:rsidRDefault="00885B56" w:rsidP="00A6325C">
            <w:pPr>
              <w:ind w:left="859" w:hanging="859"/>
              <w:jc w:val="center"/>
              <w:rPr>
                <w:szCs w:val="20"/>
              </w:rPr>
            </w:pPr>
          </w:p>
        </w:tc>
      </w:tr>
      <w:tr w:rsidR="00892F07" w:rsidRPr="00DF4721" w14:paraId="147B3AAE" w14:textId="77777777" w:rsidTr="4948C66D">
        <w:tc>
          <w:tcPr>
            <w:tcW w:w="3597" w:type="pct"/>
            <w:tcBorders>
              <w:bottom w:val="single" w:sz="4" w:space="0" w:color="auto"/>
            </w:tcBorders>
            <w:vAlign w:val="center"/>
          </w:tcPr>
          <w:p w14:paraId="4E40C1A7" w14:textId="35A3D818" w:rsidR="00892F07" w:rsidRPr="00892F07" w:rsidRDefault="00892F07" w:rsidP="00A6325C">
            <w:pPr>
              <w:ind w:left="859" w:hanging="859"/>
              <w:rPr>
                <w:szCs w:val="20"/>
              </w:rPr>
            </w:pPr>
            <w:r w:rsidRPr="00892F07">
              <w:rPr>
                <w:szCs w:val="20"/>
              </w:rPr>
              <w:t xml:space="preserve">Ethics </w:t>
            </w:r>
            <w:r w:rsidR="00E13B53">
              <w:rPr>
                <w:szCs w:val="20"/>
              </w:rPr>
              <w:t>and</w:t>
            </w:r>
            <w:r w:rsidRPr="00892F07">
              <w:rPr>
                <w:szCs w:val="20"/>
              </w:rPr>
              <w:t xml:space="preserve"> Cultural Diversity Job Aid</w:t>
            </w:r>
          </w:p>
        </w:tc>
        <w:tc>
          <w:tcPr>
            <w:tcW w:w="637" w:type="pct"/>
            <w:tcBorders>
              <w:bottom w:val="single" w:sz="4" w:space="0" w:color="auto"/>
            </w:tcBorders>
            <w:vAlign w:val="center"/>
          </w:tcPr>
          <w:p w14:paraId="2551FBA3" w14:textId="401C5839" w:rsidR="00892F07" w:rsidRPr="00DF4721" w:rsidRDefault="005A2EFA" w:rsidP="00A6325C">
            <w:pPr>
              <w:ind w:left="859" w:hanging="859"/>
              <w:jc w:val="center"/>
              <w:rPr>
                <w:szCs w:val="20"/>
              </w:rPr>
            </w:pPr>
            <w:r>
              <w:rPr>
                <w:szCs w:val="20"/>
              </w:rPr>
              <w:t>35</w:t>
            </w:r>
          </w:p>
        </w:tc>
        <w:tc>
          <w:tcPr>
            <w:tcW w:w="766" w:type="pct"/>
            <w:tcBorders>
              <w:bottom w:val="single" w:sz="4" w:space="0" w:color="auto"/>
            </w:tcBorders>
            <w:vAlign w:val="center"/>
          </w:tcPr>
          <w:p w14:paraId="552F5921" w14:textId="77777777" w:rsidR="00892F07" w:rsidRPr="00DF4721" w:rsidRDefault="00892F07" w:rsidP="00A6325C">
            <w:pPr>
              <w:ind w:left="859" w:hanging="859"/>
              <w:jc w:val="center"/>
              <w:rPr>
                <w:szCs w:val="20"/>
              </w:rPr>
            </w:pPr>
          </w:p>
        </w:tc>
      </w:tr>
      <w:tr w:rsidR="00AC14C7" w:rsidRPr="00DF4721" w14:paraId="00351263" w14:textId="77777777" w:rsidTr="4948C66D">
        <w:tc>
          <w:tcPr>
            <w:tcW w:w="3597" w:type="pct"/>
            <w:tcBorders>
              <w:right w:val="nil"/>
            </w:tcBorders>
            <w:shd w:val="clear" w:color="auto" w:fill="D8D9DA"/>
            <w:vAlign w:val="center"/>
          </w:tcPr>
          <w:p w14:paraId="2E26489B" w14:textId="77777777" w:rsidR="00AC14C7" w:rsidRPr="00DF4721" w:rsidRDefault="4948C66D" w:rsidP="00AC14C7">
            <w:pPr>
              <w:ind w:left="859" w:hanging="859"/>
              <w:rPr>
                <w:szCs w:val="20"/>
              </w:rPr>
            </w:pPr>
            <w:r w:rsidRPr="00DF4721">
              <w:rPr>
                <w:b/>
                <w:bCs/>
              </w:rPr>
              <w:t>Week 3</w:t>
            </w:r>
          </w:p>
        </w:tc>
        <w:tc>
          <w:tcPr>
            <w:tcW w:w="637" w:type="pct"/>
            <w:tcBorders>
              <w:left w:val="nil"/>
              <w:right w:val="nil"/>
            </w:tcBorders>
            <w:shd w:val="clear" w:color="auto" w:fill="D8D9DA"/>
            <w:vAlign w:val="center"/>
          </w:tcPr>
          <w:p w14:paraId="0DBC3C60" w14:textId="77777777" w:rsidR="00AC14C7" w:rsidRPr="00DF4721"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DF4721" w:rsidRDefault="00AC14C7" w:rsidP="00AC14C7">
            <w:pPr>
              <w:ind w:left="859" w:hanging="859"/>
              <w:jc w:val="center"/>
              <w:rPr>
                <w:szCs w:val="20"/>
              </w:rPr>
            </w:pPr>
          </w:p>
        </w:tc>
      </w:tr>
      <w:tr w:rsidR="00DA1207" w:rsidRPr="00DF4721" w14:paraId="597BD3A7" w14:textId="77777777" w:rsidTr="4948C66D">
        <w:tc>
          <w:tcPr>
            <w:tcW w:w="3597" w:type="pct"/>
            <w:vAlign w:val="center"/>
          </w:tcPr>
          <w:p w14:paraId="560105EE" w14:textId="69A5EFBA" w:rsidR="00DA1207" w:rsidRPr="00DF4721" w:rsidRDefault="00892F07" w:rsidP="00E13B53">
            <w:pPr>
              <w:ind w:left="859" w:hanging="859"/>
            </w:pPr>
            <w:r w:rsidRPr="00892F07">
              <w:t xml:space="preserve">Discussion: The Principal </w:t>
            </w:r>
            <w:r w:rsidR="00E13B53">
              <w:t>I</w:t>
            </w:r>
            <w:r w:rsidRPr="00892F07">
              <w:t>s the Filter</w:t>
            </w:r>
          </w:p>
        </w:tc>
        <w:tc>
          <w:tcPr>
            <w:tcW w:w="637" w:type="pct"/>
            <w:vAlign w:val="center"/>
          </w:tcPr>
          <w:p w14:paraId="004D62CB" w14:textId="1A71683D" w:rsidR="00DA1207" w:rsidRPr="00DF4721" w:rsidRDefault="005A2EFA" w:rsidP="00A6325C">
            <w:pPr>
              <w:ind w:left="859" w:hanging="859"/>
              <w:jc w:val="center"/>
              <w:rPr>
                <w:szCs w:val="20"/>
              </w:rPr>
            </w:pPr>
            <w:r>
              <w:rPr>
                <w:szCs w:val="20"/>
              </w:rPr>
              <w:t>10</w:t>
            </w:r>
          </w:p>
        </w:tc>
        <w:tc>
          <w:tcPr>
            <w:tcW w:w="766" w:type="pct"/>
            <w:vAlign w:val="center"/>
          </w:tcPr>
          <w:p w14:paraId="33D3A55E" w14:textId="77777777" w:rsidR="00DA1207" w:rsidRPr="00DF4721" w:rsidRDefault="00DA1207" w:rsidP="00A6325C">
            <w:pPr>
              <w:ind w:left="859" w:hanging="859"/>
              <w:jc w:val="center"/>
              <w:rPr>
                <w:szCs w:val="20"/>
              </w:rPr>
            </w:pPr>
          </w:p>
        </w:tc>
      </w:tr>
      <w:tr w:rsidR="00DA1207" w:rsidRPr="00DF4721" w14:paraId="39860F5F" w14:textId="77777777" w:rsidTr="4948C66D">
        <w:tc>
          <w:tcPr>
            <w:tcW w:w="3597" w:type="pct"/>
            <w:vAlign w:val="center"/>
          </w:tcPr>
          <w:p w14:paraId="7E7380FC" w14:textId="373390F8" w:rsidR="00DA1207" w:rsidRPr="00DF4721" w:rsidRDefault="00892F07" w:rsidP="00A6325C">
            <w:pPr>
              <w:ind w:left="859" w:hanging="859"/>
              <w:rPr>
                <w:szCs w:val="20"/>
              </w:rPr>
            </w:pPr>
            <w:r w:rsidRPr="00892F07">
              <w:t>Discussion: Back to School Night</w:t>
            </w:r>
          </w:p>
        </w:tc>
        <w:tc>
          <w:tcPr>
            <w:tcW w:w="637" w:type="pct"/>
            <w:vAlign w:val="center"/>
          </w:tcPr>
          <w:p w14:paraId="30284327" w14:textId="0BB8A45C" w:rsidR="00DA1207" w:rsidRPr="00DF4721" w:rsidRDefault="005A2EFA" w:rsidP="00A6325C">
            <w:pPr>
              <w:ind w:left="859" w:hanging="859"/>
              <w:jc w:val="center"/>
              <w:rPr>
                <w:szCs w:val="20"/>
              </w:rPr>
            </w:pPr>
            <w:r>
              <w:rPr>
                <w:szCs w:val="20"/>
              </w:rPr>
              <w:t>10</w:t>
            </w:r>
          </w:p>
        </w:tc>
        <w:tc>
          <w:tcPr>
            <w:tcW w:w="766" w:type="pct"/>
            <w:vAlign w:val="center"/>
          </w:tcPr>
          <w:p w14:paraId="13A4EF89" w14:textId="77777777" w:rsidR="00DA1207" w:rsidRPr="00DF4721" w:rsidRDefault="00DA1207" w:rsidP="00A6325C">
            <w:pPr>
              <w:ind w:left="859" w:hanging="859"/>
              <w:jc w:val="center"/>
              <w:rPr>
                <w:szCs w:val="20"/>
              </w:rPr>
            </w:pPr>
          </w:p>
        </w:tc>
      </w:tr>
      <w:tr w:rsidR="00DA1207" w:rsidRPr="00DF4721" w14:paraId="394DE7AB" w14:textId="77777777" w:rsidTr="4948C66D">
        <w:tc>
          <w:tcPr>
            <w:tcW w:w="3597" w:type="pct"/>
            <w:tcBorders>
              <w:bottom w:val="single" w:sz="4" w:space="0" w:color="auto"/>
            </w:tcBorders>
            <w:vAlign w:val="center"/>
          </w:tcPr>
          <w:p w14:paraId="6708769E" w14:textId="05087EB2" w:rsidR="00DA1207" w:rsidRPr="00DF4721" w:rsidRDefault="00892F07" w:rsidP="00DA5BF3">
            <w:pPr>
              <w:ind w:left="859" w:hanging="859"/>
              <w:rPr>
                <w:szCs w:val="20"/>
              </w:rPr>
            </w:pPr>
            <w:r w:rsidRPr="00892F07">
              <w:rPr>
                <w:szCs w:val="20"/>
              </w:rPr>
              <w:t>Collaboration, Conflict Resolution, and Consensus Building</w:t>
            </w:r>
            <w:r>
              <w:rPr>
                <w:szCs w:val="20"/>
              </w:rPr>
              <w:t xml:space="preserve"> Chart</w:t>
            </w:r>
          </w:p>
        </w:tc>
        <w:tc>
          <w:tcPr>
            <w:tcW w:w="637" w:type="pct"/>
            <w:tcBorders>
              <w:bottom w:val="single" w:sz="4" w:space="0" w:color="auto"/>
            </w:tcBorders>
            <w:vAlign w:val="center"/>
          </w:tcPr>
          <w:p w14:paraId="4ABB73B3" w14:textId="449649F7" w:rsidR="00DA1207" w:rsidRPr="00DF4721" w:rsidRDefault="005A2EFA" w:rsidP="00A6325C">
            <w:pPr>
              <w:ind w:left="859" w:hanging="859"/>
              <w:jc w:val="center"/>
              <w:rPr>
                <w:szCs w:val="20"/>
              </w:rPr>
            </w:pPr>
            <w:r>
              <w:rPr>
                <w:szCs w:val="20"/>
              </w:rPr>
              <w:t>45</w:t>
            </w:r>
          </w:p>
        </w:tc>
        <w:tc>
          <w:tcPr>
            <w:tcW w:w="766" w:type="pct"/>
            <w:tcBorders>
              <w:bottom w:val="single" w:sz="4" w:space="0" w:color="auto"/>
            </w:tcBorders>
            <w:vAlign w:val="center"/>
          </w:tcPr>
          <w:p w14:paraId="14526DE0" w14:textId="77777777" w:rsidR="00DA1207" w:rsidRPr="00DF4721" w:rsidRDefault="00DA1207" w:rsidP="00A6325C">
            <w:pPr>
              <w:ind w:left="859" w:hanging="859"/>
              <w:jc w:val="center"/>
              <w:rPr>
                <w:szCs w:val="20"/>
              </w:rPr>
            </w:pPr>
          </w:p>
        </w:tc>
      </w:tr>
      <w:tr w:rsidR="00AC14C7" w:rsidRPr="00DF4721" w14:paraId="2DC68EB8" w14:textId="77777777" w:rsidTr="4948C66D">
        <w:tc>
          <w:tcPr>
            <w:tcW w:w="3597" w:type="pct"/>
            <w:tcBorders>
              <w:right w:val="nil"/>
            </w:tcBorders>
            <w:shd w:val="clear" w:color="auto" w:fill="D8D9DA"/>
            <w:vAlign w:val="center"/>
          </w:tcPr>
          <w:p w14:paraId="43B8DC52" w14:textId="77777777" w:rsidR="00AC14C7" w:rsidRPr="00DF4721" w:rsidRDefault="4948C66D" w:rsidP="00AC14C7">
            <w:pPr>
              <w:ind w:left="859" w:hanging="859"/>
              <w:rPr>
                <w:szCs w:val="20"/>
              </w:rPr>
            </w:pPr>
            <w:r w:rsidRPr="00DF4721">
              <w:rPr>
                <w:b/>
                <w:bCs/>
              </w:rPr>
              <w:t xml:space="preserve">Week 4 </w:t>
            </w:r>
          </w:p>
        </w:tc>
        <w:tc>
          <w:tcPr>
            <w:tcW w:w="637" w:type="pct"/>
            <w:tcBorders>
              <w:left w:val="nil"/>
              <w:right w:val="nil"/>
            </w:tcBorders>
            <w:shd w:val="clear" w:color="auto" w:fill="D8D9DA"/>
            <w:vAlign w:val="center"/>
          </w:tcPr>
          <w:p w14:paraId="25E90A89" w14:textId="77777777" w:rsidR="00AC14C7" w:rsidRPr="00DF4721"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DF4721" w:rsidRDefault="00AC14C7" w:rsidP="00AC14C7">
            <w:pPr>
              <w:ind w:left="859" w:hanging="859"/>
              <w:jc w:val="center"/>
              <w:rPr>
                <w:szCs w:val="20"/>
              </w:rPr>
            </w:pPr>
          </w:p>
        </w:tc>
      </w:tr>
      <w:tr w:rsidR="00DA1207" w:rsidRPr="00DF4721" w14:paraId="5751ABC1" w14:textId="77777777" w:rsidTr="4948C66D">
        <w:tc>
          <w:tcPr>
            <w:tcW w:w="3597" w:type="pct"/>
            <w:vAlign w:val="center"/>
          </w:tcPr>
          <w:p w14:paraId="38B189D7" w14:textId="4A6F5405" w:rsidR="00DA1207" w:rsidRPr="00DF4721" w:rsidRDefault="00892F07" w:rsidP="4948C66D">
            <w:pPr>
              <w:ind w:left="859" w:hanging="859"/>
            </w:pPr>
            <w:r w:rsidRPr="00892F07">
              <w:t>Discussion: Disproportionate Representation of Diverse Learners</w:t>
            </w:r>
          </w:p>
        </w:tc>
        <w:tc>
          <w:tcPr>
            <w:tcW w:w="637" w:type="pct"/>
            <w:vAlign w:val="center"/>
          </w:tcPr>
          <w:p w14:paraId="0E01D659" w14:textId="00EF9F16" w:rsidR="00DA1207" w:rsidRPr="00DF4721" w:rsidRDefault="00653490" w:rsidP="00A6325C">
            <w:pPr>
              <w:ind w:left="859" w:hanging="859"/>
              <w:jc w:val="center"/>
              <w:rPr>
                <w:szCs w:val="20"/>
              </w:rPr>
            </w:pPr>
            <w:r>
              <w:rPr>
                <w:szCs w:val="20"/>
              </w:rPr>
              <w:t>20</w:t>
            </w:r>
          </w:p>
        </w:tc>
        <w:tc>
          <w:tcPr>
            <w:tcW w:w="766" w:type="pct"/>
            <w:vAlign w:val="center"/>
          </w:tcPr>
          <w:p w14:paraId="7788D49E" w14:textId="77777777" w:rsidR="00DA1207" w:rsidRPr="00DF4721" w:rsidRDefault="00DA1207" w:rsidP="00A6325C">
            <w:pPr>
              <w:ind w:left="859" w:hanging="859"/>
              <w:jc w:val="center"/>
              <w:rPr>
                <w:szCs w:val="20"/>
              </w:rPr>
            </w:pPr>
          </w:p>
        </w:tc>
      </w:tr>
      <w:tr w:rsidR="00DA1207" w:rsidRPr="00DF4721" w14:paraId="3705F4D9" w14:textId="77777777" w:rsidTr="4948C66D">
        <w:tc>
          <w:tcPr>
            <w:tcW w:w="3597" w:type="pct"/>
            <w:vAlign w:val="center"/>
          </w:tcPr>
          <w:p w14:paraId="7336FCC7" w14:textId="1DEA98B3" w:rsidR="00DA1207" w:rsidRPr="00DF4721" w:rsidRDefault="00892F07" w:rsidP="00A6325C">
            <w:pPr>
              <w:ind w:left="859" w:hanging="859"/>
              <w:rPr>
                <w:szCs w:val="20"/>
              </w:rPr>
            </w:pPr>
            <w:r w:rsidRPr="00892F07">
              <w:t xml:space="preserve">Discussion: Are Minority Students </w:t>
            </w:r>
            <w:r w:rsidR="001A03D1">
              <w:t>Over</w:t>
            </w:r>
            <w:r w:rsidRPr="00892F07">
              <w:t xml:space="preserve">represented </w:t>
            </w:r>
            <w:r w:rsidR="00E13B53">
              <w:t>i</w:t>
            </w:r>
            <w:r w:rsidRPr="00892F07">
              <w:t>n the Nation’s Special Education Classes?</w:t>
            </w:r>
          </w:p>
        </w:tc>
        <w:tc>
          <w:tcPr>
            <w:tcW w:w="637" w:type="pct"/>
            <w:vAlign w:val="center"/>
          </w:tcPr>
          <w:p w14:paraId="1F8C4D30" w14:textId="5CB8A8C5" w:rsidR="00DA1207" w:rsidRPr="00DF4721" w:rsidRDefault="00653490" w:rsidP="00A6325C">
            <w:pPr>
              <w:ind w:left="859" w:hanging="859"/>
              <w:jc w:val="center"/>
              <w:rPr>
                <w:szCs w:val="20"/>
              </w:rPr>
            </w:pPr>
            <w:r>
              <w:rPr>
                <w:szCs w:val="20"/>
              </w:rPr>
              <w:t>20</w:t>
            </w:r>
          </w:p>
        </w:tc>
        <w:tc>
          <w:tcPr>
            <w:tcW w:w="766" w:type="pct"/>
            <w:vAlign w:val="center"/>
          </w:tcPr>
          <w:p w14:paraId="6479FDAE" w14:textId="77777777" w:rsidR="00DA1207" w:rsidRPr="00DF4721" w:rsidRDefault="00DA1207" w:rsidP="00A6325C">
            <w:pPr>
              <w:ind w:left="859" w:hanging="859"/>
              <w:jc w:val="center"/>
              <w:rPr>
                <w:szCs w:val="20"/>
              </w:rPr>
            </w:pPr>
          </w:p>
        </w:tc>
      </w:tr>
      <w:tr w:rsidR="00AC14C7" w:rsidRPr="00DF4721" w14:paraId="15A3D558" w14:textId="77777777" w:rsidTr="4948C66D">
        <w:tc>
          <w:tcPr>
            <w:tcW w:w="3597" w:type="pct"/>
            <w:tcBorders>
              <w:right w:val="nil"/>
            </w:tcBorders>
            <w:shd w:val="clear" w:color="auto" w:fill="D8D9DA"/>
            <w:vAlign w:val="center"/>
          </w:tcPr>
          <w:p w14:paraId="5966446F" w14:textId="77777777" w:rsidR="00AC14C7" w:rsidRPr="00DF4721" w:rsidRDefault="4948C66D" w:rsidP="00AC14C7">
            <w:pPr>
              <w:ind w:left="859" w:hanging="859"/>
              <w:rPr>
                <w:szCs w:val="20"/>
              </w:rPr>
            </w:pPr>
            <w:r w:rsidRPr="00DF4721">
              <w:rPr>
                <w:b/>
                <w:bCs/>
              </w:rPr>
              <w:t xml:space="preserve">Week 5 </w:t>
            </w:r>
          </w:p>
        </w:tc>
        <w:tc>
          <w:tcPr>
            <w:tcW w:w="637" w:type="pct"/>
            <w:tcBorders>
              <w:left w:val="nil"/>
              <w:right w:val="nil"/>
            </w:tcBorders>
            <w:shd w:val="clear" w:color="auto" w:fill="D8D9DA"/>
            <w:vAlign w:val="center"/>
          </w:tcPr>
          <w:p w14:paraId="435C3B7A" w14:textId="77777777" w:rsidR="00AC14C7" w:rsidRPr="00DF4721"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DF4721" w:rsidRDefault="00AC14C7" w:rsidP="00AC14C7">
            <w:pPr>
              <w:ind w:left="859" w:hanging="859"/>
              <w:jc w:val="center"/>
              <w:rPr>
                <w:szCs w:val="20"/>
              </w:rPr>
            </w:pPr>
          </w:p>
        </w:tc>
      </w:tr>
      <w:tr w:rsidR="00DA1207" w:rsidRPr="00DF4721" w14:paraId="608FE2C6" w14:textId="77777777" w:rsidTr="4948C66D">
        <w:tc>
          <w:tcPr>
            <w:tcW w:w="3597" w:type="pct"/>
            <w:vAlign w:val="center"/>
          </w:tcPr>
          <w:p w14:paraId="744F705F" w14:textId="4D906E64" w:rsidR="00DA1207" w:rsidRPr="00DF4721" w:rsidRDefault="00892F07" w:rsidP="4948C66D">
            <w:pPr>
              <w:ind w:left="859" w:hanging="859"/>
            </w:pPr>
            <w:r w:rsidRPr="00892F07">
              <w:t>Universal Design for Learning Professional Development Plan</w:t>
            </w:r>
          </w:p>
        </w:tc>
        <w:tc>
          <w:tcPr>
            <w:tcW w:w="637" w:type="pct"/>
            <w:vAlign w:val="center"/>
          </w:tcPr>
          <w:p w14:paraId="2696DB42" w14:textId="2EB420EF" w:rsidR="00DA1207" w:rsidRPr="00DF4721" w:rsidRDefault="005A2EFA" w:rsidP="00A6325C">
            <w:pPr>
              <w:ind w:left="859" w:hanging="859"/>
              <w:jc w:val="center"/>
              <w:rPr>
                <w:szCs w:val="20"/>
              </w:rPr>
            </w:pPr>
            <w:r>
              <w:rPr>
                <w:szCs w:val="20"/>
              </w:rPr>
              <w:t>45</w:t>
            </w:r>
          </w:p>
        </w:tc>
        <w:tc>
          <w:tcPr>
            <w:tcW w:w="766" w:type="pct"/>
            <w:vAlign w:val="center"/>
          </w:tcPr>
          <w:p w14:paraId="04663870" w14:textId="77777777" w:rsidR="00DA1207" w:rsidRPr="00DF4721" w:rsidRDefault="00DA1207" w:rsidP="00A6325C">
            <w:pPr>
              <w:ind w:left="859" w:hanging="859"/>
              <w:jc w:val="center"/>
              <w:rPr>
                <w:szCs w:val="20"/>
              </w:rPr>
            </w:pPr>
          </w:p>
        </w:tc>
      </w:tr>
      <w:tr w:rsidR="001A03D1" w:rsidRPr="00DF4721" w14:paraId="7BFE0C81" w14:textId="77777777" w:rsidTr="00E33E2A">
        <w:tc>
          <w:tcPr>
            <w:tcW w:w="3597" w:type="pct"/>
            <w:tcBorders>
              <w:bottom w:val="single" w:sz="4" w:space="0" w:color="auto"/>
            </w:tcBorders>
            <w:vAlign w:val="center"/>
          </w:tcPr>
          <w:p w14:paraId="467BAA81" w14:textId="77777777" w:rsidR="001A03D1" w:rsidRPr="00DF4721" w:rsidRDefault="001A03D1" w:rsidP="00E33E2A">
            <w:pPr>
              <w:ind w:left="859" w:hanging="859"/>
              <w:rPr>
                <w:szCs w:val="20"/>
              </w:rPr>
            </w:pPr>
            <w:r w:rsidRPr="00892F07">
              <w:rPr>
                <w:szCs w:val="20"/>
              </w:rPr>
              <w:t>Prevention and Early Intervention Presentation</w:t>
            </w:r>
          </w:p>
        </w:tc>
        <w:tc>
          <w:tcPr>
            <w:tcW w:w="637" w:type="pct"/>
            <w:tcBorders>
              <w:bottom w:val="single" w:sz="4" w:space="0" w:color="auto"/>
            </w:tcBorders>
            <w:vAlign w:val="center"/>
          </w:tcPr>
          <w:p w14:paraId="1148E16C" w14:textId="77777777" w:rsidR="001A03D1" w:rsidRPr="00DF4721" w:rsidRDefault="001A03D1" w:rsidP="00E33E2A">
            <w:pPr>
              <w:ind w:left="859" w:hanging="859"/>
              <w:jc w:val="center"/>
              <w:rPr>
                <w:szCs w:val="20"/>
              </w:rPr>
            </w:pPr>
            <w:r>
              <w:rPr>
                <w:szCs w:val="20"/>
              </w:rPr>
              <w:t>50</w:t>
            </w:r>
          </w:p>
        </w:tc>
        <w:tc>
          <w:tcPr>
            <w:tcW w:w="766" w:type="pct"/>
            <w:tcBorders>
              <w:bottom w:val="single" w:sz="4" w:space="0" w:color="auto"/>
            </w:tcBorders>
            <w:vAlign w:val="center"/>
          </w:tcPr>
          <w:p w14:paraId="33FC9572" w14:textId="77777777" w:rsidR="001A03D1" w:rsidRPr="00DF4721" w:rsidRDefault="001A03D1" w:rsidP="00E33E2A">
            <w:pPr>
              <w:ind w:left="859" w:hanging="859"/>
              <w:jc w:val="center"/>
              <w:rPr>
                <w:szCs w:val="20"/>
              </w:rPr>
            </w:pPr>
          </w:p>
        </w:tc>
      </w:tr>
      <w:tr w:rsidR="00AC14C7" w:rsidRPr="00DF4721" w14:paraId="4BC52F76" w14:textId="77777777" w:rsidTr="4948C66D">
        <w:tc>
          <w:tcPr>
            <w:tcW w:w="3597" w:type="pct"/>
            <w:tcBorders>
              <w:right w:val="nil"/>
            </w:tcBorders>
            <w:shd w:val="clear" w:color="auto" w:fill="D8D9DA"/>
            <w:vAlign w:val="center"/>
          </w:tcPr>
          <w:p w14:paraId="364CC683" w14:textId="77777777" w:rsidR="00AC14C7" w:rsidRPr="00DF4721" w:rsidRDefault="4948C66D" w:rsidP="00AC14C7">
            <w:pPr>
              <w:ind w:left="859" w:hanging="859"/>
              <w:rPr>
                <w:szCs w:val="20"/>
              </w:rPr>
            </w:pPr>
            <w:r w:rsidRPr="00DF4721">
              <w:rPr>
                <w:b/>
                <w:bCs/>
              </w:rPr>
              <w:t xml:space="preserve">Week 6 </w:t>
            </w:r>
          </w:p>
        </w:tc>
        <w:tc>
          <w:tcPr>
            <w:tcW w:w="637" w:type="pct"/>
            <w:tcBorders>
              <w:left w:val="nil"/>
              <w:right w:val="nil"/>
            </w:tcBorders>
            <w:shd w:val="clear" w:color="auto" w:fill="D8D9DA"/>
            <w:vAlign w:val="center"/>
          </w:tcPr>
          <w:p w14:paraId="3A686E13" w14:textId="77777777" w:rsidR="00AC14C7" w:rsidRPr="00DF4721"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DF4721" w:rsidRDefault="00AC14C7" w:rsidP="00AC14C7">
            <w:pPr>
              <w:ind w:left="859" w:hanging="859"/>
              <w:jc w:val="center"/>
              <w:rPr>
                <w:szCs w:val="20"/>
              </w:rPr>
            </w:pPr>
          </w:p>
        </w:tc>
      </w:tr>
      <w:tr w:rsidR="00DA1207" w:rsidRPr="00DF4721" w14:paraId="79B0A876" w14:textId="77777777" w:rsidTr="4948C66D">
        <w:tc>
          <w:tcPr>
            <w:tcW w:w="3597" w:type="pct"/>
            <w:vAlign w:val="center"/>
          </w:tcPr>
          <w:p w14:paraId="4DFF47F5" w14:textId="166F1190" w:rsidR="00DA1207" w:rsidRPr="00DF4721" w:rsidRDefault="00892F07" w:rsidP="4948C66D">
            <w:pPr>
              <w:ind w:left="859" w:hanging="859"/>
            </w:pPr>
            <w:r w:rsidRPr="00892F07">
              <w:t>Discussion: Budget Cuts</w:t>
            </w:r>
          </w:p>
        </w:tc>
        <w:tc>
          <w:tcPr>
            <w:tcW w:w="637" w:type="pct"/>
            <w:vAlign w:val="center"/>
          </w:tcPr>
          <w:p w14:paraId="5578570C" w14:textId="3C22ED2C" w:rsidR="00DA1207" w:rsidRPr="00DF4721" w:rsidRDefault="005A2EFA" w:rsidP="00A6325C">
            <w:pPr>
              <w:ind w:left="859" w:hanging="859"/>
              <w:jc w:val="center"/>
              <w:rPr>
                <w:szCs w:val="20"/>
              </w:rPr>
            </w:pPr>
            <w:r>
              <w:rPr>
                <w:szCs w:val="20"/>
              </w:rPr>
              <w:t>10</w:t>
            </w:r>
          </w:p>
        </w:tc>
        <w:tc>
          <w:tcPr>
            <w:tcW w:w="766" w:type="pct"/>
            <w:vAlign w:val="center"/>
          </w:tcPr>
          <w:p w14:paraId="04B0476C" w14:textId="77777777" w:rsidR="00DA1207" w:rsidRPr="00DF4721" w:rsidRDefault="00DA1207" w:rsidP="00A6325C">
            <w:pPr>
              <w:ind w:left="859" w:hanging="859"/>
              <w:jc w:val="center"/>
              <w:rPr>
                <w:szCs w:val="20"/>
              </w:rPr>
            </w:pPr>
          </w:p>
        </w:tc>
      </w:tr>
      <w:tr w:rsidR="00DA1207" w:rsidRPr="00DF4721" w14:paraId="613B7674" w14:textId="77777777" w:rsidTr="4948C66D">
        <w:tc>
          <w:tcPr>
            <w:tcW w:w="3597" w:type="pct"/>
            <w:tcBorders>
              <w:bottom w:val="single" w:sz="4" w:space="0" w:color="auto"/>
            </w:tcBorders>
            <w:vAlign w:val="center"/>
          </w:tcPr>
          <w:p w14:paraId="093BB9D8" w14:textId="2B4940A1" w:rsidR="00DA1207" w:rsidRPr="00DF4721" w:rsidRDefault="00892F07" w:rsidP="00A6325C">
            <w:pPr>
              <w:ind w:left="859" w:hanging="859"/>
              <w:rPr>
                <w:szCs w:val="20"/>
              </w:rPr>
            </w:pPr>
            <w:r w:rsidRPr="00892F07">
              <w:t>Discussion: Budgeting to Increase Student Achievement</w:t>
            </w:r>
          </w:p>
        </w:tc>
        <w:tc>
          <w:tcPr>
            <w:tcW w:w="637" w:type="pct"/>
            <w:tcBorders>
              <w:bottom w:val="single" w:sz="4" w:space="0" w:color="auto"/>
            </w:tcBorders>
            <w:vAlign w:val="center"/>
          </w:tcPr>
          <w:p w14:paraId="53555A6D" w14:textId="22F18222" w:rsidR="00DA1207" w:rsidRPr="00DF4721" w:rsidRDefault="005A2EFA" w:rsidP="00A6325C">
            <w:pPr>
              <w:ind w:left="859" w:hanging="859"/>
              <w:jc w:val="center"/>
              <w:rPr>
                <w:szCs w:val="20"/>
              </w:rPr>
            </w:pPr>
            <w:r>
              <w:rPr>
                <w:szCs w:val="20"/>
              </w:rPr>
              <w:t>10</w:t>
            </w:r>
          </w:p>
        </w:tc>
        <w:tc>
          <w:tcPr>
            <w:tcW w:w="766" w:type="pct"/>
            <w:tcBorders>
              <w:bottom w:val="single" w:sz="4" w:space="0" w:color="auto"/>
            </w:tcBorders>
            <w:vAlign w:val="center"/>
          </w:tcPr>
          <w:p w14:paraId="0C7AE1F7" w14:textId="77777777" w:rsidR="00DA1207" w:rsidRPr="00DF4721" w:rsidRDefault="00DA1207" w:rsidP="00A6325C">
            <w:pPr>
              <w:ind w:left="859" w:hanging="859"/>
              <w:jc w:val="center"/>
              <w:rPr>
                <w:szCs w:val="20"/>
              </w:rPr>
            </w:pPr>
          </w:p>
        </w:tc>
      </w:tr>
      <w:tr w:rsidR="00892F07" w:rsidRPr="00DF4721" w14:paraId="3AB2E762" w14:textId="77777777" w:rsidTr="4948C66D">
        <w:tc>
          <w:tcPr>
            <w:tcW w:w="3597" w:type="pct"/>
            <w:tcBorders>
              <w:bottom w:val="single" w:sz="4" w:space="0" w:color="auto"/>
            </w:tcBorders>
            <w:vAlign w:val="center"/>
          </w:tcPr>
          <w:p w14:paraId="1E030939" w14:textId="7BE285D2" w:rsidR="00892F07" w:rsidRPr="00892F07" w:rsidRDefault="00892F07" w:rsidP="00A6325C">
            <w:pPr>
              <w:ind w:left="859" w:hanging="859"/>
            </w:pPr>
            <w:r w:rsidRPr="00892F07">
              <w:t>Budget Process and Allocations</w:t>
            </w:r>
          </w:p>
        </w:tc>
        <w:tc>
          <w:tcPr>
            <w:tcW w:w="637" w:type="pct"/>
            <w:tcBorders>
              <w:bottom w:val="single" w:sz="4" w:space="0" w:color="auto"/>
            </w:tcBorders>
            <w:vAlign w:val="center"/>
          </w:tcPr>
          <w:p w14:paraId="7585A473" w14:textId="261A2154" w:rsidR="00892F07" w:rsidRPr="00DF4721" w:rsidRDefault="005A2EFA" w:rsidP="00A6325C">
            <w:pPr>
              <w:ind w:left="859" w:hanging="859"/>
              <w:jc w:val="center"/>
              <w:rPr>
                <w:szCs w:val="20"/>
              </w:rPr>
            </w:pPr>
            <w:r>
              <w:rPr>
                <w:szCs w:val="20"/>
              </w:rPr>
              <w:t>40</w:t>
            </w:r>
          </w:p>
        </w:tc>
        <w:tc>
          <w:tcPr>
            <w:tcW w:w="766" w:type="pct"/>
            <w:tcBorders>
              <w:bottom w:val="single" w:sz="4" w:space="0" w:color="auto"/>
            </w:tcBorders>
            <w:vAlign w:val="center"/>
          </w:tcPr>
          <w:p w14:paraId="2302BA54" w14:textId="77777777" w:rsidR="00892F07" w:rsidRPr="00DF4721" w:rsidRDefault="00892F07" w:rsidP="00A6325C">
            <w:pPr>
              <w:ind w:left="859" w:hanging="859"/>
              <w:jc w:val="center"/>
              <w:rPr>
                <w:szCs w:val="20"/>
              </w:rPr>
            </w:pPr>
          </w:p>
        </w:tc>
      </w:tr>
      <w:tr w:rsidR="00892F07" w:rsidRPr="00DF4721" w14:paraId="2E21D4EB" w14:textId="77777777" w:rsidTr="4948C66D">
        <w:tc>
          <w:tcPr>
            <w:tcW w:w="3597" w:type="pct"/>
            <w:tcBorders>
              <w:bottom w:val="single" w:sz="4" w:space="0" w:color="auto"/>
            </w:tcBorders>
            <w:vAlign w:val="center"/>
          </w:tcPr>
          <w:p w14:paraId="65CD6B65" w14:textId="46629AD3" w:rsidR="00892F07" w:rsidRPr="00892F07" w:rsidRDefault="00892F07" w:rsidP="00A6325C">
            <w:pPr>
              <w:ind w:left="859" w:hanging="859"/>
            </w:pPr>
            <w:r w:rsidRPr="00892F07">
              <w:t>Budget Interview Summary</w:t>
            </w:r>
          </w:p>
        </w:tc>
        <w:tc>
          <w:tcPr>
            <w:tcW w:w="637" w:type="pct"/>
            <w:tcBorders>
              <w:bottom w:val="single" w:sz="4" w:space="0" w:color="auto"/>
            </w:tcBorders>
            <w:vAlign w:val="center"/>
          </w:tcPr>
          <w:p w14:paraId="149DEFEA" w14:textId="537D5839" w:rsidR="00892F07" w:rsidRPr="00DF4721" w:rsidRDefault="005A2EFA" w:rsidP="00A6325C">
            <w:pPr>
              <w:ind w:left="859" w:hanging="859"/>
              <w:jc w:val="center"/>
              <w:rPr>
                <w:szCs w:val="20"/>
              </w:rPr>
            </w:pPr>
            <w:r>
              <w:rPr>
                <w:szCs w:val="20"/>
              </w:rPr>
              <w:t>20</w:t>
            </w:r>
          </w:p>
        </w:tc>
        <w:tc>
          <w:tcPr>
            <w:tcW w:w="766" w:type="pct"/>
            <w:tcBorders>
              <w:bottom w:val="single" w:sz="4" w:space="0" w:color="auto"/>
            </w:tcBorders>
            <w:vAlign w:val="center"/>
          </w:tcPr>
          <w:p w14:paraId="0A099EE8" w14:textId="77777777" w:rsidR="00892F07" w:rsidRPr="00DF4721" w:rsidRDefault="00892F07" w:rsidP="00A6325C">
            <w:pPr>
              <w:ind w:left="859" w:hanging="859"/>
              <w:jc w:val="center"/>
              <w:rPr>
                <w:szCs w:val="20"/>
              </w:rPr>
            </w:pPr>
          </w:p>
        </w:tc>
      </w:tr>
      <w:tr w:rsidR="00AC14C7" w:rsidRPr="00DF4721" w14:paraId="7842781F" w14:textId="77777777" w:rsidTr="4948C66D">
        <w:trPr>
          <w:trHeight w:val="242"/>
        </w:trPr>
        <w:tc>
          <w:tcPr>
            <w:tcW w:w="3597" w:type="pct"/>
            <w:tcBorders>
              <w:right w:val="nil"/>
            </w:tcBorders>
            <w:shd w:val="clear" w:color="auto" w:fill="D8D9DA"/>
            <w:vAlign w:val="center"/>
          </w:tcPr>
          <w:p w14:paraId="2DDC0EFC" w14:textId="77777777" w:rsidR="00AC14C7" w:rsidRPr="00DF4721" w:rsidRDefault="4948C66D" w:rsidP="00AC14C7">
            <w:pPr>
              <w:ind w:left="859" w:hanging="859"/>
              <w:rPr>
                <w:szCs w:val="20"/>
              </w:rPr>
            </w:pPr>
            <w:r w:rsidRPr="00DF4721">
              <w:rPr>
                <w:b/>
                <w:bCs/>
              </w:rPr>
              <w:t xml:space="preserve">Week 7 </w:t>
            </w:r>
          </w:p>
        </w:tc>
        <w:tc>
          <w:tcPr>
            <w:tcW w:w="637" w:type="pct"/>
            <w:tcBorders>
              <w:left w:val="nil"/>
              <w:right w:val="nil"/>
            </w:tcBorders>
            <w:shd w:val="clear" w:color="auto" w:fill="D8D9DA"/>
            <w:vAlign w:val="center"/>
          </w:tcPr>
          <w:p w14:paraId="6E37AB97" w14:textId="77777777" w:rsidR="00AC14C7" w:rsidRPr="00DF4721"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DF4721" w:rsidRDefault="00AC14C7" w:rsidP="00AC14C7">
            <w:pPr>
              <w:ind w:left="859" w:hanging="859"/>
              <w:jc w:val="center"/>
              <w:rPr>
                <w:szCs w:val="20"/>
              </w:rPr>
            </w:pPr>
          </w:p>
        </w:tc>
      </w:tr>
      <w:tr w:rsidR="00DA1207" w:rsidRPr="00DF4721" w14:paraId="776BD6BB" w14:textId="77777777" w:rsidTr="4948C66D">
        <w:tc>
          <w:tcPr>
            <w:tcW w:w="3597" w:type="pct"/>
            <w:vAlign w:val="center"/>
          </w:tcPr>
          <w:p w14:paraId="77AE0D11" w14:textId="2AABFA7F" w:rsidR="00DA1207" w:rsidRPr="00DF4721" w:rsidRDefault="00892F07" w:rsidP="4948C66D">
            <w:pPr>
              <w:ind w:left="859" w:hanging="859"/>
            </w:pPr>
            <w:r w:rsidRPr="00892F07">
              <w:t>Discussion: LEA Role and Responsibilities</w:t>
            </w:r>
          </w:p>
        </w:tc>
        <w:tc>
          <w:tcPr>
            <w:tcW w:w="637" w:type="pct"/>
            <w:vAlign w:val="center"/>
          </w:tcPr>
          <w:p w14:paraId="6B384DC5" w14:textId="0AAE7234" w:rsidR="00DA1207" w:rsidRPr="00DF4721" w:rsidRDefault="005A2EFA" w:rsidP="00A6325C">
            <w:pPr>
              <w:ind w:left="859" w:hanging="859"/>
              <w:jc w:val="center"/>
              <w:rPr>
                <w:szCs w:val="20"/>
              </w:rPr>
            </w:pPr>
            <w:r>
              <w:rPr>
                <w:szCs w:val="20"/>
              </w:rPr>
              <w:t>10</w:t>
            </w:r>
          </w:p>
        </w:tc>
        <w:tc>
          <w:tcPr>
            <w:tcW w:w="766" w:type="pct"/>
            <w:vAlign w:val="center"/>
          </w:tcPr>
          <w:p w14:paraId="6A0C5D80" w14:textId="77777777" w:rsidR="00DA1207" w:rsidRPr="00DF4721" w:rsidRDefault="00DA1207" w:rsidP="00A6325C">
            <w:pPr>
              <w:ind w:left="859" w:hanging="859"/>
              <w:jc w:val="center"/>
              <w:rPr>
                <w:szCs w:val="20"/>
              </w:rPr>
            </w:pPr>
          </w:p>
        </w:tc>
      </w:tr>
      <w:tr w:rsidR="00DA1207" w:rsidRPr="00DF4721" w14:paraId="38C07DF2" w14:textId="77777777" w:rsidTr="4948C66D">
        <w:tc>
          <w:tcPr>
            <w:tcW w:w="3597" w:type="pct"/>
            <w:vAlign w:val="center"/>
          </w:tcPr>
          <w:p w14:paraId="7F19BEF6" w14:textId="4BF0D49B" w:rsidR="00DA1207" w:rsidRPr="00DF4721" w:rsidRDefault="00892F07" w:rsidP="00A6325C">
            <w:pPr>
              <w:ind w:left="859" w:hanging="859"/>
              <w:rPr>
                <w:szCs w:val="20"/>
              </w:rPr>
            </w:pPr>
            <w:r w:rsidRPr="00892F07">
              <w:t xml:space="preserve">Discussion: LEA </w:t>
            </w:r>
            <w:r w:rsidR="00E13B53">
              <w:t>P</w:t>
            </w:r>
            <w:r w:rsidRPr="00892F07">
              <w:t>roviding Professional Development</w:t>
            </w:r>
          </w:p>
        </w:tc>
        <w:tc>
          <w:tcPr>
            <w:tcW w:w="637" w:type="pct"/>
            <w:vAlign w:val="center"/>
          </w:tcPr>
          <w:p w14:paraId="19BFED76" w14:textId="615FF328" w:rsidR="00DA1207" w:rsidRPr="00DF4721" w:rsidRDefault="005A2EFA" w:rsidP="00A6325C">
            <w:pPr>
              <w:ind w:left="859" w:hanging="859"/>
              <w:jc w:val="center"/>
              <w:rPr>
                <w:szCs w:val="20"/>
              </w:rPr>
            </w:pPr>
            <w:r>
              <w:rPr>
                <w:szCs w:val="20"/>
              </w:rPr>
              <w:t>10</w:t>
            </w:r>
          </w:p>
        </w:tc>
        <w:tc>
          <w:tcPr>
            <w:tcW w:w="766" w:type="pct"/>
            <w:vAlign w:val="center"/>
          </w:tcPr>
          <w:p w14:paraId="730598B6" w14:textId="77777777" w:rsidR="00DA1207" w:rsidRPr="00DF4721" w:rsidRDefault="00DA1207" w:rsidP="00A6325C">
            <w:pPr>
              <w:ind w:left="859" w:hanging="859"/>
              <w:jc w:val="center"/>
              <w:rPr>
                <w:szCs w:val="20"/>
              </w:rPr>
            </w:pPr>
          </w:p>
        </w:tc>
      </w:tr>
      <w:tr w:rsidR="00DA1207" w:rsidRPr="00DF4721" w14:paraId="7102D933" w14:textId="77777777" w:rsidTr="4948C66D">
        <w:tc>
          <w:tcPr>
            <w:tcW w:w="3597" w:type="pct"/>
            <w:vAlign w:val="center"/>
          </w:tcPr>
          <w:p w14:paraId="4BAC8242" w14:textId="71192662" w:rsidR="00DA1207" w:rsidRPr="00DF4721" w:rsidRDefault="002A655C" w:rsidP="00E13B53">
            <w:pPr>
              <w:ind w:left="859" w:hanging="859"/>
              <w:rPr>
                <w:szCs w:val="20"/>
              </w:rPr>
            </w:pPr>
            <w:r w:rsidRPr="002A655C">
              <w:rPr>
                <w:szCs w:val="20"/>
              </w:rPr>
              <w:t xml:space="preserve">Principal’s </w:t>
            </w:r>
            <w:r w:rsidR="00E13B53">
              <w:rPr>
                <w:szCs w:val="20"/>
              </w:rPr>
              <w:t>R</w:t>
            </w:r>
            <w:r w:rsidRPr="002A655C">
              <w:rPr>
                <w:szCs w:val="20"/>
              </w:rPr>
              <w:t>esponsibilities for Surrogacy</w:t>
            </w:r>
          </w:p>
        </w:tc>
        <w:tc>
          <w:tcPr>
            <w:tcW w:w="637" w:type="pct"/>
            <w:vAlign w:val="center"/>
          </w:tcPr>
          <w:p w14:paraId="340DF38C" w14:textId="39001D33" w:rsidR="00DA1207" w:rsidRPr="00DF4721" w:rsidRDefault="005A2EFA" w:rsidP="00A6325C">
            <w:pPr>
              <w:ind w:left="859" w:hanging="859"/>
              <w:jc w:val="center"/>
              <w:rPr>
                <w:szCs w:val="20"/>
              </w:rPr>
            </w:pPr>
            <w:r>
              <w:rPr>
                <w:szCs w:val="20"/>
              </w:rPr>
              <w:t>20</w:t>
            </w:r>
          </w:p>
        </w:tc>
        <w:tc>
          <w:tcPr>
            <w:tcW w:w="766" w:type="pct"/>
            <w:vAlign w:val="center"/>
          </w:tcPr>
          <w:p w14:paraId="164505F9" w14:textId="77777777" w:rsidR="00DA1207" w:rsidRPr="00DF4721" w:rsidRDefault="00DA1207" w:rsidP="00A6325C">
            <w:pPr>
              <w:ind w:left="859" w:hanging="859"/>
              <w:jc w:val="center"/>
              <w:rPr>
                <w:szCs w:val="20"/>
              </w:rPr>
            </w:pPr>
          </w:p>
        </w:tc>
      </w:tr>
      <w:tr w:rsidR="00892F07" w:rsidRPr="00DF4721" w14:paraId="1B9E1ADD" w14:textId="77777777" w:rsidTr="4948C66D">
        <w:tc>
          <w:tcPr>
            <w:tcW w:w="3597" w:type="pct"/>
            <w:vAlign w:val="center"/>
          </w:tcPr>
          <w:p w14:paraId="44738079" w14:textId="108E0DD4" w:rsidR="00892F07" w:rsidRPr="00892F07" w:rsidRDefault="00892F07" w:rsidP="00A6325C">
            <w:pPr>
              <w:ind w:left="859" w:hanging="859"/>
              <w:rPr>
                <w:szCs w:val="20"/>
              </w:rPr>
            </w:pPr>
            <w:r w:rsidRPr="00892F07">
              <w:rPr>
                <w:szCs w:val="20"/>
              </w:rPr>
              <w:t>IEP and 504 Service Agreement Paper</w:t>
            </w:r>
          </w:p>
        </w:tc>
        <w:tc>
          <w:tcPr>
            <w:tcW w:w="637" w:type="pct"/>
            <w:vAlign w:val="center"/>
          </w:tcPr>
          <w:p w14:paraId="1E148218" w14:textId="65CB8B5B" w:rsidR="00892F07" w:rsidRPr="00DF4721" w:rsidRDefault="002F622E" w:rsidP="00A6325C">
            <w:pPr>
              <w:ind w:left="859" w:hanging="859"/>
              <w:jc w:val="center"/>
              <w:rPr>
                <w:szCs w:val="20"/>
              </w:rPr>
            </w:pPr>
            <w:r>
              <w:rPr>
                <w:szCs w:val="20"/>
              </w:rPr>
              <w:t>40</w:t>
            </w:r>
          </w:p>
        </w:tc>
        <w:tc>
          <w:tcPr>
            <w:tcW w:w="766" w:type="pct"/>
            <w:vAlign w:val="center"/>
          </w:tcPr>
          <w:p w14:paraId="13CF87EC" w14:textId="77777777" w:rsidR="00892F07" w:rsidRPr="00DF4721" w:rsidRDefault="00892F07" w:rsidP="00A6325C">
            <w:pPr>
              <w:ind w:left="859" w:hanging="859"/>
              <w:jc w:val="center"/>
              <w:rPr>
                <w:szCs w:val="20"/>
              </w:rPr>
            </w:pPr>
          </w:p>
        </w:tc>
      </w:tr>
      <w:tr w:rsidR="00273AE8" w:rsidRPr="00DF4721" w14:paraId="0B0DD404" w14:textId="77777777" w:rsidTr="00BF130F">
        <w:tc>
          <w:tcPr>
            <w:tcW w:w="3597" w:type="pct"/>
            <w:tcBorders>
              <w:right w:val="nil"/>
            </w:tcBorders>
            <w:shd w:val="clear" w:color="auto" w:fill="D8D9DA"/>
            <w:vAlign w:val="center"/>
          </w:tcPr>
          <w:p w14:paraId="18227DE0" w14:textId="0716B425" w:rsidR="00273AE8" w:rsidRPr="00DF4721" w:rsidRDefault="00273AE8" w:rsidP="00BF130F">
            <w:pPr>
              <w:ind w:left="859" w:hanging="859"/>
              <w:rPr>
                <w:szCs w:val="20"/>
              </w:rPr>
            </w:pPr>
            <w:r w:rsidRPr="00DF4721">
              <w:rPr>
                <w:b/>
                <w:bCs/>
              </w:rPr>
              <w:t xml:space="preserve">Week 8 </w:t>
            </w:r>
          </w:p>
        </w:tc>
        <w:tc>
          <w:tcPr>
            <w:tcW w:w="637" w:type="pct"/>
            <w:tcBorders>
              <w:left w:val="nil"/>
              <w:right w:val="nil"/>
            </w:tcBorders>
            <w:shd w:val="clear" w:color="auto" w:fill="D8D9DA"/>
            <w:vAlign w:val="center"/>
          </w:tcPr>
          <w:p w14:paraId="7E43BC4F"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079C1CE9" w14:textId="77777777" w:rsidR="00273AE8" w:rsidRPr="00DF4721" w:rsidRDefault="00273AE8" w:rsidP="00BF130F">
            <w:pPr>
              <w:ind w:left="859" w:hanging="859"/>
              <w:jc w:val="center"/>
              <w:rPr>
                <w:szCs w:val="20"/>
              </w:rPr>
            </w:pPr>
          </w:p>
        </w:tc>
      </w:tr>
      <w:tr w:rsidR="00273AE8" w:rsidRPr="00DF4721" w14:paraId="5937D7B6" w14:textId="77777777" w:rsidTr="00BF130F">
        <w:tc>
          <w:tcPr>
            <w:tcW w:w="3597" w:type="pct"/>
            <w:vAlign w:val="center"/>
          </w:tcPr>
          <w:p w14:paraId="2C8B47DD" w14:textId="21AB07B4" w:rsidR="00273AE8" w:rsidRPr="00DF4721" w:rsidRDefault="00892F07" w:rsidP="00E13B53">
            <w:pPr>
              <w:ind w:left="859" w:hanging="859"/>
            </w:pPr>
            <w:r w:rsidRPr="00892F07">
              <w:t xml:space="preserve">Discussion: What </w:t>
            </w:r>
            <w:r w:rsidR="00E13B53">
              <w:t>I</w:t>
            </w:r>
            <w:r w:rsidRPr="00892F07">
              <w:t xml:space="preserve">s </w:t>
            </w:r>
            <w:r w:rsidR="00E13B53">
              <w:t>B</w:t>
            </w:r>
            <w:r w:rsidRPr="00892F07">
              <w:t xml:space="preserve">est for the </w:t>
            </w:r>
            <w:r w:rsidR="00E13B53">
              <w:t>S</w:t>
            </w:r>
            <w:r w:rsidRPr="00892F07">
              <w:t xml:space="preserve">tudent and the </w:t>
            </w:r>
            <w:r w:rsidR="00E13B53">
              <w:t>T</w:t>
            </w:r>
            <w:r w:rsidRPr="00892F07">
              <w:t>eacher</w:t>
            </w:r>
          </w:p>
        </w:tc>
        <w:tc>
          <w:tcPr>
            <w:tcW w:w="637" w:type="pct"/>
            <w:vAlign w:val="center"/>
          </w:tcPr>
          <w:p w14:paraId="7650BBC7" w14:textId="332F7819" w:rsidR="00273AE8" w:rsidRPr="00DF4721" w:rsidRDefault="005A2EFA" w:rsidP="00BF130F">
            <w:pPr>
              <w:ind w:left="859" w:hanging="859"/>
              <w:jc w:val="center"/>
              <w:rPr>
                <w:szCs w:val="20"/>
              </w:rPr>
            </w:pPr>
            <w:r>
              <w:rPr>
                <w:szCs w:val="20"/>
              </w:rPr>
              <w:t>10</w:t>
            </w:r>
          </w:p>
        </w:tc>
        <w:tc>
          <w:tcPr>
            <w:tcW w:w="766" w:type="pct"/>
            <w:vAlign w:val="center"/>
          </w:tcPr>
          <w:p w14:paraId="1240C0F9" w14:textId="77777777" w:rsidR="00273AE8" w:rsidRPr="00DF4721" w:rsidRDefault="00273AE8" w:rsidP="00BF130F">
            <w:pPr>
              <w:ind w:left="859" w:hanging="859"/>
              <w:jc w:val="center"/>
              <w:rPr>
                <w:szCs w:val="20"/>
              </w:rPr>
            </w:pPr>
          </w:p>
        </w:tc>
      </w:tr>
      <w:tr w:rsidR="00273AE8" w:rsidRPr="00DF4721" w14:paraId="19EE873D" w14:textId="77777777" w:rsidTr="00BF130F">
        <w:tc>
          <w:tcPr>
            <w:tcW w:w="3597" w:type="pct"/>
            <w:vAlign w:val="center"/>
          </w:tcPr>
          <w:p w14:paraId="4E5B575A" w14:textId="0CA158B9" w:rsidR="00273AE8" w:rsidRPr="00DF4721" w:rsidRDefault="00892F07" w:rsidP="00BF130F">
            <w:pPr>
              <w:ind w:left="859" w:hanging="859"/>
              <w:rPr>
                <w:szCs w:val="20"/>
              </w:rPr>
            </w:pPr>
            <w:r w:rsidRPr="00892F07">
              <w:t>Discussion: Instructional Practices for Behavior Management</w:t>
            </w:r>
          </w:p>
        </w:tc>
        <w:tc>
          <w:tcPr>
            <w:tcW w:w="637" w:type="pct"/>
            <w:vAlign w:val="center"/>
          </w:tcPr>
          <w:p w14:paraId="213309AA" w14:textId="7934BEA1" w:rsidR="00273AE8" w:rsidRPr="00DF4721" w:rsidRDefault="005A2EFA" w:rsidP="00BF130F">
            <w:pPr>
              <w:ind w:left="859" w:hanging="859"/>
              <w:jc w:val="center"/>
              <w:rPr>
                <w:szCs w:val="20"/>
              </w:rPr>
            </w:pPr>
            <w:r>
              <w:rPr>
                <w:szCs w:val="20"/>
              </w:rPr>
              <w:t>10</w:t>
            </w:r>
          </w:p>
        </w:tc>
        <w:tc>
          <w:tcPr>
            <w:tcW w:w="766" w:type="pct"/>
            <w:vAlign w:val="center"/>
          </w:tcPr>
          <w:p w14:paraId="3E067CCD" w14:textId="77777777" w:rsidR="00273AE8" w:rsidRPr="00DF4721" w:rsidRDefault="00273AE8" w:rsidP="00BF130F">
            <w:pPr>
              <w:ind w:left="859" w:hanging="859"/>
              <w:jc w:val="center"/>
              <w:rPr>
                <w:szCs w:val="20"/>
              </w:rPr>
            </w:pPr>
          </w:p>
        </w:tc>
      </w:tr>
      <w:tr w:rsidR="00273AE8" w:rsidRPr="00DF4721" w14:paraId="4655803B" w14:textId="77777777" w:rsidTr="00BF130F">
        <w:tc>
          <w:tcPr>
            <w:tcW w:w="3597" w:type="pct"/>
            <w:tcBorders>
              <w:bottom w:val="single" w:sz="4" w:space="0" w:color="auto"/>
            </w:tcBorders>
            <w:vAlign w:val="center"/>
          </w:tcPr>
          <w:p w14:paraId="6EC6DC90" w14:textId="54E03311" w:rsidR="00273AE8" w:rsidRPr="00DF4721" w:rsidRDefault="00892F07" w:rsidP="00BF130F">
            <w:pPr>
              <w:ind w:left="859" w:hanging="859"/>
              <w:rPr>
                <w:szCs w:val="20"/>
              </w:rPr>
            </w:pPr>
            <w:r w:rsidRPr="00892F07">
              <w:rPr>
                <w:szCs w:val="20"/>
              </w:rPr>
              <w:t>Behavioral Support Job Aid</w:t>
            </w:r>
          </w:p>
        </w:tc>
        <w:tc>
          <w:tcPr>
            <w:tcW w:w="637" w:type="pct"/>
            <w:tcBorders>
              <w:bottom w:val="single" w:sz="4" w:space="0" w:color="auto"/>
            </w:tcBorders>
            <w:vAlign w:val="center"/>
          </w:tcPr>
          <w:p w14:paraId="5E08835C" w14:textId="02E90C1A" w:rsidR="00273AE8" w:rsidRPr="00DF4721" w:rsidRDefault="00653490" w:rsidP="00BF130F">
            <w:pPr>
              <w:ind w:left="859" w:hanging="859"/>
              <w:jc w:val="center"/>
              <w:rPr>
                <w:szCs w:val="20"/>
              </w:rPr>
            </w:pPr>
            <w:r>
              <w:rPr>
                <w:szCs w:val="20"/>
              </w:rPr>
              <w:t>35</w:t>
            </w:r>
          </w:p>
        </w:tc>
        <w:tc>
          <w:tcPr>
            <w:tcW w:w="766" w:type="pct"/>
            <w:tcBorders>
              <w:bottom w:val="single" w:sz="4" w:space="0" w:color="auto"/>
            </w:tcBorders>
            <w:vAlign w:val="center"/>
          </w:tcPr>
          <w:p w14:paraId="07A454CA" w14:textId="77777777" w:rsidR="00273AE8" w:rsidRPr="00DF4721" w:rsidRDefault="00273AE8" w:rsidP="00BF130F">
            <w:pPr>
              <w:ind w:left="859" w:hanging="859"/>
              <w:jc w:val="center"/>
              <w:rPr>
                <w:szCs w:val="20"/>
              </w:rPr>
            </w:pPr>
          </w:p>
        </w:tc>
      </w:tr>
      <w:tr w:rsidR="00273AE8" w:rsidRPr="00DF4721" w14:paraId="45219DEA" w14:textId="77777777" w:rsidTr="00BF130F">
        <w:tc>
          <w:tcPr>
            <w:tcW w:w="3597" w:type="pct"/>
            <w:tcBorders>
              <w:right w:val="nil"/>
            </w:tcBorders>
            <w:shd w:val="clear" w:color="auto" w:fill="D8D9DA"/>
            <w:vAlign w:val="center"/>
          </w:tcPr>
          <w:p w14:paraId="59252FC6" w14:textId="428905A8" w:rsidR="00273AE8" w:rsidRPr="00DF4721" w:rsidRDefault="00273AE8" w:rsidP="00BF130F">
            <w:pPr>
              <w:ind w:left="859" w:hanging="859"/>
              <w:rPr>
                <w:szCs w:val="20"/>
              </w:rPr>
            </w:pPr>
            <w:r w:rsidRPr="00DF4721">
              <w:rPr>
                <w:b/>
                <w:bCs/>
              </w:rPr>
              <w:t xml:space="preserve">Week 9 </w:t>
            </w:r>
          </w:p>
        </w:tc>
        <w:tc>
          <w:tcPr>
            <w:tcW w:w="637" w:type="pct"/>
            <w:tcBorders>
              <w:left w:val="nil"/>
              <w:right w:val="nil"/>
            </w:tcBorders>
            <w:shd w:val="clear" w:color="auto" w:fill="D8D9DA"/>
            <w:vAlign w:val="center"/>
          </w:tcPr>
          <w:p w14:paraId="02A69EB1"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4D22A505" w14:textId="77777777" w:rsidR="00273AE8" w:rsidRPr="00DF4721" w:rsidRDefault="00273AE8" w:rsidP="00BF130F">
            <w:pPr>
              <w:ind w:left="859" w:hanging="859"/>
              <w:jc w:val="center"/>
              <w:rPr>
                <w:szCs w:val="20"/>
              </w:rPr>
            </w:pPr>
          </w:p>
        </w:tc>
      </w:tr>
      <w:tr w:rsidR="00273AE8" w:rsidRPr="00DF4721" w14:paraId="147C7DF0" w14:textId="77777777" w:rsidTr="00BF130F">
        <w:tc>
          <w:tcPr>
            <w:tcW w:w="3597" w:type="pct"/>
            <w:vAlign w:val="center"/>
          </w:tcPr>
          <w:p w14:paraId="35B3F678" w14:textId="4B7DEB0A" w:rsidR="00273AE8" w:rsidRPr="00DF4721" w:rsidRDefault="002A655C" w:rsidP="00BF130F">
            <w:pPr>
              <w:ind w:left="859" w:hanging="859"/>
            </w:pPr>
            <w:r w:rsidRPr="002A655C">
              <w:t>Transition to Kindergarten and Secondary Transition Chart</w:t>
            </w:r>
          </w:p>
        </w:tc>
        <w:tc>
          <w:tcPr>
            <w:tcW w:w="637" w:type="pct"/>
            <w:vAlign w:val="center"/>
          </w:tcPr>
          <w:p w14:paraId="540338FA" w14:textId="1865BE9A" w:rsidR="00273AE8" w:rsidRPr="00DF4721" w:rsidRDefault="00653490" w:rsidP="00BF130F">
            <w:pPr>
              <w:ind w:left="859" w:hanging="859"/>
              <w:jc w:val="center"/>
              <w:rPr>
                <w:szCs w:val="20"/>
              </w:rPr>
            </w:pPr>
            <w:r>
              <w:rPr>
                <w:szCs w:val="20"/>
              </w:rPr>
              <w:t>25</w:t>
            </w:r>
          </w:p>
        </w:tc>
        <w:tc>
          <w:tcPr>
            <w:tcW w:w="766" w:type="pct"/>
            <w:vAlign w:val="center"/>
          </w:tcPr>
          <w:p w14:paraId="1AADB16E" w14:textId="77777777" w:rsidR="00273AE8" w:rsidRPr="00DF4721" w:rsidRDefault="00273AE8" w:rsidP="00BF130F">
            <w:pPr>
              <w:ind w:left="859" w:hanging="859"/>
              <w:jc w:val="center"/>
              <w:rPr>
                <w:szCs w:val="20"/>
              </w:rPr>
            </w:pPr>
          </w:p>
        </w:tc>
      </w:tr>
      <w:tr w:rsidR="00273AE8" w:rsidRPr="00DF4721" w14:paraId="3A97C984" w14:textId="77777777" w:rsidTr="00BF130F">
        <w:tc>
          <w:tcPr>
            <w:tcW w:w="3597" w:type="pct"/>
            <w:vAlign w:val="center"/>
          </w:tcPr>
          <w:p w14:paraId="06F823C7" w14:textId="084BCA3A" w:rsidR="00273AE8" w:rsidRPr="00DF4721" w:rsidRDefault="002A655C" w:rsidP="00BF130F">
            <w:pPr>
              <w:ind w:left="859" w:hanging="859"/>
              <w:rPr>
                <w:szCs w:val="20"/>
              </w:rPr>
            </w:pPr>
            <w:r w:rsidRPr="002A655C">
              <w:lastRenderedPageBreak/>
              <w:t>English Language Learners</w:t>
            </w:r>
          </w:p>
        </w:tc>
        <w:tc>
          <w:tcPr>
            <w:tcW w:w="637" w:type="pct"/>
            <w:vAlign w:val="center"/>
          </w:tcPr>
          <w:p w14:paraId="7881369F" w14:textId="51653FFA" w:rsidR="00273AE8" w:rsidRPr="00DF4721" w:rsidRDefault="00653490" w:rsidP="00BF130F">
            <w:pPr>
              <w:ind w:left="859" w:hanging="859"/>
              <w:jc w:val="center"/>
              <w:rPr>
                <w:szCs w:val="20"/>
              </w:rPr>
            </w:pPr>
            <w:r>
              <w:rPr>
                <w:szCs w:val="20"/>
              </w:rPr>
              <w:t>35</w:t>
            </w:r>
          </w:p>
        </w:tc>
        <w:tc>
          <w:tcPr>
            <w:tcW w:w="766" w:type="pct"/>
            <w:vAlign w:val="center"/>
          </w:tcPr>
          <w:p w14:paraId="10196DD9" w14:textId="77777777" w:rsidR="00273AE8" w:rsidRPr="00DF4721" w:rsidRDefault="00273AE8" w:rsidP="00BF130F">
            <w:pPr>
              <w:ind w:left="859" w:hanging="859"/>
              <w:jc w:val="center"/>
              <w:rPr>
                <w:szCs w:val="20"/>
              </w:rPr>
            </w:pPr>
          </w:p>
        </w:tc>
      </w:tr>
      <w:tr w:rsidR="00273AE8" w:rsidRPr="00DF4721" w14:paraId="1845B6DC" w14:textId="77777777" w:rsidTr="00BF130F">
        <w:tc>
          <w:tcPr>
            <w:tcW w:w="3597" w:type="pct"/>
            <w:tcBorders>
              <w:right w:val="nil"/>
            </w:tcBorders>
            <w:shd w:val="clear" w:color="auto" w:fill="D8D9DA"/>
            <w:vAlign w:val="center"/>
          </w:tcPr>
          <w:p w14:paraId="710BFAC2" w14:textId="0A9BD652" w:rsidR="00273AE8" w:rsidRPr="00DF4721" w:rsidRDefault="00273AE8" w:rsidP="00BF130F">
            <w:pPr>
              <w:ind w:left="859" w:hanging="859"/>
              <w:rPr>
                <w:szCs w:val="20"/>
              </w:rPr>
            </w:pPr>
            <w:r w:rsidRPr="00DF4721">
              <w:rPr>
                <w:b/>
                <w:bCs/>
              </w:rPr>
              <w:t>Week 10</w:t>
            </w:r>
          </w:p>
        </w:tc>
        <w:tc>
          <w:tcPr>
            <w:tcW w:w="637" w:type="pct"/>
            <w:tcBorders>
              <w:left w:val="nil"/>
              <w:right w:val="nil"/>
            </w:tcBorders>
            <w:shd w:val="clear" w:color="auto" w:fill="D8D9DA"/>
            <w:vAlign w:val="center"/>
          </w:tcPr>
          <w:p w14:paraId="739FE919"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58BE5167" w14:textId="77777777" w:rsidR="00273AE8" w:rsidRPr="00DF4721" w:rsidRDefault="00273AE8" w:rsidP="00BF130F">
            <w:pPr>
              <w:ind w:left="859" w:hanging="859"/>
              <w:jc w:val="center"/>
              <w:rPr>
                <w:szCs w:val="20"/>
              </w:rPr>
            </w:pPr>
          </w:p>
        </w:tc>
      </w:tr>
      <w:tr w:rsidR="00273AE8" w:rsidRPr="00DF4721" w14:paraId="4BD96388" w14:textId="77777777" w:rsidTr="00BF130F">
        <w:tc>
          <w:tcPr>
            <w:tcW w:w="3597" w:type="pct"/>
            <w:vAlign w:val="center"/>
          </w:tcPr>
          <w:p w14:paraId="4584D29D" w14:textId="63872BC9" w:rsidR="00273AE8" w:rsidRPr="00DF4721" w:rsidRDefault="002A655C" w:rsidP="00BF130F">
            <w:pPr>
              <w:ind w:left="859" w:hanging="859"/>
            </w:pPr>
            <w:r w:rsidRPr="002A655C">
              <w:t>Discussion: Standardized Testing</w:t>
            </w:r>
          </w:p>
        </w:tc>
        <w:tc>
          <w:tcPr>
            <w:tcW w:w="637" w:type="pct"/>
            <w:vAlign w:val="center"/>
          </w:tcPr>
          <w:p w14:paraId="1390AFD3" w14:textId="41766B42" w:rsidR="00273AE8" w:rsidRPr="00DF4721" w:rsidRDefault="005A2EFA" w:rsidP="00BF130F">
            <w:pPr>
              <w:ind w:left="859" w:hanging="859"/>
              <w:jc w:val="center"/>
              <w:rPr>
                <w:szCs w:val="20"/>
              </w:rPr>
            </w:pPr>
            <w:r>
              <w:rPr>
                <w:szCs w:val="20"/>
              </w:rPr>
              <w:t>10</w:t>
            </w:r>
          </w:p>
        </w:tc>
        <w:tc>
          <w:tcPr>
            <w:tcW w:w="766" w:type="pct"/>
            <w:vAlign w:val="center"/>
          </w:tcPr>
          <w:p w14:paraId="30B5DC83" w14:textId="77777777" w:rsidR="00273AE8" w:rsidRPr="00DF4721" w:rsidRDefault="00273AE8" w:rsidP="00BF130F">
            <w:pPr>
              <w:ind w:left="859" w:hanging="859"/>
              <w:jc w:val="center"/>
              <w:rPr>
                <w:szCs w:val="20"/>
              </w:rPr>
            </w:pPr>
          </w:p>
        </w:tc>
      </w:tr>
      <w:tr w:rsidR="00273AE8" w:rsidRPr="00DF4721" w14:paraId="21862230" w14:textId="77777777" w:rsidTr="00BF130F">
        <w:tc>
          <w:tcPr>
            <w:tcW w:w="3597" w:type="pct"/>
            <w:vAlign w:val="center"/>
          </w:tcPr>
          <w:p w14:paraId="6DCC3F5B" w14:textId="77FC97D8" w:rsidR="00273AE8" w:rsidRPr="00DF4721" w:rsidRDefault="002A655C" w:rsidP="00BF130F">
            <w:pPr>
              <w:ind w:left="859" w:hanging="859"/>
              <w:rPr>
                <w:szCs w:val="20"/>
              </w:rPr>
            </w:pPr>
            <w:r w:rsidRPr="002A655C">
              <w:t>Discussion: Strategies to Promote Inclusive Practices</w:t>
            </w:r>
          </w:p>
        </w:tc>
        <w:tc>
          <w:tcPr>
            <w:tcW w:w="637" w:type="pct"/>
            <w:vAlign w:val="center"/>
          </w:tcPr>
          <w:p w14:paraId="4FA775ED" w14:textId="76FD989E" w:rsidR="00273AE8" w:rsidRPr="00DF4721" w:rsidRDefault="005A2EFA" w:rsidP="00BF130F">
            <w:pPr>
              <w:ind w:left="859" w:hanging="859"/>
              <w:jc w:val="center"/>
              <w:rPr>
                <w:szCs w:val="20"/>
              </w:rPr>
            </w:pPr>
            <w:r>
              <w:rPr>
                <w:szCs w:val="20"/>
              </w:rPr>
              <w:t>10</w:t>
            </w:r>
          </w:p>
        </w:tc>
        <w:tc>
          <w:tcPr>
            <w:tcW w:w="766" w:type="pct"/>
            <w:vAlign w:val="center"/>
          </w:tcPr>
          <w:p w14:paraId="6663E647" w14:textId="77777777" w:rsidR="00273AE8" w:rsidRPr="00DF4721" w:rsidRDefault="00273AE8" w:rsidP="00BF130F">
            <w:pPr>
              <w:ind w:left="859" w:hanging="859"/>
              <w:jc w:val="center"/>
              <w:rPr>
                <w:szCs w:val="20"/>
              </w:rPr>
            </w:pPr>
          </w:p>
        </w:tc>
      </w:tr>
      <w:tr w:rsidR="00273AE8" w:rsidRPr="00DF4721" w14:paraId="2DCF3606" w14:textId="77777777" w:rsidTr="00BF130F">
        <w:tc>
          <w:tcPr>
            <w:tcW w:w="3597" w:type="pct"/>
            <w:tcBorders>
              <w:bottom w:val="single" w:sz="4" w:space="0" w:color="auto"/>
            </w:tcBorders>
            <w:vAlign w:val="center"/>
          </w:tcPr>
          <w:p w14:paraId="31DA5099" w14:textId="0451F111" w:rsidR="00273AE8" w:rsidRPr="00DF4721" w:rsidRDefault="002A655C" w:rsidP="00BF130F">
            <w:pPr>
              <w:ind w:left="859" w:hanging="859"/>
              <w:rPr>
                <w:szCs w:val="20"/>
              </w:rPr>
            </w:pPr>
            <w:r w:rsidRPr="002A655C">
              <w:rPr>
                <w:szCs w:val="20"/>
              </w:rPr>
              <w:t>Implementing Effective Inclusive Practices</w:t>
            </w:r>
          </w:p>
        </w:tc>
        <w:tc>
          <w:tcPr>
            <w:tcW w:w="637" w:type="pct"/>
            <w:tcBorders>
              <w:bottom w:val="single" w:sz="4" w:space="0" w:color="auto"/>
            </w:tcBorders>
            <w:vAlign w:val="center"/>
          </w:tcPr>
          <w:p w14:paraId="1F52CA29" w14:textId="20DB0334" w:rsidR="00273AE8" w:rsidRPr="00DF4721" w:rsidRDefault="005A2EFA" w:rsidP="00BF130F">
            <w:pPr>
              <w:ind w:left="859" w:hanging="859"/>
              <w:jc w:val="center"/>
              <w:rPr>
                <w:szCs w:val="20"/>
              </w:rPr>
            </w:pPr>
            <w:r>
              <w:rPr>
                <w:szCs w:val="20"/>
              </w:rPr>
              <w:t>2</w:t>
            </w:r>
            <w:r w:rsidR="00653490">
              <w:rPr>
                <w:szCs w:val="20"/>
              </w:rPr>
              <w:t>5</w:t>
            </w:r>
          </w:p>
        </w:tc>
        <w:tc>
          <w:tcPr>
            <w:tcW w:w="766" w:type="pct"/>
            <w:tcBorders>
              <w:bottom w:val="single" w:sz="4" w:space="0" w:color="auto"/>
            </w:tcBorders>
            <w:vAlign w:val="center"/>
          </w:tcPr>
          <w:p w14:paraId="462252CC" w14:textId="77777777" w:rsidR="00273AE8" w:rsidRPr="00DF4721" w:rsidRDefault="00273AE8" w:rsidP="00BF130F">
            <w:pPr>
              <w:ind w:left="859" w:hanging="859"/>
              <w:jc w:val="center"/>
              <w:rPr>
                <w:szCs w:val="20"/>
              </w:rPr>
            </w:pPr>
          </w:p>
        </w:tc>
      </w:tr>
      <w:tr w:rsidR="002A655C" w:rsidRPr="00DF4721" w14:paraId="69022DD0" w14:textId="77777777" w:rsidTr="00BF130F">
        <w:tc>
          <w:tcPr>
            <w:tcW w:w="3597" w:type="pct"/>
            <w:tcBorders>
              <w:bottom w:val="single" w:sz="4" w:space="0" w:color="auto"/>
            </w:tcBorders>
            <w:vAlign w:val="center"/>
          </w:tcPr>
          <w:p w14:paraId="5891D1F8" w14:textId="4D0C1761" w:rsidR="002A655C" w:rsidRPr="002A655C" w:rsidRDefault="002A655C" w:rsidP="00BF130F">
            <w:pPr>
              <w:ind w:left="859" w:hanging="859"/>
              <w:rPr>
                <w:szCs w:val="20"/>
              </w:rPr>
            </w:pPr>
            <w:r w:rsidRPr="002A655C">
              <w:rPr>
                <w:szCs w:val="20"/>
              </w:rPr>
              <w:t>Family Engagement Guide</w:t>
            </w:r>
          </w:p>
        </w:tc>
        <w:tc>
          <w:tcPr>
            <w:tcW w:w="637" w:type="pct"/>
            <w:tcBorders>
              <w:bottom w:val="single" w:sz="4" w:space="0" w:color="auto"/>
            </w:tcBorders>
            <w:vAlign w:val="center"/>
          </w:tcPr>
          <w:p w14:paraId="6D30FD12" w14:textId="0A055347" w:rsidR="002A655C" w:rsidRPr="00DF4721" w:rsidRDefault="00653490" w:rsidP="00BF130F">
            <w:pPr>
              <w:ind w:left="859" w:hanging="859"/>
              <w:jc w:val="center"/>
              <w:rPr>
                <w:szCs w:val="20"/>
              </w:rPr>
            </w:pPr>
            <w:r>
              <w:rPr>
                <w:szCs w:val="20"/>
              </w:rPr>
              <w:t>30</w:t>
            </w:r>
          </w:p>
        </w:tc>
        <w:tc>
          <w:tcPr>
            <w:tcW w:w="766" w:type="pct"/>
            <w:tcBorders>
              <w:bottom w:val="single" w:sz="4" w:space="0" w:color="auto"/>
            </w:tcBorders>
            <w:vAlign w:val="center"/>
          </w:tcPr>
          <w:p w14:paraId="0B697D8C" w14:textId="77777777" w:rsidR="002A655C" w:rsidRPr="00DF4721" w:rsidRDefault="002A655C" w:rsidP="00BF130F">
            <w:pPr>
              <w:ind w:left="859" w:hanging="859"/>
              <w:jc w:val="center"/>
              <w:rPr>
                <w:szCs w:val="20"/>
              </w:rPr>
            </w:pPr>
          </w:p>
        </w:tc>
      </w:tr>
      <w:tr w:rsidR="00273AE8" w:rsidRPr="00DF4721" w14:paraId="6BB501EA" w14:textId="77777777" w:rsidTr="00BF130F">
        <w:tc>
          <w:tcPr>
            <w:tcW w:w="3597" w:type="pct"/>
            <w:tcBorders>
              <w:right w:val="nil"/>
            </w:tcBorders>
            <w:shd w:val="clear" w:color="auto" w:fill="D8D9DA"/>
            <w:vAlign w:val="center"/>
          </w:tcPr>
          <w:p w14:paraId="01585CD3" w14:textId="1B0CB170" w:rsidR="00273AE8" w:rsidRPr="00DF4721" w:rsidRDefault="00273AE8" w:rsidP="00BF130F">
            <w:pPr>
              <w:ind w:left="859" w:hanging="859"/>
              <w:rPr>
                <w:szCs w:val="20"/>
              </w:rPr>
            </w:pPr>
            <w:r w:rsidRPr="00DF4721">
              <w:rPr>
                <w:b/>
                <w:bCs/>
              </w:rPr>
              <w:t xml:space="preserve">Week 11 </w:t>
            </w:r>
          </w:p>
        </w:tc>
        <w:tc>
          <w:tcPr>
            <w:tcW w:w="637" w:type="pct"/>
            <w:tcBorders>
              <w:left w:val="nil"/>
              <w:right w:val="nil"/>
            </w:tcBorders>
            <w:shd w:val="clear" w:color="auto" w:fill="D8D9DA"/>
            <w:vAlign w:val="center"/>
          </w:tcPr>
          <w:p w14:paraId="35EDB98F"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7BF4718C" w14:textId="77777777" w:rsidR="00273AE8" w:rsidRPr="00DF4721" w:rsidRDefault="00273AE8" w:rsidP="00BF130F">
            <w:pPr>
              <w:ind w:left="859" w:hanging="859"/>
              <w:jc w:val="center"/>
              <w:rPr>
                <w:szCs w:val="20"/>
              </w:rPr>
            </w:pPr>
          </w:p>
        </w:tc>
      </w:tr>
      <w:tr w:rsidR="00273AE8" w:rsidRPr="00DF4721" w14:paraId="416C1199" w14:textId="77777777" w:rsidTr="00BF130F">
        <w:tc>
          <w:tcPr>
            <w:tcW w:w="3597" w:type="pct"/>
            <w:vAlign w:val="center"/>
          </w:tcPr>
          <w:p w14:paraId="1A176A2B" w14:textId="5EAB3AA6" w:rsidR="00273AE8" w:rsidRPr="00DF4721" w:rsidRDefault="002A655C" w:rsidP="00BF130F">
            <w:pPr>
              <w:ind w:left="859" w:hanging="859"/>
            </w:pPr>
            <w:r w:rsidRPr="002A655C">
              <w:t>Discussion: Identifying Ineffective Teaching</w:t>
            </w:r>
          </w:p>
        </w:tc>
        <w:tc>
          <w:tcPr>
            <w:tcW w:w="637" w:type="pct"/>
            <w:vAlign w:val="center"/>
          </w:tcPr>
          <w:p w14:paraId="0F50A65A" w14:textId="537A0364" w:rsidR="00273AE8" w:rsidRPr="00DF4721" w:rsidRDefault="005A2EFA" w:rsidP="00BF130F">
            <w:pPr>
              <w:ind w:left="859" w:hanging="859"/>
              <w:jc w:val="center"/>
              <w:rPr>
                <w:szCs w:val="20"/>
              </w:rPr>
            </w:pPr>
            <w:r>
              <w:rPr>
                <w:szCs w:val="20"/>
              </w:rPr>
              <w:t>10</w:t>
            </w:r>
          </w:p>
        </w:tc>
        <w:tc>
          <w:tcPr>
            <w:tcW w:w="766" w:type="pct"/>
            <w:vAlign w:val="center"/>
          </w:tcPr>
          <w:p w14:paraId="240A7D0D" w14:textId="77777777" w:rsidR="00273AE8" w:rsidRPr="00DF4721" w:rsidRDefault="00273AE8" w:rsidP="00BF130F">
            <w:pPr>
              <w:ind w:left="859" w:hanging="859"/>
              <w:jc w:val="center"/>
              <w:rPr>
                <w:szCs w:val="20"/>
              </w:rPr>
            </w:pPr>
          </w:p>
        </w:tc>
      </w:tr>
      <w:tr w:rsidR="00273AE8" w:rsidRPr="00DF4721" w14:paraId="1FA52825" w14:textId="77777777" w:rsidTr="00BF130F">
        <w:tc>
          <w:tcPr>
            <w:tcW w:w="3597" w:type="pct"/>
            <w:vAlign w:val="center"/>
          </w:tcPr>
          <w:p w14:paraId="69EBE50F" w14:textId="39534A4D" w:rsidR="00273AE8" w:rsidRPr="00DF4721" w:rsidRDefault="002A655C" w:rsidP="00BF130F">
            <w:pPr>
              <w:ind w:left="859" w:hanging="859"/>
              <w:rPr>
                <w:szCs w:val="20"/>
              </w:rPr>
            </w:pPr>
            <w:r w:rsidRPr="002A655C">
              <w:t xml:space="preserve">Discussion: Professional Learning Communities </w:t>
            </w:r>
            <w:r w:rsidR="00E13B53">
              <w:t>V</w:t>
            </w:r>
            <w:r w:rsidRPr="002A655C">
              <w:t>ersus Professional Development</w:t>
            </w:r>
          </w:p>
        </w:tc>
        <w:tc>
          <w:tcPr>
            <w:tcW w:w="637" w:type="pct"/>
            <w:vAlign w:val="center"/>
          </w:tcPr>
          <w:p w14:paraId="19BF5F6C" w14:textId="0AE0E5E7" w:rsidR="00273AE8" w:rsidRPr="00DF4721" w:rsidRDefault="005A2EFA" w:rsidP="00BF130F">
            <w:pPr>
              <w:ind w:left="859" w:hanging="859"/>
              <w:jc w:val="center"/>
              <w:rPr>
                <w:szCs w:val="20"/>
              </w:rPr>
            </w:pPr>
            <w:r>
              <w:rPr>
                <w:szCs w:val="20"/>
              </w:rPr>
              <w:t>10</w:t>
            </w:r>
          </w:p>
        </w:tc>
        <w:tc>
          <w:tcPr>
            <w:tcW w:w="766" w:type="pct"/>
            <w:vAlign w:val="center"/>
          </w:tcPr>
          <w:p w14:paraId="5DBC6615" w14:textId="77777777" w:rsidR="00273AE8" w:rsidRPr="00DF4721" w:rsidRDefault="00273AE8" w:rsidP="00BF130F">
            <w:pPr>
              <w:ind w:left="859" w:hanging="859"/>
              <w:jc w:val="center"/>
              <w:rPr>
                <w:szCs w:val="20"/>
              </w:rPr>
            </w:pPr>
          </w:p>
        </w:tc>
      </w:tr>
      <w:tr w:rsidR="00273AE8" w:rsidRPr="00DF4721" w14:paraId="412B1507" w14:textId="77777777" w:rsidTr="00BF130F">
        <w:tc>
          <w:tcPr>
            <w:tcW w:w="3597" w:type="pct"/>
            <w:tcBorders>
              <w:bottom w:val="single" w:sz="4" w:space="0" w:color="auto"/>
            </w:tcBorders>
            <w:vAlign w:val="center"/>
          </w:tcPr>
          <w:p w14:paraId="1E01D83A" w14:textId="4B563181" w:rsidR="00273AE8" w:rsidRPr="00DF4721" w:rsidRDefault="002A655C" w:rsidP="00E13B53">
            <w:pPr>
              <w:ind w:left="859" w:hanging="859"/>
              <w:rPr>
                <w:szCs w:val="20"/>
              </w:rPr>
            </w:pPr>
            <w:r w:rsidRPr="002A655C">
              <w:rPr>
                <w:szCs w:val="20"/>
              </w:rPr>
              <w:t>Walk</w:t>
            </w:r>
            <w:r w:rsidR="00E13B53">
              <w:rPr>
                <w:szCs w:val="20"/>
              </w:rPr>
              <w:t>t</w:t>
            </w:r>
            <w:r w:rsidRPr="002A655C">
              <w:rPr>
                <w:szCs w:val="20"/>
              </w:rPr>
              <w:t>hrough Checklist</w:t>
            </w:r>
          </w:p>
        </w:tc>
        <w:tc>
          <w:tcPr>
            <w:tcW w:w="637" w:type="pct"/>
            <w:tcBorders>
              <w:bottom w:val="single" w:sz="4" w:space="0" w:color="auto"/>
            </w:tcBorders>
            <w:vAlign w:val="center"/>
          </w:tcPr>
          <w:p w14:paraId="47D0F92B" w14:textId="2DA304F9" w:rsidR="00273AE8" w:rsidRPr="00DF4721" w:rsidRDefault="00653490" w:rsidP="00BF130F">
            <w:pPr>
              <w:ind w:left="859" w:hanging="859"/>
              <w:jc w:val="center"/>
              <w:rPr>
                <w:szCs w:val="20"/>
              </w:rPr>
            </w:pPr>
            <w:r>
              <w:rPr>
                <w:szCs w:val="20"/>
              </w:rPr>
              <w:t>40</w:t>
            </w:r>
          </w:p>
        </w:tc>
        <w:tc>
          <w:tcPr>
            <w:tcW w:w="766" w:type="pct"/>
            <w:tcBorders>
              <w:bottom w:val="single" w:sz="4" w:space="0" w:color="auto"/>
            </w:tcBorders>
            <w:vAlign w:val="center"/>
          </w:tcPr>
          <w:p w14:paraId="36F3C721" w14:textId="77777777" w:rsidR="00273AE8" w:rsidRPr="00DF4721" w:rsidRDefault="00273AE8" w:rsidP="00BF130F">
            <w:pPr>
              <w:ind w:left="859" w:hanging="859"/>
              <w:jc w:val="center"/>
              <w:rPr>
                <w:szCs w:val="20"/>
              </w:rPr>
            </w:pPr>
          </w:p>
        </w:tc>
      </w:tr>
      <w:tr w:rsidR="00273AE8" w:rsidRPr="00DF4721" w14:paraId="301D0CEC" w14:textId="77777777" w:rsidTr="00BF130F">
        <w:tc>
          <w:tcPr>
            <w:tcW w:w="3597" w:type="pct"/>
            <w:tcBorders>
              <w:right w:val="nil"/>
            </w:tcBorders>
            <w:shd w:val="clear" w:color="auto" w:fill="D8D9DA"/>
            <w:vAlign w:val="center"/>
          </w:tcPr>
          <w:p w14:paraId="2CD297CB" w14:textId="20409CBF" w:rsidR="00273AE8" w:rsidRPr="00DF4721" w:rsidRDefault="00273AE8" w:rsidP="00BF130F">
            <w:pPr>
              <w:ind w:left="859" w:hanging="859"/>
              <w:rPr>
                <w:szCs w:val="20"/>
              </w:rPr>
            </w:pPr>
            <w:r w:rsidRPr="00DF4721">
              <w:rPr>
                <w:b/>
                <w:bCs/>
              </w:rPr>
              <w:t xml:space="preserve">Week 12 </w:t>
            </w:r>
          </w:p>
        </w:tc>
        <w:tc>
          <w:tcPr>
            <w:tcW w:w="637" w:type="pct"/>
            <w:tcBorders>
              <w:left w:val="nil"/>
              <w:right w:val="nil"/>
            </w:tcBorders>
            <w:shd w:val="clear" w:color="auto" w:fill="D8D9DA"/>
            <w:vAlign w:val="center"/>
          </w:tcPr>
          <w:p w14:paraId="26160FF4"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376EC8E0" w14:textId="77777777" w:rsidR="00273AE8" w:rsidRPr="00DF4721" w:rsidRDefault="00273AE8" w:rsidP="00BF130F">
            <w:pPr>
              <w:ind w:left="859" w:hanging="859"/>
              <w:jc w:val="center"/>
              <w:rPr>
                <w:szCs w:val="20"/>
              </w:rPr>
            </w:pPr>
          </w:p>
        </w:tc>
      </w:tr>
      <w:tr w:rsidR="00273AE8" w:rsidRPr="00DF4721" w14:paraId="1865749B" w14:textId="77777777" w:rsidTr="00BF130F">
        <w:tc>
          <w:tcPr>
            <w:tcW w:w="3597" w:type="pct"/>
            <w:vAlign w:val="center"/>
          </w:tcPr>
          <w:p w14:paraId="65858184" w14:textId="020E31B8" w:rsidR="00273AE8" w:rsidRPr="00DF4721" w:rsidRDefault="001A03D1" w:rsidP="00E13B53">
            <w:pPr>
              <w:ind w:left="859" w:hanging="859"/>
            </w:pPr>
            <w:r>
              <w:t xml:space="preserve">Discussion: </w:t>
            </w:r>
            <w:r w:rsidR="002A655C" w:rsidRPr="002A655C">
              <w:t xml:space="preserve">Response to Cyberbullying </w:t>
            </w:r>
            <w:r w:rsidR="00E13B53">
              <w:t>C</w:t>
            </w:r>
            <w:r w:rsidR="002A655C" w:rsidRPr="002A655C">
              <w:t xml:space="preserve">omplaint </w:t>
            </w:r>
            <w:r w:rsidR="00E13B53">
              <w:t>L</w:t>
            </w:r>
            <w:r w:rsidR="002A655C" w:rsidRPr="002A655C">
              <w:t>etter</w:t>
            </w:r>
          </w:p>
        </w:tc>
        <w:tc>
          <w:tcPr>
            <w:tcW w:w="637" w:type="pct"/>
            <w:vAlign w:val="center"/>
          </w:tcPr>
          <w:p w14:paraId="4DC67F3E" w14:textId="046211C7" w:rsidR="00273AE8" w:rsidRPr="00DF4721" w:rsidRDefault="005A2EFA" w:rsidP="00BF130F">
            <w:pPr>
              <w:ind w:left="859" w:hanging="859"/>
              <w:jc w:val="center"/>
              <w:rPr>
                <w:szCs w:val="20"/>
              </w:rPr>
            </w:pPr>
            <w:r>
              <w:rPr>
                <w:szCs w:val="20"/>
              </w:rPr>
              <w:t>10</w:t>
            </w:r>
          </w:p>
        </w:tc>
        <w:tc>
          <w:tcPr>
            <w:tcW w:w="766" w:type="pct"/>
            <w:vAlign w:val="center"/>
          </w:tcPr>
          <w:p w14:paraId="530C42A4" w14:textId="77777777" w:rsidR="00273AE8" w:rsidRPr="00DF4721" w:rsidRDefault="00273AE8" w:rsidP="00BF130F">
            <w:pPr>
              <w:ind w:left="859" w:hanging="859"/>
              <w:jc w:val="center"/>
              <w:rPr>
                <w:szCs w:val="20"/>
              </w:rPr>
            </w:pPr>
          </w:p>
        </w:tc>
      </w:tr>
      <w:tr w:rsidR="00273AE8" w:rsidRPr="00DF4721" w14:paraId="112DDB00" w14:textId="77777777" w:rsidTr="00BF130F">
        <w:tc>
          <w:tcPr>
            <w:tcW w:w="3597" w:type="pct"/>
            <w:vAlign w:val="center"/>
          </w:tcPr>
          <w:p w14:paraId="07372EC9" w14:textId="732B50BD" w:rsidR="00273AE8" w:rsidRPr="00DF4721" w:rsidRDefault="00E4791E" w:rsidP="00E13B53">
            <w:pPr>
              <w:ind w:left="859" w:hanging="859"/>
              <w:rPr>
                <w:szCs w:val="20"/>
              </w:rPr>
            </w:pPr>
            <w:r>
              <w:t>Bullying/LGBTQIA</w:t>
            </w:r>
            <w:r w:rsidR="002A655C" w:rsidRPr="002A655C">
              <w:t xml:space="preserve"> Policy</w:t>
            </w:r>
          </w:p>
        </w:tc>
        <w:tc>
          <w:tcPr>
            <w:tcW w:w="637" w:type="pct"/>
            <w:vAlign w:val="center"/>
          </w:tcPr>
          <w:p w14:paraId="6B0A8BA4" w14:textId="1EEFC419" w:rsidR="00273AE8" w:rsidRPr="00DF4721" w:rsidRDefault="00653490" w:rsidP="00BF130F">
            <w:pPr>
              <w:ind w:left="859" w:hanging="859"/>
              <w:jc w:val="center"/>
              <w:rPr>
                <w:szCs w:val="20"/>
              </w:rPr>
            </w:pPr>
            <w:r>
              <w:rPr>
                <w:szCs w:val="20"/>
              </w:rPr>
              <w:t>55</w:t>
            </w:r>
          </w:p>
        </w:tc>
        <w:tc>
          <w:tcPr>
            <w:tcW w:w="766" w:type="pct"/>
            <w:vAlign w:val="center"/>
          </w:tcPr>
          <w:p w14:paraId="0E9BFC61" w14:textId="77777777" w:rsidR="00273AE8" w:rsidRPr="00DF4721" w:rsidRDefault="00273AE8" w:rsidP="00BF130F">
            <w:pPr>
              <w:ind w:left="859" w:hanging="859"/>
              <w:jc w:val="center"/>
              <w:rPr>
                <w:szCs w:val="20"/>
              </w:rPr>
            </w:pPr>
          </w:p>
        </w:tc>
      </w:tr>
      <w:tr w:rsidR="00273AE8" w:rsidRPr="00DF4721" w14:paraId="62E7421D" w14:textId="77777777" w:rsidTr="00BF130F">
        <w:tc>
          <w:tcPr>
            <w:tcW w:w="3597" w:type="pct"/>
            <w:tcBorders>
              <w:right w:val="nil"/>
            </w:tcBorders>
            <w:shd w:val="clear" w:color="auto" w:fill="D8D9DA"/>
            <w:vAlign w:val="center"/>
          </w:tcPr>
          <w:p w14:paraId="48FEEF98" w14:textId="063D422B" w:rsidR="00273AE8" w:rsidRPr="00DF4721" w:rsidRDefault="00273AE8" w:rsidP="00BF130F">
            <w:pPr>
              <w:ind w:left="859" w:hanging="859"/>
              <w:rPr>
                <w:szCs w:val="20"/>
              </w:rPr>
            </w:pPr>
            <w:r w:rsidRPr="00DF4721">
              <w:rPr>
                <w:b/>
                <w:bCs/>
              </w:rPr>
              <w:t xml:space="preserve">Week 13 </w:t>
            </w:r>
          </w:p>
        </w:tc>
        <w:tc>
          <w:tcPr>
            <w:tcW w:w="637" w:type="pct"/>
            <w:tcBorders>
              <w:left w:val="nil"/>
              <w:right w:val="nil"/>
            </w:tcBorders>
            <w:shd w:val="clear" w:color="auto" w:fill="D8D9DA"/>
            <w:vAlign w:val="center"/>
          </w:tcPr>
          <w:p w14:paraId="773A77F3"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1918AE66" w14:textId="77777777" w:rsidR="00273AE8" w:rsidRPr="00DF4721" w:rsidRDefault="00273AE8" w:rsidP="00BF130F">
            <w:pPr>
              <w:ind w:left="859" w:hanging="859"/>
              <w:jc w:val="center"/>
              <w:rPr>
                <w:szCs w:val="20"/>
              </w:rPr>
            </w:pPr>
          </w:p>
        </w:tc>
      </w:tr>
      <w:tr w:rsidR="00273AE8" w:rsidRPr="00DF4721" w14:paraId="1C18447C" w14:textId="77777777" w:rsidTr="00BF130F">
        <w:tc>
          <w:tcPr>
            <w:tcW w:w="3597" w:type="pct"/>
            <w:vAlign w:val="center"/>
          </w:tcPr>
          <w:p w14:paraId="5CE0422D" w14:textId="5A1186B4" w:rsidR="00273AE8" w:rsidRPr="00DF4721" w:rsidRDefault="002A655C" w:rsidP="00E13B53">
            <w:pPr>
              <w:ind w:left="859" w:hanging="859"/>
            </w:pPr>
            <w:r w:rsidRPr="002A655C">
              <w:t xml:space="preserve">Discussion: Communication </w:t>
            </w:r>
            <w:proofErr w:type="gramStart"/>
            <w:r w:rsidR="00E13B53">
              <w:t>W</w:t>
            </w:r>
            <w:r w:rsidRPr="002A655C">
              <w:t>ith</w:t>
            </w:r>
            <w:proofErr w:type="gramEnd"/>
            <w:r w:rsidRPr="002A655C">
              <w:t xml:space="preserve"> Parents</w:t>
            </w:r>
          </w:p>
        </w:tc>
        <w:tc>
          <w:tcPr>
            <w:tcW w:w="637" w:type="pct"/>
            <w:vAlign w:val="center"/>
          </w:tcPr>
          <w:p w14:paraId="2257AAEA" w14:textId="433DBC5A" w:rsidR="00273AE8" w:rsidRPr="00DF4721" w:rsidRDefault="005A2EFA" w:rsidP="00BF130F">
            <w:pPr>
              <w:ind w:left="859" w:hanging="859"/>
              <w:jc w:val="center"/>
              <w:rPr>
                <w:szCs w:val="20"/>
              </w:rPr>
            </w:pPr>
            <w:r>
              <w:rPr>
                <w:szCs w:val="20"/>
              </w:rPr>
              <w:t>10</w:t>
            </w:r>
          </w:p>
        </w:tc>
        <w:tc>
          <w:tcPr>
            <w:tcW w:w="766" w:type="pct"/>
            <w:vAlign w:val="center"/>
          </w:tcPr>
          <w:p w14:paraId="1844A26F" w14:textId="77777777" w:rsidR="00273AE8" w:rsidRPr="00DF4721" w:rsidRDefault="00273AE8" w:rsidP="00BF130F">
            <w:pPr>
              <w:ind w:left="859" w:hanging="859"/>
              <w:jc w:val="center"/>
              <w:rPr>
                <w:szCs w:val="20"/>
              </w:rPr>
            </w:pPr>
          </w:p>
        </w:tc>
      </w:tr>
      <w:tr w:rsidR="00273AE8" w:rsidRPr="00DF4721" w14:paraId="08D701E8" w14:textId="77777777" w:rsidTr="00BF130F">
        <w:tc>
          <w:tcPr>
            <w:tcW w:w="3597" w:type="pct"/>
            <w:tcBorders>
              <w:bottom w:val="single" w:sz="4" w:space="0" w:color="auto"/>
            </w:tcBorders>
            <w:vAlign w:val="center"/>
          </w:tcPr>
          <w:p w14:paraId="6A07F973" w14:textId="237C02BA" w:rsidR="00273AE8" w:rsidRPr="00DF4721" w:rsidRDefault="001A03D1" w:rsidP="00BF130F">
            <w:pPr>
              <w:ind w:left="859" w:hanging="859"/>
              <w:rPr>
                <w:szCs w:val="20"/>
              </w:rPr>
            </w:pPr>
            <w:r>
              <w:t xml:space="preserve">Discussion: </w:t>
            </w:r>
            <w:r w:rsidR="002A655C" w:rsidRPr="002A655C">
              <w:t>The Importance of Communication</w:t>
            </w:r>
          </w:p>
        </w:tc>
        <w:tc>
          <w:tcPr>
            <w:tcW w:w="637" w:type="pct"/>
            <w:tcBorders>
              <w:bottom w:val="single" w:sz="4" w:space="0" w:color="auto"/>
            </w:tcBorders>
            <w:vAlign w:val="center"/>
          </w:tcPr>
          <w:p w14:paraId="4EF997A7" w14:textId="28482FAB" w:rsidR="00273AE8" w:rsidRPr="00DF4721" w:rsidRDefault="00592336" w:rsidP="00BF130F">
            <w:pPr>
              <w:ind w:left="859" w:hanging="859"/>
              <w:jc w:val="center"/>
              <w:rPr>
                <w:szCs w:val="20"/>
              </w:rPr>
            </w:pPr>
            <w:r>
              <w:rPr>
                <w:szCs w:val="20"/>
              </w:rPr>
              <w:t>10</w:t>
            </w:r>
          </w:p>
        </w:tc>
        <w:tc>
          <w:tcPr>
            <w:tcW w:w="766" w:type="pct"/>
            <w:tcBorders>
              <w:bottom w:val="single" w:sz="4" w:space="0" w:color="auto"/>
            </w:tcBorders>
            <w:vAlign w:val="center"/>
          </w:tcPr>
          <w:p w14:paraId="583BCA91" w14:textId="77777777" w:rsidR="00273AE8" w:rsidRPr="00DF4721" w:rsidRDefault="00273AE8" w:rsidP="00BF130F">
            <w:pPr>
              <w:ind w:left="859" w:hanging="859"/>
              <w:jc w:val="center"/>
              <w:rPr>
                <w:szCs w:val="20"/>
              </w:rPr>
            </w:pPr>
          </w:p>
        </w:tc>
      </w:tr>
      <w:tr w:rsidR="002A655C" w:rsidRPr="00DF4721" w14:paraId="55B2878F" w14:textId="77777777" w:rsidTr="00BF130F">
        <w:tc>
          <w:tcPr>
            <w:tcW w:w="3597" w:type="pct"/>
            <w:tcBorders>
              <w:bottom w:val="single" w:sz="4" w:space="0" w:color="auto"/>
            </w:tcBorders>
            <w:vAlign w:val="center"/>
          </w:tcPr>
          <w:p w14:paraId="3723970F" w14:textId="1FB3E1D7" w:rsidR="002A655C" w:rsidRPr="002A655C" w:rsidRDefault="002A655C" w:rsidP="00BF130F">
            <w:pPr>
              <w:ind w:left="859" w:hanging="859"/>
            </w:pPr>
            <w:r w:rsidRPr="002A655C">
              <w:t>Social Communication Plan</w:t>
            </w:r>
          </w:p>
        </w:tc>
        <w:tc>
          <w:tcPr>
            <w:tcW w:w="637" w:type="pct"/>
            <w:tcBorders>
              <w:bottom w:val="single" w:sz="4" w:space="0" w:color="auto"/>
            </w:tcBorders>
            <w:vAlign w:val="center"/>
          </w:tcPr>
          <w:p w14:paraId="6B66E8F9" w14:textId="71E500FD" w:rsidR="002A655C" w:rsidRPr="00DF4721" w:rsidRDefault="00653490" w:rsidP="00BF130F">
            <w:pPr>
              <w:ind w:left="859" w:hanging="859"/>
              <w:jc w:val="center"/>
              <w:rPr>
                <w:szCs w:val="20"/>
              </w:rPr>
            </w:pPr>
            <w:r>
              <w:rPr>
                <w:szCs w:val="20"/>
              </w:rPr>
              <w:t>55</w:t>
            </w:r>
          </w:p>
        </w:tc>
        <w:tc>
          <w:tcPr>
            <w:tcW w:w="766" w:type="pct"/>
            <w:tcBorders>
              <w:bottom w:val="single" w:sz="4" w:space="0" w:color="auto"/>
            </w:tcBorders>
            <w:vAlign w:val="center"/>
          </w:tcPr>
          <w:p w14:paraId="66048015" w14:textId="77777777" w:rsidR="002A655C" w:rsidRPr="00DF4721" w:rsidRDefault="002A655C" w:rsidP="00BF130F">
            <w:pPr>
              <w:ind w:left="859" w:hanging="859"/>
              <w:jc w:val="center"/>
              <w:rPr>
                <w:szCs w:val="20"/>
              </w:rPr>
            </w:pPr>
          </w:p>
        </w:tc>
      </w:tr>
      <w:tr w:rsidR="00273AE8" w:rsidRPr="00DF4721" w14:paraId="37028C8D" w14:textId="77777777" w:rsidTr="00BF130F">
        <w:trPr>
          <w:trHeight w:val="242"/>
        </w:trPr>
        <w:tc>
          <w:tcPr>
            <w:tcW w:w="3597" w:type="pct"/>
            <w:tcBorders>
              <w:right w:val="nil"/>
            </w:tcBorders>
            <w:shd w:val="clear" w:color="auto" w:fill="D8D9DA"/>
            <w:vAlign w:val="center"/>
          </w:tcPr>
          <w:p w14:paraId="3B70E3F8" w14:textId="0C21BF1A" w:rsidR="00273AE8" w:rsidRPr="00DF4721" w:rsidRDefault="00273AE8" w:rsidP="00BF130F">
            <w:pPr>
              <w:ind w:left="859" w:hanging="859"/>
              <w:rPr>
                <w:szCs w:val="20"/>
              </w:rPr>
            </w:pPr>
            <w:r w:rsidRPr="00DF4721">
              <w:rPr>
                <w:b/>
                <w:bCs/>
              </w:rPr>
              <w:t xml:space="preserve">Week 14 </w:t>
            </w:r>
          </w:p>
        </w:tc>
        <w:tc>
          <w:tcPr>
            <w:tcW w:w="637" w:type="pct"/>
            <w:tcBorders>
              <w:left w:val="nil"/>
              <w:right w:val="nil"/>
            </w:tcBorders>
            <w:shd w:val="clear" w:color="auto" w:fill="D8D9DA"/>
            <w:vAlign w:val="center"/>
          </w:tcPr>
          <w:p w14:paraId="74E66DE4" w14:textId="77777777" w:rsidR="00273AE8" w:rsidRPr="00DF4721" w:rsidRDefault="00273AE8" w:rsidP="00BF130F">
            <w:pPr>
              <w:ind w:left="859" w:hanging="859"/>
              <w:jc w:val="center"/>
              <w:rPr>
                <w:szCs w:val="20"/>
              </w:rPr>
            </w:pPr>
          </w:p>
        </w:tc>
        <w:tc>
          <w:tcPr>
            <w:tcW w:w="766" w:type="pct"/>
            <w:tcBorders>
              <w:left w:val="nil"/>
            </w:tcBorders>
            <w:shd w:val="clear" w:color="auto" w:fill="D8D9DA"/>
            <w:vAlign w:val="center"/>
          </w:tcPr>
          <w:p w14:paraId="4712CB00" w14:textId="77777777" w:rsidR="00273AE8" w:rsidRPr="00DF4721" w:rsidRDefault="00273AE8" w:rsidP="00BF130F">
            <w:pPr>
              <w:ind w:left="859" w:hanging="859"/>
              <w:jc w:val="center"/>
              <w:rPr>
                <w:szCs w:val="20"/>
              </w:rPr>
            </w:pPr>
          </w:p>
        </w:tc>
      </w:tr>
      <w:tr w:rsidR="00273AE8" w:rsidRPr="00DF4721" w14:paraId="044A7E96" w14:textId="77777777" w:rsidTr="00BF130F">
        <w:tc>
          <w:tcPr>
            <w:tcW w:w="3597" w:type="pct"/>
            <w:vAlign w:val="center"/>
          </w:tcPr>
          <w:p w14:paraId="77D6D6FC" w14:textId="77A84347" w:rsidR="00273AE8" w:rsidRPr="00DF4721" w:rsidRDefault="002A655C" w:rsidP="00BF130F">
            <w:pPr>
              <w:ind w:left="859" w:hanging="859"/>
            </w:pPr>
            <w:r w:rsidRPr="002A655C">
              <w:t>Discussion: Maintaining School Facilities</w:t>
            </w:r>
          </w:p>
        </w:tc>
        <w:tc>
          <w:tcPr>
            <w:tcW w:w="637" w:type="pct"/>
            <w:vAlign w:val="center"/>
          </w:tcPr>
          <w:p w14:paraId="0802729E" w14:textId="032C690A" w:rsidR="00273AE8" w:rsidRPr="00DF4721" w:rsidRDefault="005A2EFA" w:rsidP="00BF130F">
            <w:pPr>
              <w:ind w:left="859" w:hanging="859"/>
              <w:jc w:val="center"/>
              <w:rPr>
                <w:szCs w:val="20"/>
              </w:rPr>
            </w:pPr>
            <w:r>
              <w:rPr>
                <w:szCs w:val="20"/>
              </w:rPr>
              <w:t>10</w:t>
            </w:r>
          </w:p>
        </w:tc>
        <w:tc>
          <w:tcPr>
            <w:tcW w:w="766" w:type="pct"/>
            <w:vAlign w:val="center"/>
          </w:tcPr>
          <w:p w14:paraId="60F3CE9E" w14:textId="77777777" w:rsidR="00273AE8" w:rsidRPr="00DF4721" w:rsidRDefault="00273AE8" w:rsidP="00BF130F">
            <w:pPr>
              <w:ind w:left="859" w:hanging="859"/>
              <w:jc w:val="center"/>
              <w:rPr>
                <w:szCs w:val="20"/>
              </w:rPr>
            </w:pPr>
          </w:p>
        </w:tc>
      </w:tr>
      <w:tr w:rsidR="00273AE8" w:rsidRPr="00DF4721" w14:paraId="104457B4" w14:textId="77777777" w:rsidTr="00BF130F">
        <w:tc>
          <w:tcPr>
            <w:tcW w:w="3597" w:type="pct"/>
            <w:vAlign w:val="center"/>
          </w:tcPr>
          <w:p w14:paraId="38E6E548" w14:textId="2A8DE70A" w:rsidR="00273AE8" w:rsidRPr="00DF4721" w:rsidRDefault="002A655C" w:rsidP="00BF130F">
            <w:pPr>
              <w:ind w:left="859" w:hanging="859"/>
              <w:rPr>
                <w:szCs w:val="20"/>
              </w:rPr>
            </w:pPr>
            <w:r w:rsidRPr="002A655C">
              <w:t>Discussion: Facility Management Scenario</w:t>
            </w:r>
          </w:p>
        </w:tc>
        <w:tc>
          <w:tcPr>
            <w:tcW w:w="637" w:type="pct"/>
            <w:vAlign w:val="center"/>
          </w:tcPr>
          <w:p w14:paraId="0CF6DC1E" w14:textId="59C64FB7" w:rsidR="00273AE8" w:rsidRPr="00DF4721" w:rsidRDefault="005A2EFA" w:rsidP="00BF130F">
            <w:pPr>
              <w:ind w:left="859" w:hanging="859"/>
              <w:jc w:val="center"/>
              <w:rPr>
                <w:szCs w:val="20"/>
              </w:rPr>
            </w:pPr>
            <w:r>
              <w:rPr>
                <w:szCs w:val="20"/>
              </w:rPr>
              <w:t>10</w:t>
            </w:r>
          </w:p>
        </w:tc>
        <w:tc>
          <w:tcPr>
            <w:tcW w:w="766" w:type="pct"/>
            <w:vAlign w:val="center"/>
          </w:tcPr>
          <w:p w14:paraId="75672005" w14:textId="77777777" w:rsidR="00273AE8" w:rsidRPr="00DF4721" w:rsidRDefault="00273AE8" w:rsidP="00BF130F">
            <w:pPr>
              <w:ind w:left="859" w:hanging="859"/>
              <w:jc w:val="center"/>
              <w:rPr>
                <w:szCs w:val="20"/>
              </w:rPr>
            </w:pPr>
          </w:p>
        </w:tc>
      </w:tr>
      <w:tr w:rsidR="00273AE8" w:rsidRPr="00DF4721" w14:paraId="062B53D4" w14:textId="77777777" w:rsidTr="00BF130F">
        <w:tc>
          <w:tcPr>
            <w:tcW w:w="3597" w:type="pct"/>
            <w:vAlign w:val="center"/>
          </w:tcPr>
          <w:p w14:paraId="28E55FD8" w14:textId="7974D1D4" w:rsidR="00273AE8" w:rsidRPr="00DF4721" w:rsidRDefault="002A655C" w:rsidP="00BF130F">
            <w:pPr>
              <w:ind w:left="859" w:hanging="859"/>
              <w:rPr>
                <w:szCs w:val="20"/>
              </w:rPr>
            </w:pPr>
            <w:r w:rsidRPr="002A655C">
              <w:rPr>
                <w:szCs w:val="20"/>
              </w:rPr>
              <w:t>Recruiting and Retaining Highly Effective Teachers</w:t>
            </w:r>
          </w:p>
        </w:tc>
        <w:tc>
          <w:tcPr>
            <w:tcW w:w="637" w:type="pct"/>
            <w:vAlign w:val="center"/>
          </w:tcPr>
          <w:p w14:paraId="029AB7F1" w14:textId="660654C3" w:rsidR="00273AE8" w:rsidRPr="00DF4721" w:rsidRDefault="005E6667" w:rsidP="00BF130F">
            <w:pPr>
              <w:ind w:left="859" w:hanging="859"/>
              <w:jc w:val="center"/>
              <w:rPr>
                <w:szCs w:val="20"/>
              </w:rPr>
            </w:pPr>
            <w:r>
              <w:rPr>
                <w:szCs w:val="20"/>
              </w:rPr>
              <w:t>45</w:t>
            </w:r>
          </w:p>
        </w:tc>
        <w:tc>
          <w:tcPr>
            <w:tcW w:w="766" w:type="pct"/>
            <w:vAlign w:val="center"/>
          </w:tcPr>
          <w:p w14:paraId="048F3D32" w14:textId="77777777" w:rsidR="00273AE8" w:rsidRPr="00DF4721" w:rsidRDefault="00273AE8" w:rsidP="00BF130F">
            <w:pPr>
              <w:ind w:left="859" w:hanging="859"/>
              <w:jc w:val="center"/>
              <w:rPr>
                <w:szCs w:val="20"/>
              </w:rPr>
            </w:pPr>
          </w:p>
        </w:tc>
      </w:tr>
      <w:tr w:rsidR="00AC14C7" w:rsidRPr="00DF4721" w14:paraId="2AFF0D83" w14:textId="77777777" w:rsidTr="4948C66D">
        <w:tc>
          <w:tcPr>
            <w:tcW w:w="3597" w:type="pct"/>
            <w:shd w:val="clear" w:color="auto" w:fill="BF2C37"/>
            <w:vAlign w:val="center"/>
          </w:tcPr>
          <w:p w14:paraId="2163218D" w14:textId="77777777" w:rsidR="00AC14C7" w:rsidRPr="00DF4721" w:rsidRDefault="4948C66D" w:rsidP="4948C66D">
            <w:pPr>
              <w:ind w:left="859" w:hanging="859"/>
              <w:rPr>
                <w:color w:val="FFFFFF" w:themeColor="background1"/>
              </w:rPr>
            </w:pPr>
            <w:r w:rsidRPr="00DF4721">
              <w:rPr>
                <w:b/>
                <w:bCs/>
                <w:color w:val="FFFFFF" w:themeColor="background1"/>
              </w:rPr>
              <w:t>Total Points</w:t>
            </w:r>
          </w:p>
        </w:tc>
        <w:tc>
          <w:tcPr>
            <w:tcW w:w="637" w:type="pct"/>
            <w:shd w:val="clear" w:color="auto" w:fill="BF2C37"/>
            <w:vAlign w:val="center"/>
          </w:tcPr>
          <w:p w14:paraId="730AD8AA" w14:textId="7F57843F" w:rsidR="00AC14C7" w:rsidRPr="00DF4721" w:rsidRDefault="4948C66D" w:rsidP="4948C66D">
            <w:pPr>
              <w:ind w:left="859" w:hanging="859"/>
              <w:jc w:val="center"/>
              <w:rPr>
                <w:b/>
                <w:bCs/>
                <w:color w:val="FFFFFF" w:themeColor="background1"/>
              </w:rPr>
            </w:pPr>
            <w:r w:rsidRPr="00DF4721">
              <w:rPr>
                <w:b/>
                <w:bCs/>
                <w:color w:val="FFFFFF" w:themeColor="background1"/>
              </w:rPr>
              <w:t>1000</w:t>
            </w:r>
          </w:p>
        </w:tc>
        <w:tc>
          <w:tcPr>
            <w:tcW w:w="766" w:type="pct"/>
            <w:shd w:val="clear" w:color="auto" w:fill="BF2C37"/>
            <w:vAlign w:val="center"/>
          </w:tcPr>
          <w:p w14:paraId="0226F12D" w14:textId="77777777" w:rsidR="00AC14C7" w:rsidRPr="00DF4721" w:rsidRDefault="00AC14C7" w:rsidP="00AC14C7">
            <w:pPr>
              <w:ind w:left="859" w:hanging="859"/>
              <w:jc w:val="center"/>
              <w:rPr>
                <w:b/>
                <w:color w:val="FFFFFF" w:themeColor="background1"/>
                <w:szCs w:val="20"/>
              </w:rPr>
            </w:pPr>
          </w:p>
        </w:tc>
      </w:tr>
    </w:tbl>
    <w:p w14:paraId="5A05EDC2" w14:textId="4B789A87" w:rsidR="00861D9D" w:rsidRPr="00DF4721" w:rsidRDefault="00861D9D" w:rsidP="00E127B5">
      <w:pPr>
        <w:pStyle w:val="APACitation"/>
        <w:ind w:left="0" w:firstLine="0"/>
        <w:rPr>
          <w:b/>
          <w:color w:val="1F605F" w:themeColor="accent2" w:themeShade="80"/>
          <w:sz w:val="22"/>
          <w:szCs w:val="22"/>
        </w:rPr>
        <w:sectPr w:rsidR="00861D9D" w:rsidRPr="00DF4721" w:rsidSect="00DA1207">
          <w:headerReference w:type="first" r:id="rId13"/>
          <w:pgSz w:w="15840" w:h="12240" w:orient="landscape" w:code="1"/>
          <w:pgMar w:top="1440" w:right="1440" w:bottom="1440" w:left="1440" w:header="720" w:footer="720" w:gutter="0"/>
          <w:cols w:space="180"/>
          <w:docGrid w:linePitch="360"/>
        </w:sectPr>
      </w:pPr>
    </w:p>
    <w:p w14:paraId="7313F737" w14:textId="71068605" w:rsidR="002522B3" w:rsidRPr="00DF4721" w:rsidRDefault="002522B3"/>
    <w:p w14:paraId="0F5028ED" w14:textId="77777777" w:rsidR="002522B3" w:rsidRPr="00DF4721" w:rsidRDefault="4948C66D" w:rsidP="002522B3">
      <w:pPr>
        <w:pStyle w:val="Heading1"/>
      </w:pPr>
      <w:r w:rsidRPr="00DF4721">
        <w:t>Course Schedule</w:t>
      </w:r>
    </w:p>
    <w:p w14:paraId="113EC44C" w14:textId="77777777" w:rsidR="002522B3" w:rsidRPr="00DF472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DF4721" w14:paraId="1917DAF5" w14:textId="77777777" w:rsidTr="4948C66D">
        <w:tc>
          <w:tcPr>
            <w:tcW w:w="1086" w:type="pct"/>
            <w:shd w:val="clear" w:color="auto" w:fill="BF2C37"/>
            <w:vAlign w:val="center"/>
          </w:tcPr>
          <w:p w14:paraId="2FFD53EE" w14:textId="77777777" w:rsidR="002522B3" w:rsidRPr="00DF4721" w:rsidRDefault="4948C66D" w:rsidP="4948C66D">
            <w:pPr>
              <w:tabs>
                <w:tab w:val="left" w:pos="0"/>
                <w:tab w:val="left" w:pos="3720"/>
              </w:tabs>
              <w:spacing w:before="40" w:after="40"/>
              <w:jc w:val="center"/>
              <w:outlineLvl w:val="0"/>
              <w:rPr>
                <w:rFonts w:eastAsia="Arial" w:cs="Arial"/>
                <w:b/>
                <w:bCs/>
                <w:color w:val="FFFFFF" w:themeColor="background1"/>
              </w:rPr>
            </w:pPr>
            <w:r w:rsidRPr="00DF4721">
              <w:rPr>
                <w:rFonts w:eastAsia="Arial" w:cs="Arial"/>
                <w:b/>
                <w:bCs/>
                <w:color w:val="FFFFFF" w:themeColor="background1"/>
              </w:rPr>
              <w:t>Week</w:t>
            </w:r>
          </w:p>
        </w:tc>
        <w:tc>
          <w:tcPr>
            <w:tcW w:w="1571" w:type="pct"/>
            <w:shd w:val="clear" w:color="auto" w:fill="BF2C37"/>
            <w:vAlign w:val="center"/>
          </w:tcPr>
          <w:p w14:paraId="24898D68" w14:textId="77777777" w:rsidR="002522B3" w:rsidRPr="00DF4721" w:rsidRDefault="4948C66D" w:rsidP="4948C66D">
            <w:pPr>
              <w:tabs>
                <w:tab w:val="left" w:pos="0"/>
                <w:tab w:val="left" w:pos="3720"/>
              </w:tabs>
              <w:spacing w:before="40" w:after="40"/>
              <w:jc w:val="center"/>
              <w:outlineLvl w:val="0"/>
              <w:rPr>
                <w:rFonts w:eastAsia="Arial" w:cs="Arial"/>
                <w:b/>
                <w:bCs/>
                <w:color w:val="FFFFFF" w:themeColor="background1"/>
              </w:rPr>
            </w:pPr>
            <w:r w:rsidRPr="00DF4721">
              <w:rPr>
                <w:rFonts w:eastAsia="Arial" w:cs="Arial"/>
                <w:b/>
                <w:bCs/>
                <w:color w:val="FFFFFF" w:themeColor="background1"/>
              </w:rPr>
              <w:t>Start</w:t>
            </w:r>
          </w:p>
        </w:tc>
        <w:tc>
          <w:tcPr>
            <w:tcW w:w="2343" w:type="pct"/>
            <w:shd w:val="clear" w:color="auto" w:fill="BF2C37"/>
            <w:vAlign w:val="center"/>
          </w:tcPr>
          <w:p w14:paraId="4C028E3F" w14:textId="77777777" w:rsidR="002522B3" w:rsidRPr="00DF4721" w:rsidRDefault="4948C66D" w:rsidP="4948C66D">
            <w:pPr>
              <w:tabs>
                <w:tab w:val="left" w:pos="0"/>
                <w:tab w:val="left" w:pos="3720"/>
              </w:tabs>
              <w:spacing w:before="40" w:after="40"/>
              <w:jc w:val="center"/>
              <w:outlineLvl w:val="0"/>
              <w:rPr>
                <w:rFonts w:eastAsia="Arial" w:cs="Arial"/>
                <w:b/>
                <w:bCs/>
                <w:color w:val="FFFFFF" w:themeColor="background1"/>
              </w:rPr>
            </w:pPr>
            <w:r w:rsidRPr="00DF4721">
              <w:rPr>
                <w:rFonts w:eastAsia="Arial" w:cs="Arial"/>
                <w:b/>
                <w:bCs/>
                <w:color w:val="FFFFFF" w:themeColor="background1"/>
              </w:rPr>
              <w:t>End</w:t>
            </w:r>
          </w:p>
        </w:tc>
      </w:tr>
      <w:tr w:rsidR="002522B3" w:rsidRPr="00DF4721" w14:paraId="1E1CD524" w14:textId="77777777" w:rsidTr="4948C66D">
        <w:tc>
          <w:tcPr>
            <w:tcW w:w="1086" w:type="pct"/>
            <w:vAlign w:val="center"/>
          </w:tcPr>
          <w:p w14:paraId="4337BB33"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One</w:t>
            </w:r>
          </w:p>
        </w:tc>
        <w:tc>
          <w:tcPr>
            <w:tcW w:w="1571" w:type="pct"/>
            <w:vAlign w:val="center"/>
          </w:tcPr>
          <w:p w14:paraId="4C157755"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&lt;insert start date&gt;</w:t>
            </w:r>
          </w:p>
        </w:tc>
        <w:tc>
          <w:tcPr>
            <w:tcW w:w="2343" w:type="pct"/>
            <w:vAlign w:val="center"/>
          </w:tcPr>
          <w:p w14:paraId="6E8FCF9E"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&lt;insert end date&gt;</w:t>
            </w:r>
          </w:p>
        </w:tc>
      </w:tr>
      <w:tr w:rsidR="002522B3" w:rsidRPr="00DF4721" w14:paraId="34FD8B73" w14:textId="77777777" w:rsidTr="4948C66D">
        <w:tc>
          <w:tcPr>
            <w:tcW w:w="1086" w:type="pct"/>
            <w:shd w:val="clear" w:color="auto" w:fill="D8D9DA"/>
            <w:vAlign w:val="center"/>
          </w:tcPr>
          <w:p w14:paraId="5329798E"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Two</w:t>
            </w:r>
          </w:p>
        </w:tc>
        <w:tc>
          <w:tcPr>
            <w:tcW w:w="1571" w:type="pct"/>
            <w:shd w:val="clear" w:color="auto" w:fill="D8D9DA"/>
            <w:vAlign w:val="center"/>
          </w:tcPr>
          <w:p w14:paraId="79290E41"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4721" w14:paraId="047DAF5F" w14:textId="77777777" w:rsidTr="4948C66D">
        <w:tc>
          <w:tcPr>
            <w:tcW w:w="1086" w:type="pct"/>
            <w:vAlign w:val="center"/>
          </w:tcPr>
          <w:p w14:paraId="7DDB8D7F"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Three</w:t>
            </w:r>
          </w:p>
        </w:tc>
        <w:tc>
          <w:tcPr>
            <w:tcW w:w="1571" w:type="pct"/>
            <w:vAlign w:val="center"/>
          </w:tcPr>
          <w:p w14:paraId="6AD02F5B"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4721" w14:paraId="01060EF4" w14:textId="77777777" w:rsidTr="4948C66D">
        <w:tc>
          <w:tcPr>
            <w:tcW w:w="1086" w:type="pct"/>
            <w:shd w:val="clear" w:color="auto" w:fill="D8D9DA"/>
            <w:vAlign w:val="center"/>
          </w:tcPr>
          <w:p w14:paraId="64BD9365"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Four</w:t>
            </w:r>
          </w:p>
        </w:tc>
        <w:tc>
          <w:tcPr>
            <w:tcW w:w="1571" w:type="pct"/>
            <w:shd w:val="clear" w:color="auto" w:fill="D8D9DA"/>
            <w:vAlign w:val="center"/>
          </w:tcPr>
          <w:p w14:paraId="57CC7942"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4721" w14:paraId="5488B988" w14:textId="77777777" w:rsidTr="4948C66D">
        <w:tc>
          <w:tcPr>
            <w:tcW w:w="1086" w:type="pct"/>
            <w:vAlign w:val="center"/>
          </w:tcPr>
          <w:p w14:paraId="6078480F"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Five</w:t>
            </w:r>
          </w:p>
        </w:tc>
        <w:tc>
          <w:tcPr>
            <w:tcW w:w="1571" w:type="pct"/>
            <w:vAlign w:val="center"/>
          </w:tcPr>
          <w:p w14:paraId="017141BE"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4721" w14:paraId="5BE3454F" w14:textId="77777777" w:rsidTr="4948C66D">
        <w:tc>
          <w:tcPr>
            <w:tcW w:w="1086" w:type="pct"/>
            <w:shd w:val="clear" w:color="auto" w:fill="D8D9DA"/>
            <w:vAlign w:val="center"/>
          </w:tcPr>
          <w:p w14:paraId="1C428813"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Six</w:t>
            </w:r>
          </w:p>
        </w:tc>
        <w:tc>
          <w:tcPr>
            <w:tcW w:w="1571" w:type="pct"/>
            <w:shd w:val="clear" w:color="auto" w:fill="D8D9DA"/>
            <w:vAlign w:val="center"/>
          </w:tcPr>
          <w:p w14:paraId="3F6B096F"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4721" w14:paraId="1FFFA11F" w14:textId="77777777" w:rsidTr="4948C66D">
        <w:tc>
          <w:tcPr>
            <w:tcW w:w="1086" w:type="pct"/>
            <w:vAlign w:val="center"/>
          </w:tcPr>
          <w:p w14:paraId="38E6D279" w14:textId="77777777" w:rsidR="002522B3" w:rsidRPr="00DF4721"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Seven</w:t>
            </w:r>
          </w:p>
        </w:tc>
        <w:tc>
          <w:tcPr>
            <w:tcW w:w="1571" w:type="pct"/>
            <w:vAlign w:val="center"/>
          </w:tcPr>
          <w:p w14:paraId="0A253F95"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DF4721" w:rsidRDefault="002522B3" w:rsidP="002522B3">
            <w:pPr>
              <w:tabs>
                <w:tab w:val="left" w:pos="0"/>
                <w:tab w:val="left" w:pos="3720"/>
              </w:tabs>
              <w:spacing w:before="40" w:after="40"/>
              <w:jc w:val="center"/>
              <w:outlineLvl w:val="0"/>
              <w:rPr>
                <w:rFonts w:cs="Arial"/>
                <w:color w:val="000000" w:themeColor="text1"/>
                <w:sz w:val="20"/>
                <w:szCs w:val="20"/>
              </w:rPr>
            </w:pPr>
          </w:p>
        </w:tc>
      </w:tr>
      <w:tr w:rsidR="00273AE8" w:rsidRPr="00DF4721" w14:paraId="679AFF57" w14:textId="77777777" w:rsidTr="00BF130F">
        <w:tc>
          <w:tcPr>
            <w:tcW w:w="1086" w:type="pct"/>
            <w:shd w:val="clear" w:color="auto" w:fill="D8D9DA"/>
            <w:vAlign w:val="center"/>
          </w:tcPr>
          <w:p w14:paraId="25CC8DBF" w14:textId="4B03CBB9"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Eight</w:t>
            </w:r>
          </w:p>
        </w:tc>
        <w:tc>
          <w:tcPr>
            <w:tcW w:w="1571" w:type="pct"/>
            <w:shd w:val="clear" w:color="auto" w:fill="D8D9DA"/>
            <w:vAlign w:val="center"/>
          </w:tcPr>
          <w:p w14:paraId="3366A125"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340CA3C"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11C16921" w14:textId="77777777" w:rsidTr="00BF130F">
        <w:tc>
          <w:tcPr>
            <w:tcW w:w="1086" w:type="pct"/>
            <w:vAlign w:val="center"/>
          </w:tcPr>
          <w:p w14:paraId="40429881" w14:textId="6860C7AC"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Nine</w:t>
            </w:r>
          </w:p>
        </w:tc>
        <w:tc>
          <w:tcPr>
            <w:tcW w:w="1571" w:type="pct"/>
            <w:vAlign w:val="center"/>
          </w:tcPr>
          <w:p w14:paraId="55E16CEC"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41C6E54"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65869CA4" w14:textId="77777777" w:rsidTr="00BF130F">
        <w:tc>
          <w:tcPr>
            <w:tcW w:w="1086" w:type="pct"/>
            <w:shd w:val="clear" w:color="auto" w:fill="D8D9DA"/>
            <w:vAlign w:val="center"/>
          </w:tcPr>
          <w:p w14:paraId="43EADDF2" w14:textId="047452D3"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Ten</w:t>
            </w:r>
          </w:p>
        </w:tc>
        <w:tc>
          <w:tcPr>
            <w:tcW w:w="1571" w:type="pct"/>
            <w:shd w:val="clear" w:color="auto" w:fill="D8D9DA"/>
            <w:vAlign w:val="center"/>
          </w:tcPr>
          <w:p w14:paraId="24516748"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1F3EAE1"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671EE1EA" w14:textId="77777777" w:rsidTr="00BF130F">
        <w:tc>
          <w:tcPr>
            <w:tcW w:w="1086" w:type="pct"/>
            <w:vAlign w:val="center"/>
          </w:tcPr>
          <w:p w14:paraId="783436C9" w14:textId="2EBE1FF2"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Eleven</w:t>
            </w:r>
          </w:p>
        </w:tc>
        <w:tc>
          <w:tcPr>
            <w:tcW w:w="1571" w:type="pct"/>
            <w:vAlign w:val="center"/>
          </w:tcPr>
          <w:p w14:paraId="0626BCDA"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727A62E"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235B97DB" w14:textId="77777777" w:rsidTr="00BF130F">
        <w:tc>
          <w:tcPr>
            <w:tcW w:w="1086" w:type="pct"/>
            <w:shd w:val="clear" w:color="auto" w:fill="D8D9DA"/>
            <w:vAlign w:val="center"/>
          </w:tcPr>
          <w:p w14:paraId="26CDB87C" w14:textId="407E152D"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Twelve</w:t>
            </w:r>
          </w:p>
        </w:tc>
        <w:tc>
          <w:tcPr>
            <w:tcW w:w="1571" w:type="pct"/>
            <w:shd w:val="clear" w:color="auto" w:fill="D8D9DA"/>
            <w:vAlign w:val="center"/>
          </w:tcPr>
          <w:p w14:paraId="3D2B24CB"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2F5EFB"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44B2DE23" w14:textId="77777777" w:rsidTr="00BF130F">
        <w:tc>
          <w:tcPr>
            <w:tcW w:w="1086" w:type="pct"/>
            <w:vAlign w:val="center"/>
          </w:tcPr>
          <w:p w14:paraId="0BDD69C7" w14:textId="59441E04"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Thirteen</w:t>
            </w:r>
          </w:p>
        </w:tc>
        <w:tc>
          <w:tcPr>
            <w:tcW w:w="1571" w:type="pct"/>
            <w:vAlign w:val="center"/>
          </w:tcPr>
          <w:p w14:paraId="482FBA21"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45EB9"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r w:rsidR="00273AE8" w:rsidRPr="00DF4721" w14:paraId="4E247535" w14:textId="77777777" w:rsidTr="00BF130F">
        <w:tc>
          <w:tcPr>
            <w:tcW w:w="1086" w:type="pct"/>
            <w:shd w:val="clear" w:color="auto" w:fill="D8D9DA"/>
            <w:vAlign w:val="center"/>
          </w:tcPr>
          <w:p w14:paraId="0216CD27" w14:textId="01A6C60E" w:rsidR="00273AE8" w:rsidRPr="00DF4721" w:rsidRDefault="00273AE8" w:rsidP="00BF130F">
            <w:pPr>
              <w:tabs>
                <w:tab w:val="left" w:pos="0"/>
                <w:tab w:val="left" w:pos="3720"/>
              </w:tabs>
              <w:spacing w:before="40" w:after="40"/>
              <w:jc w:val="center"/>
              <w:outlineLvl w:val="0"/>
              <w:rPr>
                <w:rFonts w:eastAsia="Arial" w:cs="Arial"/>
                <w:color w:val="000000" w:themeColor="text1"/>
                <w:sz w:val="20"/>
                <w:szCs w:val="20"/>
              </w:rPr>
            </w:pPr>
            <w:r w:rsidRPr="00DF4721">
              <w:rPr>
                <w:rFonts w:eastAsia="Arial" w:cs="Arial"/>
                <w:color w:val="000000" w:themeColor="text1"/>
                <w:sz w:val="20"/>
                <w:szCs w:val="20"/>
              </w:rPr>
              <w:t>Fourteen</w:t>
            </w:r>
          </w:p>
        </w:tc>
        <w:tc>
          <w:tcPr>
            <w:tcW w:w="1571" w:type="pct"/>
            <w:shd w:val="clear" w:color="auto" w:fill="D8D9DA"/>
            <w:vAlign w:val="center"/>
          </w:tcPr>
          <w:p w14:paraId="3FC90000"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D11C7A3" w14:textId="77777777" w:rsidR="00273AE8" w:rsidRPr="00DF4721" w:rsidRDefault="00273AE8" w:rsidP="00BF130F">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DF4721" w:rsidRDefault="00704919" w:rsidP="002522B3">
      <w:pPr>
        <w:sectPr w:rsidR="00704919" w:rsidRPr="00DF4721" w:rsidSect="00C82FE2">
          <w:pgSz w:w="15840" w:h="12240" w:orient="landscape" w:code="1"/>
          <w:pgMar w:top="1440" w:right="1440" w:bottom="1440" w:left="1440" w:header="720" w:footer="720" w:gutter="0"/>
          <w:cols w:space="720"/>
          <w:docGrid w:linePitch="360"/>
        </w:sectPr>
      </w:pPr>
    </w:p>
    <w:p w14:paraId="5BA2F129" w14:textId="77777777" w:rsidR="00625B51" w:rsidRPr="00DF4721" w:rsidRDefault="4948C66D" w:rsidP="4948C66D">
      <w:pPr>
        <w:pStyle w:val="Heading1"/>
        <w:rPr>
          <w:color w:val="9C2C2A" w:themeColor="accent1"/>
        </w:rPr>
      </w:pPr>
      <w:r w:rsidRPr="00DF4721">
        <w:lastRenderedPageBreak/>
        <w:t>Weekly Learning Modules</w:t>
      </w:r>
    </w:p>
    <w:p w14:paraId="150AA211" w14:textId="77777777" w:rsidR="008F09AD" w:rsidRPr="00DF472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DF4721"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6386489" w:rsidR="002D44E9" w:rsidRPr="00DF4721"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00DF4721">
              <w:rPr>
                <w:b/>
                <w:bCs/>
                <w:color w:val="FFFFFF" w:themeColor="background1"/>
                <w:sz w:val="22"/>
                <w:szCs w:val="22"/>
              </w:rPr>
              <w:t xml:space="preserve">Week One: </w:t>
            </w:r>
            <w:r w:rsidR="009435C9" w:rsidRPr="00DF4721">
              <w:rPr>
                <w:b/>
                <w:bCs/>
                <w:color w:val="FFFFFF" w:themeColor="background1"/>
                <w:sz w:val="22"/>
                <w:szCs w:val="22"/>
              </w:rPr>
              <w:t>Teachers as Leaders, Current Research on Teaching and Learning, and Advocacy</w:t>
            </w:r>
            <w:bookmarkEnd w:id="1"/>
          </w:p>
        </w:tc>
      </w:tr>
      <w:tr w:rsidR="00A534FA" w:rsidRPr="00DF4721"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A534FA" w:rsidRPr="00DF4721"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3549042A" w:rsidR="00A534FA" w:rsidRPr="00DF4721" w:rsidRDefault="009435C9" w:rsidP="009435C9">
            <w:pPr>
              <w:pStyle w:val="ListParagraph"/>
              <w:numPr>
                <w:ilvl w:val="1"/>
                <w:numId w:val="5"/>
              </w:numPr>
              <w:rPr>
                <w:rFonts w:cs="Arial"/>
                <w:szCs w:val="20"/>
              </w:rPr>
            </w:pPr>
            <w:r w:rsidRPr="00DF4721">
              <w:rPr>
                <w:rFonts w:cs="Arial"/>
                <w:szCs w:val="20"/>
              </w:rPr>
              <w:t>Identify how to cultivate teacher leaders</w:t>
            </w:r>
            <w:r w:rsidR="008879C8">
              <w:rPr>
                <w:rFonts w:cs="Arial"/>
                <w:szCs w:val="20"/>
              </w:rPr>
              <w:t>.</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4B1712D8" w:rsidR="00A534FA" w:rsidRPr="00DF4721" w:rsidRDefault="00B069D8" w:rsidP="00C02CF0">
            <w:pPr>
              <w:tabs>
                <w:tab w:val="left" w:pos="0"/>
                <w:tab w:val="left" w:pos="3720"/>
              </w:tabs>
              <w:outlineLvl w:val="0"/>
              <w:rPr>
                <w:rFonts w:cs="Arial"/>
                <w:szCs w:val="20"/>
              </w:rPr>
            </w:pPr>
            <w:r>
              <w:rPr>
                <w:rFonts w:cs="Arial"/>
                <w:szCs w:val="20"/>
              </w:rPr>
              <w:t>CLO5</w:t>
            </w:r>
          </w:p>
        </w:tc>
      </w:tr>
      <w:tr w:rsidR="00A534FA" w:rsidRPr="00DF4721"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000DC550" w:rsidR="00A534FA" w:rsidRPr="00DF4721" w:rsidRDefault="009435C9" w:rsidP="009435C9">
            <w:pPr>
              <w:pStyle w:val="ListParagraph"/>
              <w:numPr>
                <w:ilvl w:val="1"/>
                <w:numId w:val="5"/>
              </w:numPr>
              <w:rPr>
                <w:rFonts w:cs="Arial"/>
                <w:szCs w:val="20"/>
              </w:rPr>
            </w:pPr>
            <w:r w:rsidRPr="00DF4721">
              <w:rPr>
                <w:rFonts w:cs="Arial"/>
                <w:szCs w:val="20"/>
              </w:rPr>
              <w:t xml:space="preserve">Differentiate </w:t>
            </w:r>
            <w:r w:rsidR="008879C8">
              <w:rPr>
                <w:rFonts w:cs="Arial"/>
                <w:szCs w:val="20"/>
              </w:rPr>
              <w:t xml:space="preserve">between </w:t>
            </w:r>
            <w:r w:rsidRPr="00DF4721">
              <w:rPr>
                <w:rFonts w:cs="Arial"/>
                <w:szCs w:val="20"/>
              </w:rPr>
              <w:t>the research on teaching and learning</w:t>
            </w:r>
            <w:r w:rsidR="008879C8">
              <w:rPr>
                <w:rFonts w:cs="Arial"/>
                <w:szCs w:val="20"/>
              </w:rPr>
              <w: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0759BD06" w:rsidR="00A534FA" w:rsidRPr="00DF4721" w:rsidRDefault="00B069D8" w:rsidP="00C02CF0">
            <w:pPr>
              <w:tabs>
                <w:tab w:val="left" w:pos="0"/>
                <w:tab w:val="left" w:pos="3720"/>
              </w:tabs>
              <w:outlineLvl w:val="0"/>
              <w:rPr>
                <w:rFonts w:cs="Arial"/>
                <w:szCs w:val="20"/>
              </w:rPr>
            </w:pPr>
            <w:r>
              <w:rPr>
                <w:rFonts w:cs="Arial"/>
                <w:szCs w:val="20"/>
              </w:rPr>
              <w:t>CLO5</w:t>
            </w:r>
          </w:p>
        </w:tc>
      </w:tr>
      <w:tr w:rsidR="00A534FA" w:rsidRPr="00DF4721"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2B57492F" w:rsidR="00A534FA" w:rsidRPr="00DF4721" w:rsidRDefault="009435C9" w:rsidP="009435C9">
            <w:pPr>
              <w:pStyle w:val="ListParagraph"/>
              <w:numPr>
                <w:ilvl w:val="1"/>
                <w:numId w:val="5"/>
              </w:numPr>
              <w:rPr>
                <w:rFonts w:cs="Arial"/>
                <w:szCs w:val="20"/>
              </w:rPr>
            </w:pPr>
            <w:r w:rsidRPr="00DF4721">
              <w:rPr>
                <w:rFonts w:cs="Arial"/>
                <w:szCs w:val="20"/>
              </w:rPr>
              <w:t>Summarize the importance of principals advocating for their students and schools</w:t>
            </w:r>
            <w:r w:rsidR="008879C8">
              <w:rPr>
                <w:rFonts w:cs="Arial"/>
                <w:szCs w:val="20"/>
              </w:rPr>
              <w:t>.</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00B2750E" w:rsidR="00A534FA" w:rsidRPr="00DF4721" w:rsidRDefault="00B069D8" w:rsidP="00C02CF0">
            <w:pPr>
              <w:tabs>
                <w:tab w:val="left" w:pos="0"/>
                <w:tab w:val="left" w:pos="3720"/>
              </w:tabs>
              <w:outlineLvl w:val="0"/>
              <w:rPr>
                <w:rFonts w:cs="Arial"/>
                <w:szCs w:val="20"/>
              </w:rPr>
            </w:pPr>
            <w:r>
              <w:rPr>
                <w:rFonts w:cs="Arial"/>
                <w:szCs w:val="20"/>
              </w:rPr>
              <w:t>CLO5</w:t>
            </w:r>
          </w:p>
        </w:tc>
      </w:tr>
      <w:tr w:rsidR="005B10FE" w:rsidRPr="00DF4721"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10BBBF29" w14:textId="45A92FBD" w:rsidR="0020635A"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132272" w:rsidRPr="00DF4721" w14:paraId="0D16A743" w14:textId="77777777" w:rsidTr="4948C66D">
        <w:tc>
          <w:tcPr>
            <w:tcW w:w="10170" w:type="dxa"/>
            <w:gridSpan w:val="2"/>
            <w:tcMar>
              <w:top w:w="115" w:type="dxa"/>
              <w:left w:w="115" w:type="dxa"/>
              <w:bottom w:w="115" w:type="dxa"/>
              <w:right w:w="115" w:type="dxa"/>
            </w:tcMar>
          </w:tcPr>
          <w:p w14:paraId="2619482B" w14:textId="39792FF0" w:rsidR="00132272" w:rsidRPr="00DF4721" w:rsidRDefault="4948C66D" w:rsidP="4948C66D">
            <w:pPr>
              <w:rPr>
                <w:rFonts w:eastAsia="Arial" w:cs="Arial"/>
              </w:rPr>
            </w:pPr>
            <w:r w:rsidRPr="00DF4721">
              <w:rPr>
                <w:rFonts w:eastAsia="Arial" w:cs="Arial"/>
                <w:b/>
                <w:bCs/>
              </w:rPr>
              <w:t>Weekly Participation and Discussion</w:t>
            </w:r>
          </w:p>
          <w:p w14:paraId="19C8B32A" w14:textId="77777777" w:rsidR="002559E7" w:rsidRPr="00DF4721" w:rsidRDefault="002559E7" w:rsidP="002522B3">
            <w:pPr>
              <w:pStyle w:val="AssignmentsLevel1"/>
            </w:pPr>
          </w:p>
          <w:p w14:paraId="1511636B" w14:textId="43091AAE" w:rsidR="00132272" w:rsidRPr="00DF4721" w:rsidRDefault="4948C66D" w:rsidP="002522B3">
            <w:pPr>
              <w:pStyle w:val="AssignmentsLevel1"/>
            </w:pPr>
            <w:r w:rsidRPr="00DF4721">
              <w:t>The purpose of the weekly discussions is to provide you with a way to synthesize the concepts presented in this course. Each week, you will respond to the discussion questions with a substantive post of 200</w:t>
            </w:r>
            <w:r w:rsidR="008879C8">
              <w:t xml:space="preserve"> </w:t>
            </w:r>
            <w:r w:rsidRPr="00DF4721">
              <w:t>to 250</w:t>
            </w:r>
            <w:r w:rsidR="008879C8">
              <w:t xml:space="preserve"> </w:t>
            </w:r>
            <w:r w:rsidRPr="00DF4721">
              <w:t>words that addresses all the prompts for the question by 11:59 p.m. EST of the listed due date. By the conclusion of each week, Sunday at 11:59 p.m. EST, you will make at least one substantive comment of 100</w:t>
            </w:r>
            <w:r w:rsidR="008879C8">
              <w:t xml:space="preserve"> </w:t>
            </w:r>
            <w:r w:rsidRPr="00DF4721">
              <w:t>to 150</w:t>
            </w:r>
            <w:r w:rsidR="008879C8">
              <w:t xml:space="preserve"> </w:t>
            </w:r>
            <w:r w:rsidRPr="00DF4721">
              <w:t xml:space="preserve">words to </w:t>
            </w:r>
            <w:r w:rsidR="008879C8">
              <w:t>3</w:t>
            </w:r>
            <w:r w:rsidR="008879C8" w:rsidRPr="00DF4721">
              <w:t xml:space="preserve"> </w:t>
            </w:r>
            <w:r w:rsidRPr="00DF4721">
              <w:t xml:space="preserve">of your classmates’ posts for each assigned discussion question. Your comments must further the discussion by following the RISE </w:t>
            </w:r>
            <w:r w:rsidR="008879C8">
              <w:t>m</w:t>
            </w:r>
            <w:r w:rsidRPr="00DF4721">
              <w:t>odel for meaningful feedback. It is recommended that you check in periodically throughout the week to ensure that you are meeting the participation requirement.</w:t>
            </w:r>
          </w:p>
          <w:p w14:paraId="571FCF25" w14:textId="77777777" w:rsidR="00132272" w:rsidRPr="00DF4721" w:rsidRDefault="00132272" w:rsidP="002522B3">
            <w:pPr>
              <w:pStyle w:val="AssignmentsLevel1"/>
            </w:pPr>
          </w:p>
          <w:p w14:paraId="7A5A9F05" w14:textId="73E6B5B8" w:rsidR="00132272" w:rsidRPr="00DF4721" w:rsidRDefault="4948C66D" w:rsidP="4948C66D">
            <w:pPr>
              <w:rPr>
                <w:rFonts w:eastAsia="Arial" w:cs="Arial"/>
                <w:color w:val="0000FF"/>
                <w:u w:val="single"/>
              </w:rPr>
            </w:pPr>
            <w:r w:rsidRPr="00DF4721">
              <w:rPr>
                <w:b/>
                <w:bCs/>
              </w:rPr>
              <w:t>Review</w:t>
            </w:r>
            <w:r w:rsidRPr="00DF4721">
              <w:t xml:space="preserve"> the </w:t>
            </w:r>
            <w:hyperlink r:id="rId14">
              <w:r w:rsidRPr="00DF4721">
                <w:rPr>
                  <w:rStyle w:val="Hyperlink"/>
                </w:rPr>
                <w:t>RISE Model for Peer Feedback</w:t>
              </w:r>
            </w:hyperlink>
            <w:r w:rsidRPr="00DF4721">
              <w:rPr>
                <w:rFonts w:eastAsia="Arial" w:cs="Arial"/>
              </w:rPr>
              <w:t xml:space="preserve">. </w:t>
            </w:r>
          </w:p>
        </w:tc>
        <w:tc>
          <w:tcPr>
            <w:tcW w:w="1440" w:type="dxa"/>
            <w:tcBorders>
              <w:bottom w:val="single" w:sz="4" w:space="0" w:color="000000" w:themeColor="text1"/>
            </w:tcBorders>
          </w:tcPr>
          <w:p w14:paraId="01938831" w14:textId="231D2D4F" w:rsidR="00132272" w:rsidRPr="00DF4721" w:rsidRDefault="009B716A" w:rsidP="00132272">
            <w:pPr>
              <w:rPr>
                <w:rFonts w:cs="Arial"/>
                <w:szCs w:val="20"/>
              </w:rPr>
            </w:pPr>
            <w:r>
              <w:rPr>
                <w:rFonts w:cs="Arial"/>
                <w:szCs w:val="20"/>
              </w:rPr>
              <w:t>Course</w:t>
            </w:r>
          </w:p>
        </w:tc>
        <w:tc>
          <w:tcPr>
            <w:tcW w:w="1440" w:type="dxa"/>
            <w:tcBorders>
              <w:bottom w:val="single" w:sz="4" w:space="0" w:color="000000" w:themeColor="text1"/>
            </w:tcBorders>
          </w:tcPr>
          <w:p w14:paraId="13DC7F91" w14:textId="77777777" w:rsidR="00132272" w:rsidRPr="00DF4721" w:rsidRDefault="00132272" w:rsidP="00132272">
            <w:pPr>
              <w:rPr>
                <w:rFonts w:cs="Arial"/>
                <w:szCs w:val="20"/>
              </w:rPr>
            </w:pPr>
          </w:p>
        </w:tc>
      </w:tr>
      <w:tr w:rsidR="00380BA5" w:rsidRPr="00DF4721" w14:paraId="220F0C1B" w14:textId="77777777" w:rsidTr="4948C66D">
        <w:tc>
          <w:tcPr>
            <w:tcW w:w="10170" w:type="dxa"/>
            <w:gridSpan w:val="2"/>
            <w:tcMar>
              <w:top w:w="115" w:type="dxa"/>
              <w:left w:w="115" w:type="dxa"/>
              <w:bottom w:w="115" w:type="dxa"/>
              <w:right w:w="115" w:type="dxa"/>
            </w:tcMar>
          </w:tcPr>
          <w:p w14:paraId="711B602A" w14:textId="77777777" w:rsidR="00380BA5" w:rsidRDefault="00380BA5" w:rsidP="4948C66D">
            <w:pPr>
              <w:tabs>
                <w:tab w:val="left" w:pos="2329"/>
              </w:tabs>
              <w:rPr>
                <w:rFonts w:eastAsia="Arial" w:cs="Arial"/>
                <w:b/>
                <w:bCs/>
              </w:rPr>
            </w:pPr>
            <w:r>
              <w:rPr>
                <w:rFonts w:eastAsia="Arial" w:cs="Arial"/>
                <w:b/>
                <w:bCs/>
              </w:rPr>
              <w:t xml:space="preserve">Action Plan </w:t>
            </w:r>
          </w:p>
          <w:p w14:paraId="04B478EA" w14:textId="77777777" w:rsidR="008879C8" w:rsidRDefault="008879C8" w:rsidP="4948C66D">
            <w:pPr>
              <w:tabs>
                <w:tab w:val="left" w:pos="2329"/>
              </w:tabs>
              <w:rPr>
                <w:rFonts w:eastAsia="Arial" w:cs="Arial"/>
                <w:bCs/>
              </w:rPr>
            </w:pPr>
          </w:p>
          <w:p w14:paraId="500793FA" w14:textId="7EBE32A4" w:rsidR="00380BA5" w:rsidRPr="009B716A" w:rsidRDefault="00380BA5" w:rsidP="008879C8">
            <w:pPr>
              <w:tabs>
                <w:tab w:val="left" w:pos="2329"/>
              </w:tabs>
              <w:rPr>
                <w:rFonts w:eastAsia="Arial" w:cs="Arial"/>
                <w:bCs/>
              </w:rPr>
            </w:pPr>
            <w:r w:rsidRPr="009B716A">
              <w:rPr>
                <w:rFonts w:eastAsia="Arial" w:cs="Arial"/>
                <w:bCs/>
              </w:rPr>
              <w:t xml:space="preserve">A completed Action Plan signed by your mentor must be submitted to your </w:t>
            </w:r>
            <w:r w:rsidR="008879C8">
              <w:rPr>
                <w:rFonts w:eastAsia="Arial" w:cs="Arial"/>
                <w:bCs/>
              </w:rPr>
              <w:t>u</w:t>
            </w:r>
            <w:r w:rsidRPr="009B716A">
              <w:rPr>
                <w:rFonts w:eastAsia="Arial" w:cs="Arial"/>
                <w:bCs/>
              </w:rPr>
              <w:t xml:space="preserve">niversity </w:t>
            </w:r>
            <w:r w:rsidR="008879C8">
              <w:rPr>
                <w:rFonts w:eastAsia="Arial" w:cs="Arial"/>
                <w:bCs/>
              </w:rPr>
              <w:t>s</w:t>
            </w:r>
            <w:r w:rsidRPr="009B716A">
              <w:rPr>
                <w:rFonts w:eastAsia="Arial" w:cs="Arial"/>
                <w:bCs/>
              </w:rPr>
              <w:t>upervisor by the end of Week One or you will not be able to begin to secure and document your hours.</w:t>
            </w:r>
          </w:p>
        </w:tc>
        <w:tc>
          <w:tcPr>
            <w:tcW w:w="1440" w:type="dxa"/>
            <w:tcBorders>
              <w:bottom w:val="single" w:sz="4" w:space="0" w:color="000000" w:themeColor="text1"/>
            </w:tcBorders>
          </w:tcPr>
          <w:p w14:paraId="4DC4C72C" w14:textId="06C41D5D" w:rsidR="00380BA5" w:rsidRPr="00DF4721" w:rsidRDefault="009B716A" w:rsidP="002522B3">
            <w:pPr>
              <w:rPr>
                <w:rFonts w:cs="Arial"/>
                <w:szCs w:val="20"/>
              </w:rPr>
            </w:pPr>
            <w:r>
              <w:rPr>
                <w:rFonts w:cs="Arial"/>
                <w:szCs w:val="20"/>
              </w:rPr>
              <w:t>Course</w:t>
            </w:r>
          </w:p>
        </w:tc>
        <w:tc>
          <w:tcPr>
            <w:tcW w:w="1440" w:type="dxa"/>
            <w:tcBorders>
              <w:bottom w:val="single" w:sz="4" w:space="0" w:color="000000" w:themeColor="text1"/>
            </w:tcBorders>
          </w:tcPr>
          <w:p w14:paraId="1119B3AF" w14:textId="77777777" w:rsidR="00380BA5" w:rsidRPr="00DF4721" w:rsidRDefault="00380BA5" w:rsidP="002522B3">
            <w:pPr>
              <w:rPr>
                <w:rFonts w:cs="Arial"/>
                <w:szCs w:val="20"/>
              </w:rPr>
            </w:pPr>
          </w:p>
        </w:tc>
      </w:tr>
      <w:tr w:rsidR="009B716A" w:rsidRPr="00DF4721" w14:paraId="2C6501CD" w14:textId="77777777" w:rsidTr="4948C66D">
        <w:tc>
          <w:tcPr>
            <w:tcW w:w="10170" w:type="dxa"/>
            <w:gridSpan w:val="2"/>
            <w:tcMar>
              <w:top w:w="115" w:type="dxa"/>
              <w:left w:w="115" w:type="dxa"/>
              <w:bottom w:w="115" w:type="dxa"/>
              <w:right w:w="115" w:type="dxa"/>
            </w:tcMar>
          </w:tcPr>
          <w:p w14:paraId="20DFE44F" w14:textId="24F5D81A" w:rsidR="009B716A" w:rsidRDefault="009B716A" w:rsidP="4948C66D">
            <w:pPr>
              <w:tabs>
                <w:tab w:val="left" w:pos="2329"/>
              </w:tabs>
              <w:rPr>
                <w:rFonts w:eastAsia="Arial" w:cs="Arial"/>
                <w:b/>
                <w:bCs/>
              </w:rPr>
            </w:pPr>
            <w:r>
              <w:rPr>
                <w:rFonts w:eastAsia="Arial" w:cs="Arial"/>
                <w:b/>
                <w:bCs/>
              </w:rPr>
              <w:t>Practicum Experience Agreement Form and Supporting Mentor Resume</w:t>
            </w:r>
          </w:p>
          <w:p w14:paraId="48CB7FDE" w14:textId="77777777" w:rsidR="009B716A" w:rsidRDefault="009B716A" w:rsidP="4948C66D">
            <w:pPr>
              <w:tabs>
                <w:tab w:val="left" w:pos="2329"/>
              </w:tabs>
              <w:rPr>
                <w:rFonts w:eastAsia="Arial" w:cs="Arial"/>
                <w:bCs/>
              </w:rPr>
            </w:pPr>
          </w:p>
          <w:p w14:paraId="563696B1" w14:textId="49CDFD5D" w:rsidR="009B716A" w:rsidRPr="009B716A" w:rsidRDefault="009B716A" w:rsidP="00AB2D41">
            <w:pPr>
              <w:tabs>
                <w:tab w:val="left" w:pos="2329"/>
              </w:tabs>
              <w:rPr>
                <w:rFonts w:eastAsia="Arial" w:cs="Arial"/>
                <w:bCs/>
              </w:rPr>
            </w:pPr>
            <w:r w:rsidRPr="009B716A">
              <w:rPr>
                <w:rFonts w:eastAsia="Arial" w:cs="Arial"/>
                <w:bCs/>
              </w:rPr>
              <w:t xml:space="preserve">A completed agreement and supporting mentor resume must be submitted to your </w:t>
            </w:r>
            <w:r w:rsidR="008879C8">
              <w:rPr>
                <w:rFonts w:eastAsia="Arial" w:cs="Arial"/>
                <w:bCs/>
              </w:rPr>
              <w:t>a</w:t>
            </w:r>
            <w:r w:rsidRPr="009B716A">
              <w:rPr>
                <w:rFonts w:eastAsia="Arial" w:cs="Arial"/>
                <w:bCs/>
              </w:rPr>
              <w:t xml:space="preserve">dvisor </w:t>
            </w:r>
            <w:r w:rsidR="00AB2D41">
              <w:rPr>
                <w:rFonts w:eastAsia="Arial" w:cs="Arial"/>
                <w:bCs/>
              </w:rPr>
              <w:t xml:space="preserve">prior to the start date of the course. </w:t>
            </w:r>
            <w:r w:rsidRPr="009B716A">
              <w:rPr>
                <w:rFonts w:eastAsia="Arial" w:cs="Arial"/>
                <w:bCs/>
              </w:rPr>
              <w:t xml:space="preserve">Failure to do so may result in an interruption in your </w:t>
            </w:r>
            <w:r w:rsidR="008879C8">
              <w:rPr>
                <w:rFonts w:eastAsia="Arial" w:cs="Arial"/>
                <w:bCs/>
              </w:rPr>
              <w:t>p</w:t>
            </w:r>
            <w:r w:rsidRPr="009B716A">
              <w:rPr>
                <w:rFonts w:eastAsia="Arial" w:cs="Arial"/>
                <w:bCs/>
              </w:rPr>
              <w:t>racticum.</w:t>
            </w:r>
          </w:p>
        </w:tc>
        <w:tc>
          <w:tcPr>
            <w:tcW w:w="1440" w:type="dxa"/>
            <w:tcBorders>
              <w:bottom w:val="single" w:sz="4" w:space="0" w:color="000000" w:themeColor="text1"/>
            </w:tcBorders>
          </w:tcPr>
          <w:p w14:paraId="073FE749" w14:textId="0166AA52" w:rsidR="009B716A" w:rsidRPr="00DF4721" w:rsidRDefault="009B716A" w:rsidP="002522B3">
            <w:pPr>
              <w:rPr>
                <w:rFonts w:cs="Arial"/>
                <w:szCs w:val="20"/>
              </w:rPr>
            </w:pPr>
            <w:r>
              <w:rPr>
                <w:rFonts w:cs="Arial"/>
                <w:szCs w:val="20"/>
              </w:rPr>
              <w:t>Course</w:t>
            </w:r>
          </w:p>
        </w:tc>
        <w:tc>
          <w:tcPr>
            <w:tcW w:w="1440" w:type="dxa"/>
            <w:tcBorders>
              <w:bottom w:val="single" w:sz="4" w:space="0" w:color="000000" w:themeColor="text1"/>
            </w:tcBorders>
          </w:tcPr>
          <w:p w14:paraId="39988CF9" w14:textId="77777777" w:rsidR="009B716A" w:rsidRPr="00DF4721" w:rsidRDefault="009B716A" w:rsidP="002522B3">
            <w:pPr>
              <w:rPr>
                <w:rFonts w:cs="Arial"/>
                <w:szCs w:val="20"/>
              </w:rPr>
            </w:pPr>
          </w:p>
        </w:tc>
      </w:tr>
      <w:tr w:rsidR="00DC55B9" w:rsidRPr="00DF4721" w14:paraId="131D1109" w14:textId="77777777" w:rsidTr="4948C66D">
        <w:tc>
          <w:tcPr>
            <w:tcW w:w="10170" w:type="dxa"/>
            <w:gridSpan w:val="2"/>
            <w:tcMar>
              <w:top w:w="115" w:type="dxa"/>
              <w:left w:w="115" w:type="dxa"/>
              <w:bottom w:w="115" w:type="dxa"/>
              <w:right w:w="115" w:type="dxa"/>
            </w:tcMar>
          </w:tcPr>
          <w:p w14:paraId="323CA342" w14:textId="77777777" w:rsidR="00DC55B9" w:rsidRPr="00B7203D" w:rsidRDefault="00DC55B9" w:rsidP="00DC55B9">
            <w:pPr>
              <w:rPr>
                <w:b/>
              </w:rPr>
            </w:pPr>
            <w:r w:rsidRPr="00B7203D">
              <w:rPr>
                <w:b/>
              </w:rPr>
              <w:t xml:space="preserve">For Students </w:t>
            </w:r>
            <w:r>
              <w:rPr>
                <w:b/>
              </w:rPr>
              <w:t>O</w:t>
            </w:r>
            <w:r w:rsidRPr="00B7203D">
              <w:rPr>
                <w:b/>
              </w:rPr>
              <w:t>utside of Pennsylvania</w:t>
            </w:r>
          </w:p>
          <w:p w14:paraId="5B4FE322" w14:textId="77777777" w:rsidR="00DC55B9" w:rsidRDefault="00DC55B9" w:rsidP="00DC55B9"/>
          <w:p w14:paraId="7BC64D3E" w14:textId="22C9661F" w:rsidR="00DC55B9" w:rsidRPr="00DF4721" w:rsidRDefault="00DC55B9" w:rsidP="00DC55B9">
            <w:pPr>
              <w:tabs>
                <w:tab w:val="left" w:pos="2329"/>
              </w:tabs>
              <w:rPr>
                <w:rFonts w:eastAsia="Arial" w:cs="Arial"/>
                <w:b/>
                <w:bCs/>
              </w:rPr>
            </w:pPr>
            <w:r>
              <w:t xml:space="preserve">For students practicing in a state other than Pennsylvania, research the laws for your state. For assignments that reference Pennsylvania law, refer to the laws governing the state you practice in, and provide a copy or link of the laws for your state you used to support your assignments. </w:t>
            </w:r>
          </w:p>
        </w:tc>
        <w:tc>
          <w:tcPr>
            <w:tcW w:w="1440" w:type="dxa"/>
            <w:tcBorders>
              <w:bottom w:val="single" w:sz="4" w:space="0" w:color="000000" w:themeColor="text1"/>
            </w:tcBorders>
          </w:tcPr>
          <w:p w14:paraId="018E4022" w14:textId="7C645D80" w:rsidR="00DC55B9" w:rsidRPr="00DF4721" w:rsidRDefault="00DC55B9" w:rsidP="00DC55B9">
            <w:pPr>
              <w:rPr>
                <w:rFonts w:cs="Arial"/>
                <w:szCs w:val="20"/>
              </w:rPr>
            </w:pPr>
            <w:r>
              <w:rPr>
                <w:rFonts w:cs="Arial"/>
                <w:szCs w:val="20"/>
              </w:rPr>
              <w:lastRenderedPageBreak/>
              <w:t>N/A</w:t>
            </w:r>
          </w:p>
        </w:tc>
        <w:tc>
          <w:tcPr>
            <w:tcW w:w="1440" w:type="dxa"/>
            <w:tcBorders>
              <w:bottom w:val="single" w:sz="4" w:space="0" w:color="000000" w:themeColor="text1"/>
            </w:tcBorders>
          </w:tcPr>
          <w:p w14:paraId="493F0E86" w14:textId="77777777" w:rsidR="00DC55B9" w:rsidRPr="00DF4721" w:rsidRDefault="00DC55B9" w:rsidP="00DC55B9">
            <w:pPr>
              <w:rPr>
                <w:rFonts w:cs="Arial"/>
                <w:szCs w:val="20"/>
              </w:rPr>
            </w:pPr>
          </w:p>
        </w:tc>
      </w:tr>
      <w:tr w:rsidR="00DC55B9" w:rsidRPr="00DF4721" w14:paraId="331672C4" w14:textId="77777777" w:rsidTr="4948C66D">
        <w:tc>
          <w:tcPr>
            <w:tcW w:w="10170" w:type="dxa"/>
            <w:gridSpan w:val="2"/>
            <w:tcMar>
              <w:top w:w="115" w:type="dxa"/>
              <w:left w:w="115" w:type="dxa"/>
              <w:bottom w:w="115" w:type="dxa"/>
              <w:right w:w="115" w:type="dxa"/>
            </w:tcMar>
          </w:tcPr>
          <w:p w14:paraId="63EF9221" w14:textId="0E4890BF" w:rsidR="00DC55B9" w:rsidRPr="00DF4721" w:rsidRDefault="00DC55B9" w:rsidP="00DC55B9">
            <w:pPr>
              <w:tabs>
                <w:tab w:val="left" w:pos="2329"/>
              </w:tabs>
              <w:rPr>
                <w:rFonts w:eastAsia="Arial" w:cs="Arial"/>
                <w:b/>
                <w:bCs/>
              </w:rPr>
            </w:pPr>
            <w:r w:rsidRPr="00DF4721">
              <w:rPr>
                <w:rFonts w:eastAsia="Arial" w:cs="Arial"/>
                <w:b/>
                <w:bCs/>
              </w:rPr>
              <w:t>Readings</w:t>
            </w:r>
          </w:p>
          <w:p w14:paraId="78C5E2A3" w14:textId="77777777" w:rsidR="00DC55B9" w:rsidRPr="00DF4721" w:rsidRDefault="00DC55B9" w:rsidP="00DC55B9">
            <w:pPr>
              <w:tabs>
                <w:tab w:val="left" w:pos="2329"/>
              </w:tabs>
              <w:rPr>
                <w:rFonts w:cs="Arial"/>
                <w:b/>
                <w:szCs w:val="20"/>
              </w:rPr>
            </w:pPr>
          </w:p>
          <w:p w14:paraId="421311E2" w14:textId="09AAE0A3" w:rsidR="00DC55B9" w:rsidRDefault="00DC55B9" w:rsidP="00DC55B9">
            <w:pPr>
              <w:pStyle w:val="AssignmentsLevel1"/>
            </w:pPr>
            <w:r w:rsidRPr="00DF4721">
              <w:rPr>
                <w:b/>
              </w:rPr>
              <w:t>Read</w:t>
            </w:r>
            <w:r w:rsidRPr="00DF4721">
              <w:t xml:space="preserve"> the following:</w:t>
            </w:r>
          </w:p>
          <w:p w14:paraId="7E8825C2" w14:textId="77777777" w:rsidR="00DC55B9" w:rsidRDefault="00DC55B9" w:rsidP="00DC55B9">
            <w:pPr>
              <w:pStyle w:val="AssignmentsLevel1"/>
              <w:rPr>
                <w:b/>
              </w:rPr>
            </w:pPr>
          </w:p>
          <w:p w14:paraId="7B788AF4" w14:textId="06DA44A5" w:rsidR="00DC55B9" w:rsidRDefault="00DC55B9" w:rsidP="00DC55B9">
            <w:pPr>
              <w:pStyle w:val="AssignmentsLevel1"/>
              <w:rPr>
                <w:b/>
              </w:rPr>
            </w:pPr>
            <w:r w:rsidRPr="00473799">
              <w:rPr>
                <w:b/>
              </w:rPr>
              <w:t>Teachers as Leaders</w:t>
            </w:r>
          </w:p>
          <w:p w14:paraId="6C802F2A" w14:textId="77777777" w:rsidR="00DC55B9" w:rsidRPr="00473799" w:rsidRDefault="00DC55B9" w:rsidP="00DC55B9">
            <w:pPr>
              <w:pStyle w:val="AssignmentsLevel1"/>
              <w:rPr>
                <w:b/>
              </w:rPr>
            </w:pPr>
          </w:p>
          <w:p w14:paraId="1E64D5D0" w14:textId="0EE7FFEE" w:rsidR="00DC55B9" w:rsidRPr="00DF4721" w:rsidRDefault="00DC55B9" w:rsidP="00DC55B9">
            <w:pPr>
              <w:pStyle w:val="AssignmentsLevel2"/>
            </w:pPr>
            <w:r w:rsidRPr="00DF4721">
              <w:t xml:space="preserve">Ch. 7 &amp; 9 </w:t>
            </w:r>
            <w:r>
              <w:t xml:space="preserve">of </w:t>
            </w:r>
            <w:r w:rsidRPr="00413242">
              <w:rPr>
                <w:i/>
              </w:rPr>
              <w:t>What Great Principals Do Differently</w:t>
            </w:r>
          </w:p>
          <w:p w14:paraId="6F8A009C" w14:textId="77777777" w:rsidR="00DC55B9" w:rsidRPr="00DF4721" w:rsidRDefault="00E4668A" w:rsidP="00DC55B9">
            <w:pPr>
              <w:pStyle w:val="AssignmentsLevel2"/>
            </w:pPr>
            <w:hyperlink r:id="rId15" w:history="1">
              <w:r w:rsidR="00DC55B9" w:rsidRPr="00DF4721">
                <w:rPr>
                  <w:rStyle w:val="Hyperlink"/>
                </w:rPr>
                <w:t>The Many Faces of Leadership</w:t>
              </w:r>
            </w:hyperlink>
          </w:p>
          <w:p w14:paraId="1B2CEC9F" w14:textId="21BBD847" w:rsidR="00DC55B9" w:rsidRPr="00473799" w:rsidRDefault="00E4668A" w:rsidP="00DC55B9">
            <w:pPr>
              <w:pStyle w:val="AssignmentsLevel2"/>
              <w:rPr>
                <w:rStyle w:val="Hyperlink"/>
                <w:color w:val="auto"/>
                <w:u w:val="none"/>
              </w:rPr>
            </w:pPr>
            <w:hyperlink r:id="rId16" w:history="1">
              <w:r w:rsidR="00DC55B9" w:rsidRPr="00DF4721">
                <w:rPr>
                  <w:rStyle w:val="Hyperlink"/>
                </w:rPr>
                <w:t>Ten Roles for Teacher Leaders</w:t>
              </w:r>
            </w:hyperlink>
          </w:p>
          <w:p w14:paraId="1F8DA19A" w14:textId="77777777" w:rsidR="00DC55B9" w:rsidRDefault="00DC55B9" w:rsidP="00DC55B9">
            <w:pPr>
              <w:pStyle w:val="AssignmentsLevel2"/>
              <w:numPr>
                <w:ilvl w:val="0"/>
                <w:numId w:val="0"/>
              </w:numPr>
              <w:ind w:left="360" w:hanging="360"/>
              <w:rPr>
                <w:b/>
              </w:rPr>
            </w:pPr>
          </w:p>
          <w:p w14:paraId="3E64DD6F" w14:textId="47443AB9" w:rsidR="00DC55B9" w:rsidRDefault="00DC55B9" w:rsidP="00DC55B9">
            <w:pPr>
              <w:pStyle w:val="AssignmentsLevel2"/>
              <w:numPr>
                <w:ilvl w:val="0"/>
                <w:numId w:val="0"/>
              </w:numPr>
              <w:ind w:left="360" w:hanging="360"/>
              <w:rPr>
                <w:b/>
              </w:rPr>
            </w:pPr>
            <w:r w:rsidRPr="00473799">
              <w:rPr>
                <w:b/>
              </w:rPr>
              <w:t>Research on Teaching and Learning</w:t>
            </w:r>
          </w:p>
          <w:p w14:paraId="0C9E5D57" w14:textId="77777777" w:rsidR="00DC55B9" w:rsidRPr="00473799" w:rsidRDefault="00DC55B9" w:rsidP="00DC55B9">
            <w:pPr>
              <w:pStyle w:val="AssignmentsLevel2"/>
              <w:numPr>
                <w:ilvl w:val="0"/>
                <w:numId w:val="0"/>
              </w:numPr>
              <w:ind w:left="360" w:hanging="360"/>
              <w:rPr>
                <w:b/>
              </w:rPr>
            </w:pPr>
          </w:p>
          <w:p w14:paraId="7F455DB7" w14:textId="77777777" w:rsidR="00DC55B9" w:rsidRPr="00DF4721" w:rsidRDefault="00E4668A" w:rsidP="00DC55B9">
            <w:pPr>
              <w:pStyle w:val="AssignmentsLevel2"/>
            </w:pPr>
            <w:hyperlink r:id="rId17" w:history="1">
              <w:r w:rsidR="00DC55B9" w:rsidRPr="00DF4721">
                <w:rPr>
                  <w:rStyle w:val="Hyperlink"/>
                </w:rPr>
                <w:t>Leadership Matters: What the Research Says About the Importance of Principal Leadership</w:t>
              </w:r>
            </w:hyperlink>
          </w:p>
          <w:p w14:paraId="23293AA1" w14:textId="77777777" w:rsidR="00DC55B9" w:rsidRPr="00DF4721" w:rsidRDefault="00E4668A" w:rsidP="00DC55B9">
            <w:pPr>
              <w:pStyle w:val="AssignmentsLevel2"/>
            </w:pPr>
            <w:hyperlink r:id="rId18" w:history="1">
              <w:r w:rsidR="00DC55B9" w:rsidRPr="00DF4721">
                <w:rPr>
                  <w:rStyle w:val="Hyperlink"/>
                </w:rPr>
                <w:t>Principals of Learning</w:t>
              </w:r>
            </w:hyperlink>
          </w:p>
          <w:p w14:paraId="7027C334" w14:textId="25CE9A02" w:rsidR="00DC55B9" w:rsidRPr="00473799" w:rsidRDefault="00E4668A" w:rsidP="00DC55B9">
            <w:pPr>
              <w:pStyle w:val="AssignmentsLevel2"/>
              <w:rPr>
                <w:rStyle w:val="Hyperlink"/>
                <w:color w:val="auto"/>
                <w:u w:val="none"/>
              </w:rPr>
            </w:pPr>
            <w:hyperlink r:id="rId19" w:history="1">
              <w:r w:rsidR="00DC55B9" w:rsidRPr="00DF4721">
                <w:rPr>
                  <w:rStyle w:val="Hyperlink"/>
                </w:rPr>
                <w:t>Principals of Teaching</w:t>
              </w:r>
            </w:hyperlink>
          </w:p>
          <w:p w14:paraId="65CD696C" w14:textId="77777777" w:rsidR="00DC55B9" w:rsidRDefault="00DC55B9" w:rsidP="00DC55B9">
            <w:pPr>
              <w:pStyle w:val="AssignmentsLevel2"/>
              <w:numPr>
                <w:ilvl w:val="0"/>
                <w:numId w:val="0"/>
              </w:numPr>
              <w:ind w:left="360" w:hanging="360"/>
              <w:rPr>
                <w:rStyle w:val="Hyperlink"/>
                <w:b/>
                <w:color w:val="auto"/>
                <w:u w:val="none"/>
              </w:rPr>
            </w:pPr>
          </w:p>
          <w:p w14:paraId="01F6F61A" w14:textId="0A72810C" w:rsidR="00DC55B9" w:rsidRDefault="00DC55B9" w:rsidP="00DC55B9">
            <w:pPr>
              <w:pStyle w:val="AssignmentsLevel2"/>
              <w:numPr>
                <w:ilvl w:val="0"/>
                <w:numId w:val="0"/>
              </w:numPr>
              <w:ind w:left="360" w:hanging="360"/>
              <w:rPr>
                <w:rStyle w:val="Hyperlink"/>
                <w:b/>
                <w:color w:val="auto"/>
                <w:u w:val="none"/>
              </w:rPr>
            </w:pPr>
            <w:r w:rsidRPr="00473799">
              <w:rPr>
                <w:rStyle w:val="Hyperlink"/>
                <w:b/>
                <w:color w:val="auto"/>
                <w:u w:val="none"/>
              </w:rPr>
              <w:t>Advocacy</w:t>
            </w:r>
          </w:p>
          <w:p w14:paraId="326F887B" w14:textId="77777777" w:rsidR="00DC55B9" w:rsidRPr="00473799" w:rsidRDefault="00DC55B9" w:rsidP="00DC55B9">
            <w:pPr>
              <w:pStyle w:val="AssignmentsLevel2"/>
              <w:numPr>
                <w:ilvl w:val="0"/>
                <w:numId w:val="0"/>
              </w:numPr>
              <w:ind w:left="360" w:hanging="360"/>
              <w:rPr>
                <w:b/>
              </w:rPr>
            </w:pPr>
          </w:p>
          <w:p w14:paraId="6AD4A70A" w14:textId="77777777" w:rsidR="00DC55B9" w:rsidRPr="00DF4721" w:rsidRDefault="00E4668A" w:rsidP="00DC55B9">
            <w:pPr>
              <w:pStyle w:val="AssignmentsLevel2"/>
            </w:pPr>
            <w:hyperlink r:id="rId20" w:history="1">
              <w:r w:rsidR="00DC55B9" w:rsidRPr="00DF4721">
                <w:rPr>
                  <w:rStyle w:val="Hyperlink"/>
                </w:rPr>
                <w:t>Be a Student Advocate: Top 9 Tips</w:t>
              </w:r>
            </w:hyperlink>
          </w:p>
          <w:p w14:paraId="5A948192" w14:textId="32986CAC" w:rsidR="00DC55B9" w:rsidRPr="00DF4721" w:rsidRDefault="00E4668A" w:rsidP="00DC55B9">
            <w:pPr>
              <w:pStyle w:val="AssignmentsLevel2"/>
            </w:pPr>
            <w:hyperlink r:id="rId21" w:history="1">
              <w:r w:rsidR="00DC55B9" w:rsidRPr="00DF4721">
                <w:rPr>
                  <w:rStyle w:val="Hyperlink"/>
                </w:rPr>
                <w:t>The Power of the Principal™ Advocacy in Action Research-Based Recommendations to Guide Federal Policies</w:t>
              </w:r>
            </w:hyperlink>
          </w:p>
        </w:tc>
        <w:tc>
          <w:tcPr>
            <w:tcW w:w="1440" w:type="dxa"/>
            <w:tcBorders>
              <w:bottom w:val="single" w:sz="4" w:space="0" w:color="000000" w:themeColor="text1"/>
            </w:tcBorders>
          </w:tcPr>
          <w:p w14:paraId="0E3BAFB5" w14:textId="170B01B0" w:rsidR="00DC55B9" w:rsidRPr="00DF4721" w:rsidRDefault="00DC55B9" w:rsidP="00DC55B9">
            <w:pPr>
              <w:rPr>
                <w:rFonts w:cs="Arial"/>
                <w:szCs w:val="20"/>
              </w:rPr>
            </w:pPr>
            <w:r w:rsidRPr="00DF4721">
              <w:rPr>
                <w:rFonts w:cs="Arial"/>
                <w:szCs w:val="20"/>
              </w:rPr>
              <w:t>1.1, 1.2, 1.3</w:t>
            </w:r>
          </w:p>
        </w:tc>
        <w:tc>
          <w:tcPr>
            <w:tcW w:w="1440" w:type="dxa"/>
            <w:tcBorders>
              <w:bottom w:val="single" w:sz="4" w:space="0" w:color="000000" w:themeColor="text1"/>
            </w:tcBorders>
          </w:tcPr>
          <w:p w14:paraId="22D07B49" w14:textId="77777777" w:rsidR="00DC55B9" w:rsidRPr="00DF4721" w:rsidRDefault="00DC55B9" w:rsidP="00DC55B9">
            <w:pPr>
              <w:rPr>
                <w:rFonts w:cs="Arial"/>
                <w:szCs w:val="20"/>
              </w:rPr>
            </w:pPr>
          </w:p>
        </w:tc>
      </w:tr>
      <w:tr w:rsidR="00DC55B9" w:rsidRPr="00DF4721" w14:paraId="22205595" w14:textId="77777777" w:rsidTr="4948C66D">
        <w:tc>
          <w:tcPr>
            <w:tcW w:w="10170" w:type="dxa"/>
            <w:gridSpan w:val="2"/>
            <w:tcMar>
              <w:top w:w="115" w:type="dxa"/>
              <w:left w:w="115" w:type="dxa"/>
              <w:bottom w:w="115" w:type="dxa"/>
              <w:right w:w="115" w:type="dxa"/>
            </w:tcMar>
          </w:tcPr>
          <w:p w14:paraId="1083C9BF" w14:textId="77777777" w:rsidR="00DC55B9" w:rsidRPr="00DF4721" w:rsidRDefault="00DC55B9" w:rsidP="00DC55B9">
            <w:pPr>
              <w:tabs>
                <w:tab w:val="left" w:pos="2329"/>
              </w:tabs>
              <w:rPr>
                <w:rFonts w:eastAsia="Arial" w:cs="Arial"/>
                <w:b/>
                <w:bCs/>
              </w:rPr>
            </w:pPr>
            <w:r w:rsidRPr="00DF4721">
              <w:rPr>
                <w:rFonts w:eastAsia="Arial" w:cs="Arial"/>
                <w:b/>
                <w:bCs/>
              </w:rPr>
              <w:t xml:space="preserve">Videos </w:t>
            </w:r>
          </w:p>
          <w:p w14:paraId="7222A0C4" w14:textId="77777777" w:rsidR="00DC55B9" w:rsidRPr="00DF4721" w:rsidRDefault="00DC55B9" w:rsidP="00DC55B9">
            <w:pPr>
              <w:tabs>
                <w:tab w:val="left" w:pos="2329"/>
              </w:tabs>
              <w:rPr>
                <w:rFonts w:eastAsia="Arial" w:cs="Arial"/>
                <w:b/>
                <w:bCs/>
              </w:rPr>
            </w:pPr>
          </w:p>
          <w:p w14:paraId="63AFA153" w14:textId="7F92EEC1" w:rsidR="00DC55B9" w:rsidRDefault="00DC55B9" w:rsidP="00DC55B9">
            <w:pPr>
              <w:tabs>
                <w:tab w:val="left" w:pos="2329"/>
              </w:tabs>
            </w:pPr>
            <w:r w:rsidRPr="00DF4721">
              <w:rPr>
                <w:rFonts w:eastAsia="Arial" w:cs="Arial"/>
                <w:b/>
                <w:bCs/>
              </w:rPr>
              <w:t>Watch t</w:t>
            </w:r>
            <w:r w:rsidRPr="00DF4721">
              <w:t>he following:</w:t>
            </w:r>
          </w:p>
          <w:p w14:paraId="7BD3A129" w14:textId="77777777" w:rsidR="00DC55B9" w:rsidRPr="00DF4721" w:rsidRDefault="00DC55B9" w:rsidP="00DC55B9">
            <w:pPr>
              <w:tabs>
                <w:tab w:val="left" w:pos="2329"/>
              </w:tabs>
            </w:pPr>
          </w:p>
          <w:p w14:paraId="1DB8DFF0" w14:textId="77777777" w:rsidR="00DC55B9" w:rsidRPr="00DF4721" w:rsidRDefault="00E4668A" w:rsidP="00DC55B9">
            <w:pPr>
              <w:pStyle w:val="AssignmentsLevel2"/>
            </w:pPr>
            <w:hyperlink r:id="rId22" w:history="1">
              <w:r w:rsidR="00DC55B9" w:rsidRPr="00DF4721">
                <w:rPr>
                  <w:rStyle w:val="Hyperlink"/>
                </w:rPr>
                <w:t>Wallace Research to Practice: Five Key Practices of Effective Principals 1 14 15</w:t>
              </w:r>
            </w:hyperlink>
            <w:r w:rsidR="00DC55B9" w:rsidRPr="00DF4721">
              <w:t xml:space="preserve"> (50:01)</w:t>
            </w:r>
          </w:p>
          <w:p w14:paraId="7D2D5272" w14:textId="77777777" w:rsidR="00DC55B9" w:rsidRPr="00DF4721" w:rsidRDefault="00E4668A" w:rsidP="00DC55B9">
            <w:pPr>
              <w:pStyle w:val="AssignmentsLevel2"/>
            </w:pPr>
            <w:hyperlink r:id="rId23" w:history="1">
              <w:r w:rsidR="00DC55B9" w:rsidRPr="00DF4721">
                <w:rPr>
                  <w:rStyle w:val="Hyperlink"/>
                </w:rPr>
                <w:t>Todd Whitaker: Changing a Culture Starts with the Climate</w:t>
              </w:r>
            </w:hyperlink>
            <w:r w:rsidR="00DC55B9" w:rsidRPr="00DF4721">
              <w:t xml:space="preserve"> (0:43)</w:t>
            </w:r>
          </w:p>
          <w:p w14:paraId="61ACD90F" w14:textId="77777777" w:rsidR="00DC55B9" w:rsidRPr="00DF4721" w:rsidRDefault="00E4668A" w:rsidP="00DC55B9">
            <w:pPr>
              <w:pStyle w:val="AssignmentsLevel2"/>
            </w:pPr>
            <w:hyperlink r:id="rId24" w:history="1">
              <w:r w:rsidR="00DC55B9" w:rsidRPr="00DF4721">
                <w:rPr>
                  <w:rStyle w:val="Hyperlink"/>
                </w:rPr>
                <w:t>Michael Fullan at BLC14 - The Principal: Three Keys to Maximizing Impact</w:t>
              </w:r>
            </w:hyperlink>
            <w:r w:rsidR="00DC55B9" w:rsidRPr="00DF4721">
              <w:t xml:space="preserve"> (4:47)</w:t>
            </w:r>
          </w:p>
          <w:p w14:paraId="12D7101E" w14:textId="77777777" w:rsidR="00DC55B9" w:rsidRDefault="00E4668A" w:rsidP="00DC55B9">
            <w:pPr>
              <w:pStyle w:val="AssignmentsLevel2"/>
            </w:pPr>
            <w:hyperlink r:id="rId25" w:history="1">
              <w:r w:rsidR="00DC55B9" w:rsidRPr="00DF4721">
                <w:rPr>
                  <w:rStyle w:val="Hyperlink"/>
                </w:rPr>
                <w:t>Principal as Student Advocate</w:t>
              </w:r>
            </w:hyperlink>
            <w:r w:rsidR="00DC55B9" w:rsidRPr="00DF4721">
              <w:t xml:space="preserve"> (2:43)</w:t>
            </w:r>
          </w:p>
          <w:p w14:paraId="54840C23" w14:textId="77777777" w:rsidR="00DC55B9" w:rsidRDefault="00DC55B9" w:rsidP="00DC55B9">
            <w:pPr>
              <w:pStyle w:val="AssignmentsLevel2"/>
              <w:numPr>
                <w:ilvl w:val="0"/>
                <w:numId w:val="0"/>
              </w:numPr>
              <w:ind w:left="360" w:hanging="360"/>
            </w:pPr>
          </w:p>
          <w:p w14:paraId="391B5C31" w14:textId="61E8B7CB" w:rsidR="00DC55B9" w:rsidRPr="00DF4721" w:rsidRDefault="00DC55B9" w:rsidP="00DC55B9">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69AC9163" w14:textId="6B180897" w:rsidR="00DC55B9" w:rsidRPr="00DF4721" w:rsidRDefault="00DC55B9" w:rsidP="00DC55B9">
            <w:pPr>
              <w:rPr>
                <w:rFonts w:cs="Arial"/>
                <w:szCs w:val="20"/>
              </w:rPr>
            </w:pPr>
            <w:r w:rsidRPr="00DF4721">
              <w:rPr>
                <w:rFonts w:cs="Arial"/>
                <w:szCs w:val="20"/>
              </w:rPr>
              <w:t>1.2, 1.3</w:t>
            </w:r>
          </w:p>
        </w:tc>
        <w:tc>
          <w:tcPr>
            <w:tcW w:w="1440" w:type="dxa"/>
            <w:tcBorders>
              <w:bottom w:val="single" w:sz="4" w:space="0" w:color="000000" w:themeColor="text1"/>
            </w:tcBorders>
          </w:tcPr>
          <w:p w14:paraId="1C52735C" w14:textId="0D2A154D" w:rsidR="00DC55B9" w:rsidRPr="00DF4721" w:rsidRDefault="00DC55B9" w:rsidP="00DC55B9">
            <w:pPr>
              <w:rPr>
                <w:rFonts w:cs="Arial"/>
                <w:szCs w:val="20"/>
              </w:rPr>
            </w:pPr>
            <w:r>
              <w:rPr>
                <w:rFonts w:cs="Arial"/>
                <w:szCs w:val="20"/>
              </w:rPr>
              <w:t>Video: 2 hours</w:t>
            </w:r>
          </w:p>
        </w:tc>
      </w:tr>
      <w:tr w:rsidR="00DC55B9" w:rsidRPr="00DF4721" w14:paraId="41E2A12F" w14:textId="77777777" w:rsidTr="4948C66D">
        <w:tc>
          <w:tcPr>
            <w:tcW w:w="10170" w:type="dxa"/>
            <w:gridSpan w:val="2"/>
            <w:tcMar>
              <w:top w:w="115" w:type="dxa"/>
              <w:left w:w="115" w:type="dxa"/>
              <w:bottom w:w="115" w:type="dxa"/>
              <w:right w:w="115" w:type="dxa"/>
            </w:tcMar>
          </w:tcPr>
          <w:p w14:paraId="3CAE4D2C" w14:textId="77777777" w:rsidR="00DC55B9" w:rsidRPr="00F23B92" w:rsidRDefault="00DC55B9" w:rsidP="00DC55B9">
            <w:pPr>
              <w:pStyle w:val="AssignmentsLevel2"/>
              <w:numPr>
                <w:ilvl w:val="0"/>
                <w:numId w:val="0"/>
              </w:numPr>
              <w:ind w:left="360" w:hanging="360"/>
              <w:rPr>
                <w:rStyle w:val="Hyperlink"/>
                <w:b/>
                <w:color w:val="auto"/>
                <w:u w:val="none"/>
              </w:rPr>
            </w:pPr>
            <w:r w:rsidRPr="00F23B92">
              <w:rPr>
                <w:rStyle w:val="Hyperlink"/>
                <w:b/>
                <w:color w:val="auto"/>
                <w:u w:val="none"/>
              </w:rPr>
              <w:lastRenderedPageBreak/>
              <w:t>Student Introductions</w:t>
            </w:r>
          </w:p>
          <w:p w14:paraId="05D37325" w14:textId="77777777" w:rsidR="00DC55B9" w:rsidRDefault="00DC55B9" w:rsidP="00DC55B9">
            <w:pPr>
              <w:pStyle w:val="AssignmentsLevel2"/>
              <w:numPr>
                <w:ilvl w:val="0"/>
                <w:numId w:val="0"/>
              </w:numPr>
              <w:ind w:left="360" w:hanging="360"/>
              <w:rPr>
                <w:rStyle w:val="Hyperlink"/>
                <w:color w:val="auto"/>
                <w:u w:val="none"/>
              </w:rPr>
            </w:pPr>
          </w:p>
          <w:p w14:paraId="1BF503F9" w14:textId="77777777" w:rsidR="00DC55B9" w:rsidRDefault="00DC55B9" w:rsidP="00DC55B9">
            <w:pPr>
              <w:pStyle w:val="AssignmentsLevel2"/>
              <w:numPr>
                <w:ilvl w:val="0"/>
                <w:numId w:val="0"/>
              </w:numPr>
              <w:ind w:left="360" w:hanging="360"/>
            </w:pPr>
            <w:r w:rsidRPr="008D24BE">
              <w:rPr>
                <w:b/>
              </w:rPr>
              <w:t>Introduce</w:t>
            </w:r>
            <w:r>
              <w:t xml:space="preserve"> yourself to the class, and include the following:</w:t>
            </w:r>
          </w:p>
          <w:p w14:paraId="21A61D68" w14:textId="77777777" w:rsidR="00DC55B9" w:rsidRDefault="00DC55B9" w:rsidP="00DC55B9">
            <w:pPr>
              <w:pStyle w:val="AssignmentsLevel2"/>
              <w:numPr>
                <w:ilvl w:val="0"/>
                <w:numId w:val="0"/>
              </w:numPr>
              <w:ind w:left="360" w:hanging="360"/>
            </w:pPr>
          </w:p>
          <w:p w14:paraId="7CC2F03A" w14:textId="77777777" w:rsidR="00DC55B9" w:rsidRPr="00F23B92" w:rsidRDefault="00DC55B9" w:rsidP="00DC55B9">
            <w:pPr>
              <w:pStyle w:val="AssignmentsLevel2"/>
            </w:pPr>
            <w:r w:rsidRPr="00F23B92">
              <w:t>Family</w:t>
            </w:r>
          </w:p>
          <w:p w14:paraId="5D86CBEB" w14:textId="77777777" w:rsidR="00DC55B9" w:rsidRPr="00F23B92" w:rsidRDefault="00DC55B9" w:rsidP="00DC55B9">
            <w:pPr>
              <w:pStyle w:val="AssignmentsLevel2"/>
            </w:pPr>
            <w:r w:rsidRPr="00F23B92">
              <w:t>Hobbies</w:t>
            </w:r>
          </w:p>
          <w:p w14:paraId="1749D11D" w14:textId="77777777" w:rsidR="00DC55B9" w:rsidRPr="00F23B92" w:rsidRDefault="00DC55B9" w:rsidP="00DC55B9">
            <w:pPr>
              <w:pStyle w:val="AssignmentsLevel2"/>
            </w:pPr>
            <w:r w:rsidRPr="00F23B92">
              <w:t xml:space="preserve">Current position </w:t>
            </w:r>
          </w:p>
          <w:p w14:paraId="05E7F7BE" w14:textId="77777777" w:rsidR="00DC55B9" w:rsidRPr="00F23B92" w:rsidRDefault="00DC55B9" w:rsidP="00DC55B9">
            <w:pPr>
              <w:pStyle w:val="AssignmentsLevel2"/>
            </w:pPr>
            <w:r w:rsidRPr="00F23B92">
              <w:t xml:space="preserve">How long you have been in education </w:t>
            </w:r>
          </w:p>
          <w:p w14:paraId="2F17DBF6" w14:textId="77777777" w:rsidR="00DC55B9" w:rsidRPr="00F23B92" w:rsidRDefault="00DC55B9" w:rsidP="00DC55B9">
            <w:pPr>
              <w:pStyle w:val="AssignmentsLevel2"/>
            </w:pPr>
            <w:r w:rsidRPr="00F23B92">
              <w:t xml:space="preserve">The reason why you have chosen this leadership path </w:t>
            </w:r>
          </w:p>
          <w:p w14:paraId="415E3F17" w14:textId="77777777" w:rsidR="00DC55B9" w:rsidRDefault="00DC55B9" w:rsidP="00DC55B9">
            <w:pPr>
              <w:pStyle w:val="AssignmentsLevel2"/>
            </w:pPr>
            <w:r w:rsidRPr="00F23B92">
              <w:t>Any</w:t>
            </w:r>
            <w:r>
              <w:t>thing else that you would like to share</w:t>
            </w:r>
          </w:p>
          <w:p w14:paraId="57A71D36" w14:textId="77777777" w:rsidR="00DC55B9" w:rsidRDefault="00DC55B9" w:rsidP="00DC55B9">
            <w:pPr>
              <w:pStyle w:val="AssignmentsLevel2"/>
              <w:numPr>
                <w:ilvl w:val="0"/>
                <w:numId w:val="0"/>
              </w:numPr>
              <w:ind w:left="360" w:hanging="360"/>
            </w:pPr>
          </w:p>
          <w:p w14:paraId="411881E0" w14:textId="77777777" w:rsidR="00DC55B9" w:rsidRDefault="00DC55B9" w:rsidP="00DC55B9">
            <w:pPr>
              <w:pStyle w:val="AssignmentsLevel2"/>
              <w:numPr>
                <w:ilvl w:val="0"/>
                <w:numId w:val="0"/>
              </w:numPr>
              <w:ind w:left="360" w:hanging="360"/>
            </w:pPr>
            <w:r w:rsidRPr="00F23B92">
              <w:rPr>
                <w:b/>
              </w:rPr>
              <w:t>Post</w:t>
            </w:r>
            <w:r>
              <w:t xml:space="preserve"> your introduction by Sunday.</w:t>
            </w:r>
          </w:p>
          <w:p w14:paraId="64445D43" w14:textId="643B3F5F" w:rsidR="00DC55B9" w:rsidRPr="00DF4721" w:rsidRDefault="00DC55B9" w:rsidP="00DC55B9">
            <w:pPr>
              <w:tabs>
                <w:tab w:val="left" w:pos="2329"/>
              </w:tabs>
              <w:rPr>
                <w:rFonts w:eastAsia="Arial" w:cs="Arial"/>
                <w:b/>
                <w:bCs/>
              </w:rPr>
            </w:pPr>
            <w:r w:rsidRPr="00F23B92">
              <w:rPr>
                <w:b/>
              </w:rPr>
              <w:t>Review</w:t>
            </w:r>
            <w:r>
              <w:t xml:space="preserve"> your classmates’ introductions, and feel free to respond to each other.</w:t>
            </w:r>
          </w:p>
        </w:tc>
        <w:tc>
          <w:tcPr>
            <w:tcW w:w="1440" w:type="dxa"/>
            <w:tcBorders>
              <w:bottom w:val="single" w:sz="4" w:space="0" w:color="000000" w:themeColor="text1"/>
            </w:tcBorders>
          </w:tcPr>
          <w:p w14:paraId="2DBABA11" w14:textId="505986A3" w:rsidR="00DC55B9" w:rsidRPr="00DF4721" w:rsidRDefault="00DC55B9" w:rsidP="00DC55B9">
            <w:pPr>
              <w:rPr>
                <w:rFonts w:cs="Arial"/>
                <w:szCs w:val="20"/>
              </w:rPr>
            </w:pPr>
            <w:r>
              <w:rPr>
                <w:rFonts w:cs="Arial"/>
                <w:szCs w:val="20"/>
              </w:rPr>
              <w:t>N/A</w:t>
            </w:r>
          </w:p>
        </w:tc>
        <w:tc>
          <w:tcPr>
            <w:tcW w:w="1440" w:type="dxa"/>
            <w:tcBorders>
              <w:bottom w:val="single" w:sz="4" w:space="0" w:color="000000" w:themeColor="text1"/>
            </w:tcBorders>
          </w:tcPr>
          <w:p w14:paraId="6F80F923" w14:textId="77777777" w:rsidR="00DC55B9" w:rsidRDefault="00DC55B9" w:rsidP="00DC55B9">
            <w:pPr>
              <w:rPr>
                <w:rFonts w:cs="Arial"/>
                <w:szCs w:val="20"/>
              </w:rPr>
            </w:pPr>
          </w:p>
        </w:tc>
      </w:tr>
      <w:tr w:rsidR="00DC55B9" w:rsidRPr="00DF4721"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DC55B9" w:rsidRPr="00DF4721" w:rsidRDefault="00DC55B9" w:rsidP="00DC55B9">
            <w:pPr>
              <w:tabs>
                <w:tab w:val="left" w:pos="0"/>
                <w:tab w:val="left" w:pos="3720"/>
              </w:tabs>
              <w:outlineLvl w:val="0"/>
              <w:rPr>
                <w:rFonts w:eastAsia="Arial" w:cs="Arial"/>
                <w:i/>
                <w:iCs/>
              </w:rPr>
            </w:pPr>
            <w:r w:rsidRPr="00DF4721">
              <w:rPr>
                <w:rFonts w:eastAsia="Arial" w:cs="Arial"/>
                <w:b/>
                <w:bCs/>
                <w:i/>
                <w:iCs/>
                <w:sz w:val="22"/>
                <w:szCs w:val="22"/>
              </w:rPr>
              <w:t>Supplemental Resources and Activities</w:t>
            </w:r>
          </w:p>
          <w:p w14:paraId="2C92EE39" w14:textId="4081F1D0" w:rsidR="00DC55B9" w:rsidRPr="00DF4721" w:rsidRDefault="00DC55B9" w:rsidP="00DC55B9">
            <w:pPr>
              <w:tabs>
                <w:tab w:val="left" w:pos="0"/>
                <w:tab w:val="left" w:pos="3720"/>
              </w:tabs>
              <w:outlineLvl w:val="0"/>
              <w:rPr>
                <w:rFonts w:eastAsia="Arial" w:cs="Arial"/>
                <w:b/>
                <w:bCs/>
                <w:i/>
                <w:iCs/>
              </w:rPr>
            </w:pPr>
            <w:r w:rsidRPr="00DF472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DC55B9" w:rsidRPr="00DF4721" w:rsidRDefault="00DC55B9" w:rsidP="00DC55B9">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DC55B9" w:rsidRPr="00DF4721" w:rsidRDefault="00DC55B9" w:rsidP="00DC55B9">
            <w:pPr>
              <w:tabs>
                <w:tab w:val="left" w:pos="0"/>
                <w:tab w:val="left" w:pos="3720"/>
              </w:tabs>
              <w:outlineLvl w:val="0"/>
              <w:rPr>
                <w:rFonts w:eastAsia="Arial" w:cs="Arial"/>
                <w:b/>
                <w:bCs/>
                <w:i/>
                <w:iCs/>
              </w:rPr>
            </w:pPr>
            <w:r w:rsidRPr="00DF4721">
              <w:rPr>
                <w:rFonts w:eastAsia="Arial" w:cs="Arial"/>
                <w:b/>
                <w:bCs/>
                <w:i/>
                <w:iCs/>
              </w:rPr>
              <w:t>AIE</w:t>
            </w:r>
          </w:p>
        </w:tc>
      </w:tr>
      <w:tr w:rsidR="00DC55B9" w:rsidRPr="00DF4721"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B23C24" w14:textId="759B6205" w:rsidR="00DC55B9" w:rsidRDefault="00DC55B9" w:rsidP="00DC55B9">
            <w:pPr>
              <w:tabs>
                <w:tab w:val="left" w:pos="2329"/>
              </w:tabs>
              <w:rPr>
                <w:rFonts w:eastAsia="Arial" w:cs="Arial"/>
                <w:b/>
                <w:bCs/>
              </w:rPr>
            </w:pPr>
            <w:r w:rsidRPr="00DF4721">
              <w:rPr>
                <w:rFonts w:eastAsia="Arial" w:cs="Arial"/>
                <w:b/>
                <w:bCs/>
              </w:rPr>
              <w:t xml:space="preserve">Reading </w:t>
            </w:r>
          </w:p>
          <w:p w14:paraId="650C4E8E" w14:textId="77777777" w:rsidR="00DC55B9" w:rsidRPr="00DF4721" w:rsidRDefault="00DC55B9" w:rsidP="00DC55B9">
            <w:pPr>
              <w:tabs>
                <w:tab w:val="left" w:pos="2329"/>
              </w:tabs>
              <w:rPr>
                <w:rFonts w:eastAsia="Arial" w:cs="Arial"/>
                <w:b/>
                <w:bCs/>
              </w:rPr>
            </w:pPr>
          </w:p>
          <w:p w14:paraId="66081204" w14:textId="475BC92D" w:rsidR="00DC55B9" w:rsidRPr="00DA5BF3" w:rsidRDefault="00DC55B9" w:rsidP="00DC55B9">
            <w:pPr>
              <w:tabs>
                <w:tab w:val="left" w:pos="2329"/>
              </w:tabs>
            </w:pPr>
            <w:r w:rsidRPr="00DF4721">
              <w:rPr>
                <w:rFonts w:eastAsia="Arial" w:cs="Arial"/>
                <w:b/>
                <w:bCs/>
              </w:rPr>
              <w:t>Read</w:t>
            </w:r>
            <w:r w:rsidRPr="00DF4721">
              <w:t xml:space="preserve"> </w:t>
            </w:r>
            <w:hyperlink r:id="rId26" w:history="1">
              <w:r w:rsidRPr="00CA53E0">
                <w:rPr>
                  <w:rStyle w:val="Hyperlink"/>
                  <w:i/>
                </w:rPr>
                <w:t>The School Principal as Leader Guiding Schools to Better Teaching and Learning</w:t>
              </w:r>
            </w:hyperlink>
            <w:r>
              <w:rPr>
                <w:rStyle w:val="Hyperlink"/>
                <w:color w:val="auto"/>
                <w:u w:val="none"/>
              </w:rPr>
              <w:t>.</w:t>
            </w:r>
          </w:p>
        </w:tc>
        <w:tc>
          <w:tcPr>
            <w:tcW w:w="1440" w:type="dxa"/>
            <w:tcBorders>
              <w:left w:val="single" w:sz="4" w:space="0" w:color="000000" w:themeColor="text1"/>
            </w:tcBorders>
            <w:shd w:val="clear" w:color="auto" w:fill="FFFFFF" w:themeFill="background1"/>
          </w:tcPr>
          <w:p w14:paraId="5EA80EF9" w14:textId="51AC3073" w:rsidR="00DC55B9" w:rsidRPr="00DF4721" w:rsidRDefault="00DC55B9" w:rsidP="00DC55B9">
            <w:pPr>
              <w:rPr>
                <w:rFonts w:cs="Arial"/>
                <w:szCs w:val="20"/>
              </w:rPr>
            </w:pPr>
            <w:r w:rsidRPr="00DF4721">
              <w:rPr>
                <w:rFonts w:cs="Arial"/>
                <w:szCs w:val="20"/>
              </w:rPr>
              <w:t>1.2</w:t>
            </w:r>
          </w:p>
        </w:tc>
        <w:tc>
          <w:tcPr>
            <w:tcW w:w="1440" w:type="dxa"/>
            <w:tcBorders>
              <w:left w:val="single" w:sz="4" w:space="0" w:color="000000" w:themeColor="text1"/>
            </w:tcBorders>
            <w:shd w:val="clear" w:color="auto" w:fill="FFFFFF" w:themeFill="background1"/>
          </w:tcPr>
          <w:p w14:paraId="70535965" w14:textId="77777777" w:rsidR="00DC55B9" w:rsidRPr="00DF4721" w:rsidRDefault="00DC55B9" w:rsidP="00DC55B9">
            <w:pPr>
              <w:rPr>
                <w:rFonts w:cs="Arial"/>
                <w:szCs w:val="20"/>
              </w:rPr>
            </w:pPr>
          </w:p>
        </w:tc>
      </w:tr>
      <w:tr w:rsidR="00DC55B9" w:rsidRPr="00DF4721"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DC55B9" w:rsidRPr="00DF4721" w:rsidRDefault="00DC55B9" w:rsidP="00DC55B9">
            <w:pPr>
              <w:tabs>
                <w:tab w:val="left" w:pos="0"/>
                <w:tab w:val="left" w:pos="3720"/>
              </w:tabs>
              <w:outlineLvl w:val="0"/>
              <w:rPr>
                <w:rFonts w:eastAsia="Arial" w:cs="Arial"/>
                <w:i/>
                <w:iCs/>
              </w:rPr>
            </w:pPr>
            <w:r w:rsidRPr="00DF4721">
              <w:rPr>
                <w:rFonts w:eastAsia="Arial" w:cs="Arial"/>
                <w:b/>
                <w:bCs/>
                <w:i/>
                <w:iCs/>
                <w:sz w:val="22"/>
                <w:szCs w:val="22"/>
              </w:rPr>
              <w:t>Graded Assignments</w:t>
            </w:r>
          </w:p>
          <w:p w14:paraId="56FDB840" w14:textId="6E7BC4BE" w:rsidR="00DC55B9" w:rsidRPr="00DF4721" w:rsidRDefault="00DC55B9" w:rsidP="00DC55B9">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DC55B9" w:rsidRPr="00DF4721" w:rsidRDefault="00DC55B9" w:rsidP="00DC55B9">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DC55B9" w:rsidRPr="00DF4721" w:rsidRDefault="00DC55B9" w:rsidP="00DC55B9">
            <w:pPr>
              <w:rPr>
                <w:rFonts w:eastAsia="Arial" w:cs="Arial"/>
                <w:b/>
                <w:bCs/>
                <w:i/>
                <w:iCs/>
              </w:rPr>
            </w:pPr>
            <w:r w:rsidRPr="00DF4721">
              <w:rPr>
                <w:rFonts w:eastAsia="Arial" w:cs="Arial"/>
                <w:b/>
                <w:bCs/>
                <w:i/>
                <w:iCs/>
              </w:rPr>
              <w:t>AIE</w:t>
            </w:r>
          </w:p>
        </w:tc>
      </w:tr>
      <w:tr w:rsidR="00DC55B9" w:rsidRPr="00DF4721" w14:paraId="428A2F98" w14:textId="77777777" w:rsidTr="00BF130F">
        <w:tc>
          <w:tcPr>
            <w:tcW w:w="10170" w:type="dxa"/>
            <w:gridSpan w:val="2"/>
            <w:tcMar>
              <w:top w:w="115" w:type="dxa"/>
              <w:left w:w="115" w:type="dxa"/>
              <w:bottom w:w="115" w:type="dxa"/>
              <w:right w:w="115" w:type="dxa"/>
            </w:tcMar>
          </w:tcPr>
          <w:p w14:paraId="2B1A2F05" w14:textId="2BA1C69D" w:rsidR="00DC55B9" w:rsidRPr="00DF4721" w:rsidRDefault="00DC55B9" w:rsidP="00DC55B9">
            <w:pPr>
              <w:tabs>
                <w:tab w:val="left" w:pos="2329"/>
              </w:tabs>
              <w:rPr>
                <w:rFonts w:eastAsia="Arial" w:cs="Arial"/>
                <w:b/>
                <w:bCs/>
              </w:rPr>
            </w:pPr>
            <w:r w:rsidRPr="00DF4721">
              <w:rPr>
                <w:rFonts w:eastAsia="Arial" w:cs="Arial"/>
                <w:b/>
                <w:bCs/>
              </w:rPr>
              <w:t xml:space="preserve">Discussion: </w:t>
            </w:r>
            <w:r>
              <w:rPr>
                <w:rFonts w:eastAsia="Arial" w:cs="Arial"/>
                <w:b/>
                <w:bCs/>
              </w:rPr>
              <w:t>Fostering Good Teachers</w:t>
            </w:r>
          </w:p>
          <w:p w14:paraId="268A920F" w14:textId="77777777" w:rsidR="00DC55B9" w:rsidRPr="00DF4721" w:rsidRDefault="00DC55B9" w:rsidP="00DC55B9">
            <w:pPr>
              <w:pStyle w:val="AssignmentsLevel1"/>
            </w:pPr>
          </w:p>
          <w:p w14:paraId="2D12089E" w14:textId="73D63CDE" w:rsidR="00DC55B9" w:rsidRPr="00DF4721" w:rsidRDefault="00DC55B9" w:rsidP="00DC55B9">
            <w:pPr>
              <w:pStyle w:val="AssignmentsLevel1"/>
            </w:pPr>
            <w:r w:rsidRPr="00DF4721">
              <w:rPr>
                <w:b/>
                <w:bCs/>
              </w:rPr>
              <w:t xml:space="preserve">Respond </w:t>
            </w:r>
            <w:r w:rsidRPr="00DF4721">
              <w:t xml:space="preserve">to the following question in the </w:t>
            </w:r>
            <w:r w:rsidRPr="00EB5CAC">
              <w:t>Fostering Good Teachers</w:t>
            </w:r>
            <w:r w:rsidRPr="00DF4721">
              <w:t xml:space="preserve"> discussion forum by Thursday:</w:t>
            </w:r>
          </w:p>
          <w:p w14:paraId="27E14D99" w14:textId="77777777" w:rsidR="00DC55B9" w:rsidRPr="00DF4721" w:rsidRDefault="00DC55B9" w:rsidP="00DC55B9">
            <w:pPr>
              <w:pStyle w:val="AssignmentsLevel1"/>
            </w:pPr>
          </w:p>
          <w:p w14:paraId="096AA2E7" w14:textId="233FC706" w:rsidR="00DC55B9" w:rsidRPr="00DF4721" w:rsidRDefault="00DC55B9" w:rsidP="00DC55B9">
            <w:pPr>
              <w:pStyle w:val="AssignmentsLevel2"/>
            </w:pPr>
            <w:r w:rsidRPr="00DF4721">
              <w:t xml:space="preserve">Identify 3 ways you would use </w:t>
            </w:r>
            <w:r>
              <w:t>t</w:t>
            </w:r>
            <w:r w:rsidRPr="00DF4721">
              <w:t xml:space="preserve">eacher </w:t>
            </w:r>
            <w:r>
              <w:t>e</w:t>
            </w:r>
            <w:r w:rsidRPr="00DF4721">
              <w:t xml:space="preserve">xchange as a principal to foster good teachers and indicate your expected result of this exchange. </w:t>
            </w:r>
          </w:p>
          <w:p w14:paraId="5AF833DC" w14:textId="77777777" w:rsidR="00DC55B9" w:rsidRPr="00DF4721" w:rsidRDefault="00DC55B9" w:rsidP="00DC55B9">
            <w:pPr>
              <w:pStyle w:val="AssignmentsLevel1"/>
            </w:pPr>
          </w:p>
          <w:p w14:paraId="7EEA64BF" w14:textId="60C30972" w:rsidR="00DC55B9" w:rsidRPr="00DF4721" w:rsidRDefault="00DC55B9" w:rsidP="00DC55B9">
            <w:pPr>
              <w:pStyle w:val="AssignmentsLevel1"/>
              <w:rPr>
                <w:b/>
                <w:bCs/>
              </w:rPr>
            </w:pPr>
            <w:r w:rsidRPr="00DF4721">
              <w:rPr>
                <w:b/>
                <w:bCs/>
              </w:rPr>
              <w:t>Post</w:t>
            </w:r>
            <w:r w:rsidRPr="00DF4721">
              <w:t xml:space="preserve"> constructive criticism, clarification, additional questions, or your own relevant thoughts to </w:t>
            </w:r>
            <w:r>
              <w:t>3</w:t>
            </w:r>
            <w:r w:rsidRPr="00DF4721">
              <w:t xml:space="preserve"> of your classmates' posts by Sunday.</w:t>
            </w:r>
          </w:p>
        </w:tc>
        <w:tc>
          <w:tcPr>
            <w:tcW w:w="1440" w:type="dxa"/>
          </w:tcPr>
          <w:p w14:paraId="0127EDD3" w14:textId="366852CF" w:rsidR="00DC55B9" w:rsidRPr="00DF4721" w:rsidRDefault="00DC55B9" w:rsidP="00DC55B9">
            <w:pPr>
              <w:tabs>
                <w:tab w:val="left" w:pos="2329"/>
              </w:tabs>
              <w:rPr>
                <w:rFonts w:cs="Arial"/>
                <w:szCs w:val="20"/>
              </w:rPr>
            </w:pPr>
            <w:r w:rsidRPr="00DF4721">
              <w:rPr>
                <w:rFonts w:cs="Arial"/>
                <w:szCs w:val="20"/>
              </w:rPr>
              <w:t>1.1</w:t>
            </w:r>
          </w:p>
        </w:tc>
        <w:tc>
          <w:tcPr>
            <w:tcW w:w="1440" w:type="dxa"/>
          </w:tcPr>
          <w:p w14:paraId="73DB63A2" w14:textId="77777777" w:rsidR="00DC55B9" w:rsidRPr="00DF4721" w:rsidRDefault="00DC55B9" w:rsidP="00DC55B9">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DC55B9" w:rsidRPr="00DF4721" w14:paraId="1EC8CE69" w14:textId="77777777" w:rsidTr="4948C66D">
        <w:tc>
          <w:tcPr>
            <w:tcW w:w="10170" w:type="dxa"/>
            <w:gridSpan w:val="2"/>
            <w:tcMar>
              <w:top w:w="115" w:type="dxa"/>
              <w:left w:w="115" w:type="dxa"/>
              <w:bottom w:w="115" w:type="dxa"/>
              <w:right w:w="115" w:type="dxa"/>
            </w:tcMar>
          </w:tcPr>
          <w:p w14:paraId="45A2E86E" w14:textId="4A6FF7F7" w:rsidR="00DC55B9" w:rsidRPr="00DF4721" w:rsidRDefault="00DC55B9" w:rsidP="00DC55B9">
            <w:pPr>
              <w:tabs>
                <w:tab w:val="left" w:pos="2329"/>
              </w:tabs>
              <w:rPr>
                <w:rFonts w:eastAsia="Arial" w:cs="Arial"/>
                <w:b/>
                <w:bCs/>
              </w:rPr>
            </w:pPr>
            <w:r w:rsidRPr="00DF4721">
              <w:rPr>
                <w:rFonts w:eastAsia="Arial" w:cs="Arial"/>
                <w:b/>
                <w:bCs/>
              </w:rPr>
              <w:t xml:space="preserve">Discussion: </w:t>
            </w:r>
            <w:r>
              <w:rPr>
                <w:rFonts w:eastAsia="Arial" w:cs="Arial"/>
                <w:b/>
                <w:bCs/>
              </w:rPr>
              <w:t>Cultivating Teacher L</w:t>
            </w:r>
            <w:r w:rsidRPr="00EB5CAC">
              <w:rPr>
                <w:rFonts w:eastAsia="Arial" w:cs="Arial"/>
                <w:b/>
                <w:bCs/>
              </w:rPr>
              <w:t>eadership</w:t>
            </w:r>
          </w:p>
          <w:p w14:paraId="15BBA9A4" w14:textId="77777777" w:rsidR="00DC55B9" w:rsidRPr="00DF4721" w:rsidRDefault="00DC55B9" w:rsidP="00DC55B9">
            <w:pPr>
              <w:pStyle w:val="AssignmentsLevel1"/>
            </w:pPr>
          </w:p>
          <w:p w14:paraId="5B67BEB6" w14:textId="286E8CA0" w:rsidR="00DC55B9" w:rsidRPr="00DF4721" w:rsidRDefault="00DC55B9" w:rsidP="00DC55B9">
            <w:pPr>
              <w:pStyle w:val="AssignmentsLevel1"/>
            </w:pPr>
            <w:r w:rsidRPr="00DF4721">
              <w:rPr>
                <w:b/>
                <w:bCs/>
              </w:rPr>
              <w:t xml:space="preserve">Respond </w:t>
            </w:r>
            <w:r w:rsidRPr="00DF4721">
              <w:t xml:space="preserve">to the following question in the </w:t>
            </w:r>
            <w:r w:rsidRPr="00EB5CAC">
              <w:t xml:space="preserve">Cultivating Teacher Leadership </w:t>
            </w:r>
            <w:r w:rsidRPr="00DF4721">
              <w:t>discussion forum by Thursday:</w:t>
            </w:r>
          </w:p>
          <w:p w14:paraId="360C268E" w14:textId="77777777" w:rsidR="00DC55B9" w:rsidRPr="00DF4721" w:rsidRDefault="00DC55B9" w:rsidP="00DC55B9">
            <w:pPr>
              <w:pStyle w:val="AssignmentsLevel1"/>
            </w:pPr>
          </w:p>
          <w:p w14:paraId="0B2FF8A5" w14:textId="354E3334" w:rsidR="00DC55B9" w:rsidRPr="00DF4721" w:rsidRDefault="00DC55B9" w:rsidP="00DC55B9">
            <w:pPr>
              <w:pStyle w:val="AssignmentsLevel2"/>
            </w:pPr>
            <w:r w:rsidRPr="00DF4721">
              <w:lastRenderedPageBreak/>
              <w:t xml:space="preserve">Explain why you want to cultivate teacher leadership. Provide 3 examples of how you plan to use this leadership to support your mission, goals, and overall student achievement.  </w:t>
            </w:r>
          </w:p>
          <w:p w14:paraId="4A628A5D" w14:textId="77777777" w:rsidR="00DC55B9" w:rsidRPr="00DF4721" w:rsidRDefault="00DC55B9" w:rsidP="00DC55B9">
            <w:pPr>
              <w:pStyle w:val="AssignmentsLevel1"/>
            </w:pPr>
          </w:p>
          <w:p w14:paraId="4162E302" w14:textId="140F3519" w:rsidR="00DC55B9" w:rsidRPr="00DF4721" w:rsidRDefault="00DC55B9" w:rsidP="00DC55B9">
            <w:pPr>
              <w:pStyle w:val="AssignmentsLevel1"/>
              <w:rPr>
                <w:b/>
                <w:bCs/>
              </w:rPr>
            </w:pPr>
            <w:r w:rsidRPr="00DF4721">
              <w:rPr>
                <w:b/>
                <w:bCs/>
              </w:rPr>
              <w:t>Post</w:t>
            </w:r>
            <w:r w:rsidRPr="00DF4721">
              <w:t xml:space="preserve"> constructive criticism, clarification, additional questions, or your own relevant thoughts to </w:t>
            </w:r>
            <w:r>
              <w:t>3</w:t>
            </w:r>
            <w:r w:rsidRPr="00DF4721">
              <w:t xml:space="preserve"> of your classmates' posts by Sunday.</w:t>
            </w:r>
          </w:p>
        </w:tc>
        <w:tc>
          <w:tcPr>
            <w:tcW w:w="1440" w:type="dxa"/>
          </w:tcPr>
          <w:p w14:paraId="09AB99AC" w14:textId="103ED93C" w:rsidR="00DC55B9" w:rsidRPr="00DF4721" w:rsidRDefault="00DC55B9" w:rsidP="00DC55B9">
            <w:pPr>
              <w:tabs>
                <w:tab w:val="left" w:pos="2329"/>
              </w:tabs>
              <w:rPr>
                <w:rFonts w:cs="Arial"/>
                <w:szCs w:val="20"/>
              </w:rPr>
            </w:pPr>
            <w:r w:rsidRPr="00DF4721">
              <w:rPr>
                <w:rFonts w:cs="Arial"/>
                <w:szCs w:val="20"/>
              </w:rPr>
              <w:lastRenderedPageBreak/>
              <w:t>1.1</w:t>
            </w:r>
          </w:p>
        </w:tc>
        <w:tc>
          <w:tcPr>
            <w:tcW w:w="1440" w:type="dxa"/>
          </w:tcPr>
          <w:p w14:paraId="17331C13" w14:textId="77777777" w:rsidR="00DC55B9" w:rsidRPr="00DF4721" w:rsidRDefault="00DC55B9" w:rsidP="00DC55B9">
            <w:pPr>
              <w:tabs>
                <w:tab w:val="left" w:pos="2329"/>
              </w:tabs>
              <w:rPr>
                <w:rFonts w:eastAsia="Arial" w:cs="Arial"/>
              </w:rPr>
            </w:pPr>
            <w:r w:rsidRPr="00DF4721">
              <w:t xml:space="preserve">Discussion: one post and replies to three other </w:t>
            </w:r>
            <w:r w:rsidRPr="00DF4721">
              <w:lastRenderedPageBreak/>
              <w:t xml:space="preserve">posts = </w:t>
            </w:r>
            <w:r w:rsidRPr="00DF4721">
              <w:rPr>
                <w:b/>
                <w:bCs/>
              </w:rPr>
              <w:t xml:space="preserve">1 hour </w:t>
            </w:r>
          </w:p>
        </w:tc>
      </w:tr>
      <w:tr w:rsidR="00DC55B9" w:rsidRPr="00DF4721" w14:paraId="6B66D01B" w14:textId="77777777" w:rsidTr="4948C66D">
        <w:tc>
          <w:tcPr>
            <w:tcW w:w="10170" w:type="dxa"/>
            <w:gridSpan w:val="2"/>
            <w:tcMar>
              <w:top w:w="115" w:type="dxa"/>
              <w:left w:w="115" w:type="dxa"/>
              <w:bottom w:w="115" w:type="dxa"/>
              <w:right w:w="115" w:type="dxa"/>
            </w:tcMar>
          </w:tcPr>
          <w:p w14:paraId="1D8FE038" w14:textId="16D0173A" w:rsidR="00DC55B9" w:rsidRPr="00C2325D" w:rsidRDefault="00DC55B9" w:rsidP="00DC55B9">
            <w:pPr>
              <w:rPr>
                <w:rFonts w:cs="Arial"/>
                <w:b/>
              </w:rPr>
            </w:pPr>
            <w:r>
              <w:rPr>
                <w:rFonts w:cs="Arial"/>
                <w:b/>
              </w:rPr>
              <w:lastRenderedPageBreak/>
              <w:t xml:space="preserve">The </w:t>
            </w:r>
            <w:r w:rsidRPr="00C2325D">
              <w:rPr>
                <w:rFonts w:cs="Arial"/>
                <w:b/>
              </w:rPr>
              <w:t xml:space="preserve">Importance of Leadership and Current Research on Teaching and Learning </w:t>
            </w:r>
            <w:r>
              <w:rPr>
                <w:rFonts w:cs="Arial"/>
                <w:b/>
              </w:rPr>
              <w:t>Presentation</w:t>
            </w:r>
          </w:p>
          <w:p w14:paraId="32E0CC56" w14:textId="77777777" w:rsidR="00DC55B9" w:rsidRDefault="00DC55B9" w:rsidP="00DC55B9">
            <w:pPr>
              <w:rPr>
                <w:rFonts w:cs="Arial"/>
                <w:b/>
              </w:rPr>
            </w:pPr>
          </w:p>
          <w:p w14:paraId="2C963F83" w14:textId="74A1AACE" w:rsidR="00DC55B9" w:rsidRDefault="00DC55B9" w:rsidP="00DC55B9">
            <w:pPr>
              <w:rPr>
                <w:rFonts w:cs="Arial"/>
              </w:rPr>
            </w:pPr>
            <w:r w:rsidRPr="00C2325D">
              <w:rPr>
                <w:rFonts w:cs="Arial"/>
                <w:b/>
              </w:rPr>
              <w:t>Develop</w:t>
            </w:r>
            <w:r>
              <w:rPr>
                <w:rFonts w:cs="Arial"/>
              </w:rPr>
              <w:t xml:space="preserve"> a </w:t>
            </w:r>
            <w:r>
              <w:t xml:space="preserve">PowerPoint, </w:t>
            </w:r>
            <w:hyperlink r:id="rId27" w:history="1">
              <w:r w:rsidRPr="005B1041">
                <w:rPr>
                  <w:rStyle w:val="Hyperlink"/>
                </w:rPr>
                <w:t>Prezi</w:t>
              </w:r>
            </w:hyperlink>
            <w:r>
              <w:t>, or other visual presentation</w:t>
            </w:r>
            <w:r w:rsidRPr="00DF4721">
              <w:rPr>
                <w:rFonts w:cs="Arial"/>
              </w:rPr>
              <w:t xml:space="preserve"> </w:t>
            </w:r>
            <w:r>
              <w:rPr>
                <w:rFonts w:cs="Arial"/>
              </w:rPr>
              <w:t xml:space="preserve">of no more than 20 slides </w:t>
            </w:r>
            <w:r w:rsidRPr="00DF4721">
              <w:rPr>
                <w:rFonts w:cs="Arial"/>
              </w:rPr>
              <w:t xml:space="preserve">for an </w:t>
            </w:r>
            <w:r>
              <w:rPr>
                <w:rFonts w:cs="Arial"/>
              </w:rPr>
              <w:t>a</w:t>
            </w:r>
            <w:r w:rsidRPr="00DF4721">
              <w:rPr>
                <w:rFonts w:cs="Arial"/>
              </w:rPr>
              <w:t>udience of your principal colleagues that includes the following:</w:t>
            </w:r>
          </w:p>
          <w:p w14:paraId="22439157" w14:textId="77777777" w:rsidR="00DC55B9" w:rsidRPr="00DF4721" w:rsidRDefault="00DC55B9" w:rsidP="00DC55B9">
            <w:pPr>
              <w:rPr>
                <w:rFonts w:cs="Arial"/>
              </w:rPr>
            </w:pPr>
          </w:p>
          <w:p w14:paraId="1B0F4CC0" w14:textId="77777777" w:rsidR="00DC55B9" w:rsidRPr="00C2325D" w:rsidRDefault="00DC55B9" w:rsidP="00DC55B9">
            <w:pPr>
              <w:pStyle w:val="AssignmentsLevel2"/>
            </w:pPr>
            <w:r w:rsidRPr="00C2325D">
              <w:t>Practices principals need to be mindful of for effective schools</w:t>
            </w:r>
          </w:p>
          <w:p w14:paraId="35001228" w14:textId="68EDA607" w:rsidR="00DC55B9" w:rsidRPr="00C2325D" w:rsidRDefault="00DC55B9" w:rsidP="00DC55B9">
            <w:pPr>
              <w:pStyle w:val="AssignmentsLevel2"/>
            </w:pPr>
            <w:r w:rsidRPr="00C2325D">
              <w:t xml:space="preserve">Salient </w:t>
            </w:r>
            <w:r>
              <w:t>p</w:t>
            </w:r>
            <w:r w:rsidRPr="00C2325D">
              <w:t xml:space="preserve">rinciples of </w:t>
            </w:r>
            <w:r>
              <w:t>l</w:t>
            </w:r>
            <w:r w:rsidRPr="00C2325D">
              <w:t xml:space="preserve">earning </w:t>
            </w:r>
          </w:p>
          <w:p w14:paraId="5EC5490B" w14:textId="34B8687E" w:rsidR="00DC55B9" w:rsidRPr="00C2325D" w:rsidRDefault="00DC55B9" w:rsidP="00DC55B9">
            <w:pPr>
              <w:pStyle w:val="AssignmentsLevel2"/>
            </w:pPr>
            <w:r w:rsidRPr="00C2325D">
              <w:t xml:space="preserve">Salient </w:t>
            </w:r>
            <w:r>
              <w:t>p</w:t>
            </w:r>
            <w:r w:rsidRPr="00C2325D">
              <w:t xml:space="preserve">rinciples of </w:t>
            </w:r>
            <w:r>
              <w:t>t</w:t>
            </w:r>
            <w:r w:rsidRPr="00C2325D">
              <w:t>eaching</w:t>
            </w:r>
          </w:p>
          <w:p w14:paraId="519013E5" w14:textId="218D706F" w:rsidR="00DC55B9" w:rsidRPr="00C2325D" w:rsidRDefault="00DC55B9" w:rsidP="00DC55B9">
            <w:pPr>
              <w:pStyle w:val="AssignmentsLevel2"/>
            </w:pPr>
            <w:r w:rsidRPr="00C2325D">
              <w:t xml:space="preserve">How these </w:t>
            </w:r>
            <w:r>
              <w:t>three</w:t>
            </w:r>
            <w:r w:rsidRPr="00C2325D">
              <w:t xml:space="preserve"> connect</w:t>
            </w:r>
          </w:p>
          <w:p w14:paraId="1F581D6C" w14:textId="4A1F1E73" w:rsidR="00DC55B9" w:rsidRPr="00C2325D" w:rsidRDefault="00DC55B9" w:rsidP="00DC55B9">
            <w:pPr>
              <w:pStyle w:val="AssignmentsLevel2"/>
            </w:pPr>
            <w:r w:rsidRPr="00C2325D">
              <w:t xml:space="preserve">Why all </w:t>
            </w:r>
            <w:r>
              <w:t>three</w:t>
            </w:r>
            <w:r w:rsidRPr="00C2325D">
              <w:t xml:space="preserve"> are important </w:t>
            </w:r>
          </w:p>
          <w:p w14:paraId="126D7AEC" w14:textId="77777777" w:rsidR="00DC55B9" w:rsidRPr="00C2325D" w:rsidRDefault="00DC55B9" w:rsidP="00DC55B9">
            <w:pPr>
              <w:pStyle w:val="AssignmentsLevel2"/>
            </w:pPr>
            <w:r w:rsidRPr="00C2325D">
              <w:t xml:space="preserve">Strategies for encouraging a culture of change  </w:t>
            </w:r>
          </w:p>
          <w:p w14:paraId="0D117C8A" w14:textId="26E01099" w:rsidR="00DC55B9" w:rsidRPr="00C2325D" w:rsidRDefault="00DC55B9" w:rsidP="00DC55B9">
            <w:pPr>
              <w:pStyle w:val="AssignmentsLevel2"/>
            </w:pPr>
            <w:r w:rsidRPr="00C2325D">
              <w:t>What you want each principal to walk away with</w:t>
            </w:r>
            <w:r>
              <w:t xml:space="preserve"> (</w:t>
            </w:r>
            <w:r w:rsidRPr="00C2325D">
              <w:t>the goal of the presentation</w:t>
            </w:r>
            <w:r>
              <w:t>)</w:t>
            </w:r>
            <w:r w:rsidRPr="00C2325D">
              <w:t xml:space="preserve"> </w:t>
            </w:r>
          </w:p>
          <w:p w14:paraId="21A375AE" w14:textId="77777777" w:rsidR="00DC55B9" w:rsidRDefault="00DC55B9" w:rsidP="00DC55B9">
            <w:pPr>
              <w:pStyle w:val="AssignmentsLevel1"/>
              <w:rPr>
                <w:b/>
                <w:bCs/>
              </w:rPr>
            </w:pPr>
          </w:p>
          <w:p w14:paraId="5FF1C7CF" w14:textId="067EC526" w:rsidR="00DC55B9" w:rsidRPr="00C2325D" w:rsidRDefault="00DC55B9" w:rsidP="00DC55B9">
            <w:pPr>
              <w:pStyle w:val="AssignmentsLevel1"/>
              <w:rPr>
                <w:bCs/>
              </w:rPr>
            </w:pPr>
            <w:r w:rsidRPr="00C2325D">
              <w:rPr>
                <w:b/>
                <w:bCs/>
              </w:rPr>
              <w:t>Submit</w:t>
            </w:r>
            <w:r w:rsidRPr="00C2325D">
              <w:rPr>
                <w:bCs/>
              </w:rPr>
              <w:t xml:space="preserve"> your presentation by Sunday.</w:t>
            </w:r>
          </w:p>
        </w:tc>
        <w:tc>
          <w:tcPr>
            <w:tcW w:w="1440" w:type="dxa"/>
          </w:tcPr>
          <w:p w14:paraId="598B356D" w14:textId="758C8E4D" w:rsidR="00DC55B9" w:rsidRPr="00DF4721" w:rsidRDefault="00DC55B9" w:rsidP="00DC55B9">
            <w:pPr>
              <w:tabs>
                <w:tab w:val="left" w:pos="2329"/>
              </w:tabs>
              <w:rPr>
                <w:rFonts w:cs="Arial"/>
                <w:szCs w:val="20"/>
              </w:rPr>
            </w:pPr>
            <w:r w:rsidRPr="00DF4721">
              <w:rPr>
                <w:rFonts w:cs="Arial"/>
                <w:szCs w:val="20"/>
              </w:rPr>
              <w:t>1.2</w:t>
            </w:r>
          </w:p>
        </w:tc>
        <w:tc>
          <w:tcPr>
            <w:tcW w:w="1440" w:type="dxa"/>
          </w:tcPr>
          <w:p w14:paraId="4C8D7FA6" w14:textId="4875AC9E" w:rsidR="00DC55B9" w:rsidRPr="00DF4721" w:rsidRDefault="00DC55B9" w:rsidP="00DC55B9">
            <w:pPr>
              <w:tabs>
                <w:tab w:val="left" w:pos="2329"/>
              </w:tabs>
              <w:rPr>
                <w:rFonts w:eastAsia="Arial" w:cs="Arial"/>
              </w:rPr>
            </w:pPr>
            <w:r>
              <w:rPr>
                <w:rFonts w:eastAsia="Arial" w:cs="Arial"/>
              </w:rPr>
              <w:t>Review instructor feedback = .5 hour</w:t>
            </w:r>
          </w:p>
        </w:tc>
      </w:tr>
      <w:tr w:rsidR="00DC55B9" w:rsidRPr="00DF4721"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DC55B9" w:rsidRPr="00DF4721" w:rsidRDefault="00DC55B9" w:rsidP="00DC55B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DC55B9" w:rsidRPr="00DF4721" w:rsidRDefault="00DC55B9" w:rsidP="00DC55B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DC55B9" w:rsidRPr="00DF4721" w:rsidRDefault="00DC55B9" w:rsidP="00DC55B9">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1C5EDEDE" w:rsidR="00DC55B9" w:rsidRPr="00DF4721" w:rsidRDefault="00DC55B9" w:rsidP="00DC55B9">
            <w:pPr>
              <w:tabs>
                <w:tab w:val="left" w:pos="2329"/>
              </w:tabs>
              <w:rPr>
                <w:rFonts w:cs="Arial"/>
                <w:b/>
                <w:szCs w:val="20"/>
              </w:rPr>
            </w:pPr>
            <w:r>
              <w:rPr>
                <w:rFonts w:cs="Arial"/>
                <w:b/>
                <w:szCs w:val="20"/>
              </w:rPr>
              <w:t>4.5 hours</w:t>
            </w:r>
          </w:p>
        </w:tc>
      </w:tr>
    </w:tbl>
    <w:p w14:paraId="6CE7EAA7" w14:textId="0901D7D8" w:rsidR="00AB01FF" w:rsidRPr="00DF4721" w:rsidRDefault="00AB01FF" w:rsidP="00865F48">
      <w:pPr>
        <w:pStyle w:val="AssignmentsLevel1"/>
      </w:pPr>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113C7" w:rsidRPr="00DF4721" w14:paraId="25E80193" w14:textId="77777777" w:rsidTr="00BF130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338F9230" w14:textId="3ED8E548" w:rsidR="005113C7" w:rsidRPr="00DF4721" w:rsidRDefault="005113C7" w:rsidP="005113C7">
            <w:pPr>
              <w:pStyle w:val="WeeklyTopicHeading1"/>
              <w:rPr>
                <w:color w:val="FFFFFF"/>
                <w:sz w:val="28"/>
                <w:szCs w:val="28"/>
              </w:rPr>
            </w:pPr>
            <w:bookmarkStart w:id="2" w:name="_Toc358980895"/>
            <w:r w:rsidRPr="00DF4721">
              <w:lastRenderedPageBreak/>
              <w:t xml:space="preserve">Week Two: </w:t>
            </w:r>
            <w:r w:rsidRPr="002B0FE8">
              <w:t xml:space="preserve">Ethical Leadership, </w:t>
            </w:r>
            <w:proofErr w:type="gramStart"/>
            <w:r w:rsidRPr="002B0FE8">
              <w:t>Creating</w:t>
            </w:r>
            <w:proofErr w:type="gramEnd"/>
            <w:r w:rsidRPr="002B0FE8">
              <w:t xml:space="preserve"> a Positive Atmosphere, and Honoring and Respecting Diversity and Culture</w:t>
            </w:r>
            <w:bookmarkEnd w:id="2"/>
          </w:p>
        </w:tc>
      </w:tr>
      <w:tr w:rsidR="00FD5474" w:rsidRPr="00DF4721"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FD5474" w:rsidRPr="00DF4721"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40CF28D9" w:rsidR="00FD5474" w:rsidRPr="005113C7" w:rsidRDefault="005113C7" w:rsidP="00F13D71">
            <w:pPr>
              <w:pStyle w:val="ListParagraph"/>
              <w:numPr>
                <w:ilvl w:val="1"/>
                <w:numId w:val="8"/>
              </w:numPr>
              <w:rPr>
                <w:rFonts w:cs="Arial"/>
                <w:szCs w:val="20"/>
              </w:rPr>
            </w:pPr>
            <w:r w:rsidRPr="005113C7">
              <w:rPr>
                <w:rFonts w:cs="Arial"/>
                <w:szCs w:val="20"/>
              </w:rPr>
              <w:t>Analyze ethical leadership</w:t>
            </w:r>
            <w:r>
              <w:rPr>
                <w:rFonts w:cs="Arial"/>
                <w:szCs w:val="20"/>
              </w:rPr>
              <w:t>.</w:t>
            </w:r>
          </w:p>
        </w:tc>
        <w:tc>
          <w:tcPr>
            <w:tcW w:w="2880" w:type="dxa"/>
            <w:gridSpan w:val="2"/>
            <w:tcBorders>
              <w:left w:val="nil"/>
              <w:bottom w:val="nil"/>
            </w:tcBorders>
          </w:tcPr>
          <w:p w14:paraId="010B0F58" w14:textId="5013C0CE" w:rsidR="00FD5474" w:rsidRPr="00DF4721" w:rsidRDefault="00B069D8" w:rsidP="005B10FE">
            <w:pPr>
              <w:tabs>
                <w:tab w:val="left" w:pos="0"/>
                <w:tab w:val="left" w:pos="3720"/>
              </w:tabs>
              <w:outlineLvl w:val="0"/>
              <w:rPr>
                <w:rFonts w:cs="Arial"/>
                <w:szCs w:val="20"/>
              </w:rPr>
            </w:pPr>
            <w:r>
              <w:rPr>
                <w:rFonts w:cs="Arial"/>
                <w:szCs w:val="20"/>
              </w:rPr>
              <w:t>CLO2</w:t>
            </w:r>
          </w:p>
        </w:tc>
      </w:tr>
      <w:tr w:rsidR="00FD5474" w:rsidRPr="00DF4721"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BD804A1" w:rsidR="00FD5474" w:rsidRPr="005113C7" w:rsidRDefault="0039163F" w:rsidP="00F13D71">
            <w:pPr>
              <w:pStyle w:val="ListParagraph"/>
              <w:numPr>
                <w:ilvl w:val="1"/>
                <w:numId w:val="8"/>
              </w:numPr>
              <w:rPr>
                <w:rFonts w:cs="Arial"/>
                <w:szCs w:val="20"/>
              </w:rPr>
            </w:pPr>
            <w:r>
              <w:rPr>
                <w:rFonts w:cs="Arial"/>
                <w:szCs w:val="20"/>
              </w:rPr>
              <w:t>Apply</w:t>
            </w:r>
            <w:r w:rsidR="005113C7" w:rsidRPr="005113C7">
              <w:rPr>
                <w:rFonts w:cs="Arial"/>
                <w:szCs w:val="20"/>
              </w:rPr>
              <w:t xml:space="preserve"> strategies to create a positive school climate</w:t>
            </w:r>
            <w:r w:rsidR="005113C7">
              <w:rPr>
                <w:rFonts w:cs="Arial"/>
                <w:szCs w:val="20"/>
              </w:rPr>
              <w:t>.</w:t>
            </w:r>
          </w:p>
        </w:tc>
        <w:tc>
          <w:tcPr>
            <w:tcW w:w="2880" w:type="dxa"/>
            <w:gridSpan w:val="2"/>
            <w:tcBorders>
              <w:top w:val="nil"/>
              <w:left w:val="nil"/>
              <w:bottom w:val="nil"/>
            </w:tcBorders>
          </w:tcPr>
          <w:p w14:paraId="0E3304C1" w14:textId="0910C516" w:rsidR="00FD5474" w:rsidRPr="00DF4721" w:rsidRDefault="00B069D8" w:rsidP="005B10FE">
            <w:pPr>
              <w:tabs>
                <w:tab w:val="left" w:pos="0"/>
                <w:tab w:val="left" w:pos="3720"/>
              </w:tabs>
              <w:outlineLvl w:val="0"/>
              <w:rPr>
                <w:rFonts w:cs="Arial"/>
                <w:szCs w:val="20"/>
              </w:rPr>
            </w:pPr>
            <w:r>
              <w:rPr>
                <w:rFonts w:cs="Arial"/>
                <w:szCs w:val="20"/>
              </w:rPr>
              <w:t>CLO2</w:t>
            </w:r>
          </w:p>
        </w:tc>
      </w:tr>
      <w:tr w:rsidR="00FD5474" w:rsidRPr="00DF4721"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90385FA" w:rsidR="00FD5474" w:rsidRPr="00DF4721" w:rsidRDefault="005113C7" w:rsidP="00F13D71">
            <w:pPr>
              <w:pStyle w:val="ObjectiveBullet"/>
              <w:numPr>
                <w:ilvl w:val="1"/>
                <w:numId w:val="8"/>
              </w:numPr>
            </w:pPr>
            <w:r w:rsidRPr="005113C7">
              <w:t>Creat</w:t>
            </w:r>
            <w:r w:rsidR="00DA5BF3">
              <w:t>e</w:t>
            </w:r>
            <w:r w:rsidRPr="005113C7">
              <w:t xml:space="preserve"> an atmosphere respecting diversity and culture</w:t>
            </w:r>
            <w:r>
              <w:t>.</w:t>
            </w:r>
          </w:p>
        </w:tc>
        <w:tc>
          <w:tcPr>
            <w:tcW w:w="2880" w:type="dxa"/>
            <w:gridSpan w:val="2"/>
            <w:tcBorders>
              <w:top w:val="nil"/>
              <w:left w:val="nil"/>
              <w:bottom w:val="single" w:sz="4" w:space="0" w:color="000000" w:themeColor="text1"/>
            </w:tcBorders>
          </w:tcPr>
          <w:p w14:paraId="5168BD3D" w14:textId="09C0D5DF" w:rsidR="00FD5474" w:rsidRPr="00DF4721" w:rsidRDefault="00B069D8" w:rsidP="005B10FE">
            <w:pPr>
              <w:tabs>
                <w:tab w:val="left" w:pos="0"/>
                <w:tab w:val="left" w:pos="3720"/>
              </w:tabs>
              <w:outlineLvl w:val="0"/>
              <w:rPr>
                <w:rFonts w:cs="Arial"/>
                <w:szCs w:val="20"/>
              </w:rPr>
            </w:pPr>
            <w:r>
              <w:rPr>
                <w:rFonts w:cs="Arial"/>
                <w:szCs w:val="20"/>
              </w:rPr>
              <w:t>CLO2</w:t>
            </w:r>
          </w:p>
        </w:tc>
      </w:tr>
      <w:tr w:rsidR="00AB01FF" w:rsidRPr="00DF4721"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426DE66E" w14:textId="6860CDC9" w:rsidR="00AB01FF"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AB01FF" w:rsidRPr="00DF4721"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2CB56B" w14:textId="77777777" w:rsidR="005113C7" w:rsidRDefault="005113C7" w:rsidP="4948C66D">
            <w:pPr>
              <w:tabs>
                <w:tab w:val="left" w:pos="2329"/>
              </w:tabs>
              <w:rPr>
                <w:rFonts w:eastAsia="Arial" w:cs="Arial"/>
                <w:b/>
                <w:bCs/>
              </w:rPr>
            </w:pPr>
            <w:r>
              <w:rPr>
                <w:rFonts w:eastAsia="Arial" w:cs="Arial"/>
                <w:b/>
                <w:bCs/>
              </w:rPr>
              <w:t xml:space="preserve">Readings </w:t>
            </w:r>
          </w:p>
          <w:p w14:paraId="38B8A2DB" w14:textId="77777777" w:rsidR="005113C7" w:rsidRDefault="005113C7" w:rsidP="4948C66D">
            <w:pPr>
              <w:tabs>
                <w:tab w:val="left" w:pos="2329"/>
              </w:tabs>
              <w:rPr>
                <w:rFonts w:eastAsia="Arial" w:cs="Arial"/>
                <w:b/>
                <w:bCs/>
              </w:rPr>
            </w:pPr>
          </w:p>
          <w:p w14:paraId="427842BB" w14:textId="57B3531F" w:rsidR="005113C7" w:rsidRDefault="005113C7" w:rsidP="005113C7">
            <w:pPr>
              <w:tabs>
                <w:tab w:val="left" w:pos="2329"/>
              </w:tabs>
            </w:pPr>
            <w:r>
              <w:rPr>
                <w:rFonts w:eastAsia="Arial" w:cs="Arial"/>
                <w:b/>
                <w:bCs/>
              </w:rPr>
              <w:t xml:space="preserve">Read </w:t>
            </w:r>
            <w:r w:rsidRPr="00C2325D">
              <w:rPr>
                <w:rFonts w:eastAsia="Arial" w:cs="Arial"/>
                <w:bCs/>
              </w:rPr>
              <w:t>the following:</w:t>
            </w:r>
            <w:r w:rsidRPr="00DF4721">
              <w:t xml:space="preserve"> </w:t>
            </w:r>
          </w:p>
          <w:p w14:paraId="1544ADB0" w14:textId="77777777" w:rsidR="008045EF" w:rsidRDefault="008045EF" w:rsidP="005113C7">
            <w:pPr>
              <w:tabs>
                <w:tab w:val="left" w:pos="2329"/>
              </w:tabs>
              <w:rPr>
                <w:b/>
              </w:rPr>
            </w:pPr>
          </w:p>
          <w:p w14:paraId="1588B025" w14:textId="5AA55F45" w:rsidR="008045EF" w:rsidRDefault="008045EF" w:rsidP="005113C7">
            <w:pPr>
              <w:tabs>
                <w:tab w:val="left" w:pos="2329"/>
              </w:tabs>
              <w:rPr>
                <w:b/>
              </w:rPr>
            </w:pPr>
            <w:r w:rsidRPr="008045EF">
              <w:rPr>
                <w:b/>
              </w:rPr>
              <w:t>Positive School Climate</w:t>
            </w:r>
          </w:p>
          <w:p w14:paraId="2809E71E" w14:textId="77777777" w:rsidR="00DA5BF3" w:rsidRPr="008045EF" w:rsidRDefault="00DA5BF3" w:rsidP="005113C7">
            <w:pPr>
              <w:tabs>
                <w:tab w:val="left" w:pos="2329"/>
              </w:tabs>
              <w:rPr>
                <w:b/>
              </w:rPr>
            </w:pPr>
          </w:p>
          <w:p w14:paraId="272D33BA" w14:textId="455908A6" w:rsidR="005113C7" w:rsidRPr="00DF4721" w:rsidRDefault="005113C7" w:rsidP="00A23004">
            <w:pPr>
              <w:pStyle w:val="AssignmentsLevel2"/>
            </w:pPr>
            <w:r>
              <w:t xml:space="preserve">Ch. 5 </w:t>
            </w:r>
            <w:r w:rsidR="00413242">
              <w:t xml:space="preserve">of </w:t>
            </w:r>
            <w:r w:rsidR="00413242" w:rsidRPr="00413242">
              <w:rPr>
                <w:i/>
              </w:rPr>
              <w:t>What Great Principals Do Differently</w:t>
            </w:r>
          </w:p>
          <w:p w14:paraId="0E3142CC" w14:textId="77777777" w:rsidR="008045EF" w:rsidRDefault="008045EF" w:rsidP="008045EF">
            <w:pPr>
              <w:pStyle w:val="AssignmentsLevel2"/>
              <w:numPr>
                <w:ilvl w:val="0"/>
                <w:numId w:val="0"/>
              </w:numPr>
              <w:ind w:left="360" w:hanging="360"/>
              <w:rPr>
                <w:rStyle w:val="Hyperlink"/>
                <w:b/>
                <w:color w:val="auto"/>
                <w:u w:val="none"/>
              </w:rPr>
            </w:pPr>
          </w:p>
          <w:p w14:paraId="52714688" w14:textId="43F0F69A" w:rsidR="008045EF" w:rsidRDefault="008045EF" w:rsidP="008045EF">
            <w:pPr>
              <w:pStyle w:val="AssignmentsLevel2"/>
              <w:numPr>
                <w:ilvl w:val="0"/>
                <w:numId w:val="0"/>
              </w:numPr>
              <w:ind w:left="360" w:hanging="360"/>
              <w:rPr>
                <w:rStyle w:val="Hyperlink"/>
                <w:b/>
                <w:color w:val="auto"/>
                <w:u w:val="none"/>
              </w:rPr>
            </w:pPr>
            <w:r w:rsidRPr="008045EF">
              <w:rPr>
                <w:rStyle w:val="Hyperlink"/>
                <w:b/>
                <w:color w:val="auto"/>
                <w:u w:val="none"/>
              </w:rPr>
              <w:t>Ethical Leadership</w:t>
            </w:r>
          </w:p>
          <w:p w14:paraId="1EF420D3" w14:textId="77777777" w:rsidR="00DA5BF3" w:rsidRPr="008045EF" w:rsidRDefault="00DA5BF3" w:rsidP="008045EF">
            <w:pPr>
              <w:pStyle w:val="AssignmentsLevel2"/>
              <w:numPr>
                <w:ilvl w:val="0"/>
                <w:numId w:val="0"/>
              </w:numPr>
              <w:ind w:left="360" w:hanging="360"/>
              <w:rPr>
                <w:b/>
              </w:rPr>
            </w:pPr>
          </w:p>
          <w:p w14:paraId="4C0E7252" w14:textId="77777777" w:rsidR="008045EF" w:rsidRPr="008045EF" w:rsidRDefault="00E4668A" w:rsidP="008045EF">
            <w:pPr>
              <w:pStyle w:val="AssignmentsLevel2"/>
              <w:rPr>
                <w:rStyle w:val="Hyperlink"/>
                <w:color w:val="auto"/>
                <w:u w:val="none"/>
              </w:rPr>
            </w:pPr>
            <w:hyperlink r:id="rId28" w:history="1">
              <w:r w:rsidR="008045EF" w:rsidRPr="005113C7">
                <w:rPr>
                  <w:rStyle w:val="Hyperlink"/>
                </w:rPr>
                <w:t>DEVELOPING PRINCIPALS AS EQUITY-CENTERED INSTRUCTIONAL LEADERS</w:t>
              </w:r>
            </w:hyperlink>
          </w:p>
          <w:p w14:paraId="58A036CB" w14:textId="77777777" w:rsidR="005113C7" w:rsidRDefault="00E4668A" w:rsidP="00A23004">
            <w:pPr>
              <w:pStyle w:val="AssignmentsLevel2"/>
            </w:pPr>
            <w:hyperlink r:id="rId29" w:history="1">
              <w:r w:rsidR="005113C7" w:rsidRPr="005113C7">
                <w:rPr>
                  <w:rStyle w:val="Hyperlink"/>
                </w:rPr>
                <w:t>Equity in Schools: What Administrators Need to Know</w:t>
              </w:r>
            </w:hyperlink>
          </w:p>
          <w:p w14:paraId="61CCD522" w14:textId="77777777" w:rsidR="008045EF" w:rsidRDefault="00E4668A" w:rsidP="008045EF">
            <w:pPr>
              <w:pStyle w:val="AssignmentsLevel2"/>
            </w:pPr>
            <w:hyperlink r:id="rId30" w:history="1">
              <w:r w:rsidR="008045EF" w:rsidRPr="005113C7">
                <w:rPr>
                  <w:rStyle w:val="Hyperlink"/>
                </w:rPr>
                <w:t>Reflections of Practicing School Principals on Ethical Leadership and Decision-Making: Confronting Social Injustice</w:t>
              </w:r>
            </w:hyperlink>
          </w:p>
          <w:p w14:paraId="4B9FE693" w14:textId="77777777" w:rsidR="008045EF" w:rsidRPr="008045EF" w:rsidRDefault="00E4668A" w:rsidP="008045EF">
            <w:pPr>
              <w:pStyle w:val="AssignmentsLevel2"/>
              <w:rPr>
                <w:rStyle w:val="Hyperlink"/>
                <w:color w:val="auto"/>
                <w:u w:val="none"/>
              </w:rPr>
            </w:pPr>
            <w:hyperlink r:id="rId31" w:history="1">
              <w:r w:rsidR="008045EF" w:rsidRPr="005113C7">
                <w:rPr>
                  <w:rStyle w:val="Hyperlink"/>
                </w:rPr>
                <w:t>Today’s Challenges and Dilemmas for Ethical School Leaders</w:t>
              </w:r>
            </w:hyperlink>
          </w:p>
          <w:p w14:paraId="728CB904" w14:textId="77777777" w:rsidR="008045EF" w:rsidRDefault="008045EF" w:rsidP="008045EF">
            <w:pPr>
              <w:pStyle w:val="AssignmentsLevel2"/>
              <w:numPr>
                <w:ilvl w:val="0"/>
                <w:numId w:val="0"/>
              </w:numPr>
              <w:ind w:left="360" w:hanging="360"/>
              <w:rPr>
                <w:b/>
              </w:rPr>
            </w:pPr>
          </w:p>
          <w:p w14:paraId="485FA1B6" w14:textId="7BB1E435" w:rsidR="008045EF" w:rsidRDefault="008045EF" w:rsidP="008045EF">
            <w:pPr>
              <w:pStyle w:val="AssignmentsLevel2"/>
              <w:numPr>
                <w:ilvl w:val="0"/>
                <w:numId w:val="0"/>
              </w:numPr>
              <w:ind w:left="360" w:hanging="360"/>
              <w:rPr>
                <w:b/>
              </w:rPr>
            </w:pPr>
            <w:r w:rsidRPr="008045EF">
              <w:rPr>
                <w:b/>
              </w:rPr>
              <w:t>Respecting Diversity and Culture</w:t>
            </w:r>
          </w:p>
          <w:p w14:paraId="169BF79A" w14:textId="77777777" w:rsidR="00DA5BF3" w:rsidRPr="008045EF" w:rsidRDefault="00DA5BF3" w:rsidP="008045EF">
            <w:pPr>
              <w:pStyle w:val="AssignmentsLevel2"/>
              <w:numPr>
                <w:ilvl w:val="0"/>
                <w:numId w:val="0"/>
              </w:numPr>
              <w:ind w:left="360" w:hanging="360"/>
              <w:rPr>
                <w:b/>
              </w:rPr>
            </w:pPr>
          </w:p>
          <w:p w14:paraId="10EF0BE3" w14:textId="7B5385AD" w:rsidR="005113C7" w:rsidRPr="005113C7" w:rsidRDefault="00E4668A" w:rsidP="00A23004">
            <w:pPr>
              <w:pStyle w:val="AssignmentsLevel2"/>
            </w:pPr>
            <w:hyperlink r:id="rId32" w:history="1">
              <w:r w:rsidR="005113C7" w:rsidRPr="005113C7">
                <w:rPr>
                  <w:rStyle w:val="Hyperlink"/>
                </w:rPr>
                <w:t>5 ELEMENTS OF CULTURAL PROFICIENCY</w:t>
              </w:r>
            </w:hyperlink>
          </w:p>
          <w:p w14:paraId="40DBD742" w14:textId="556403CB" w:rsidR="005113C7" w:rsidRPr="00DF4721" w:rsidRDefault="00E4668A" w:rsidP="00A23004">
            <w:pPr>
              <w:pStyle w:val="AssignmentsLevel2"/>
            </w:pPr>
            <w:hyperlink r:id="rId33" w:history="1">
              <w:r w:rsidR="00A23004" w:rsidRPr="00A23004">
                <w:rPr>
                  <w:rStyle w:val="Hyperlink"/>
                </w:rPr>
                <w:t>SEVEN PRINCIPLES FOR TRAINING A CULTURALLY RESPONSIVE FACULTY</w:t>
              </w:r>
            </w:hyperlink>
          </w:p>
        </w:tc>
        <w:tc>
          <w:tcPr>
            <w:tcW w:w="1440" w:type="dxa"/>
            <w:tcBorders>
              <w:left w:val="single" w:sz="4" w:space="0" w:color="000000" w:themeColor="text1"/>
            </w:tcBorders>
            <w:shd w:val="clear" w:color="auto" w:fill="FFFFFF" w:themeFill="background1"/>
          </w:tcPr>
          <w:p w14:paraId="4CDDD345" w14:textId="7BFA6147" w:rsidR="00AB01FF" w:rsidRPr="00DF4721" w:rsidRDefault="005113C7"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4FEE52A" w14:textId="77777777" w:rsidR="00AB01FF" w:rsidRPr="00DF4721" w:rsidRDefault="00AB01FF" w:rsidP="002522B3">
            <w:pPr>
              <w:rPr>
                <w:rFonts w:cs="Arial"/>
                <w:szCs w:val="20"/>
              </w:rPr>
            </w:pPr>
          </w:p>
        </w:tc>
      </w:tr>
      <w:tr w:rsidR="00AB01FF" w:rsidRPr="00DF4721"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Graded Assignments</w:t>
            </w:r>
          </w:p>
          <w:p w14:paraId="1B5736DD" w14:textId="2BF18DAA" w:rsidR="00AB01FF"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DF4721" w:rsidRDefault="4948C66D" w:rsidP="4948C66D">
            <w:pPr>
              <w:rPr>
                <w:rFonts w:eastAsia="Arial" w:cs="Arial"/>
                <w:b/>
                <w:bCs/>
                <w:i/>
                <w:iCs/>
              </w:rPr>
            </w:pPr>
            <w:r w:rsidRPr="00DF4721">
              <w:rPr>
                <w:rFonts w:eastAsia="Arial" w:cs="Arial"/>
                <w:b/>
                <w:bCs/>
                <w:i/>
                <w:iCs/>
              </w:rPr>
              <w:t>AIE</w:t>
            </w:r>
          </w:p>
        </w:tc>
      </w:tr>
      <w:tr w:rsidR="005113C7" w:rsidRPr="00DF4721" w14:paraId="49318F97" w14:textId="77777777" w:rsidTr="00BF130F">
        <w:tc>
          <w:tcPr>
            <w:tcW w:w="10170" w:type="dxa"/>
            <w:gridSpan w:val="2"/>
            <w:tcMar>
              <w:top w:w="115" w:type="dxa"/>
              <w:left w:w="115" w:type="dxa"/>
              <w:bottom w:w="115" w:type="dxa"/>
              <w:right w:w="115" w:type="dxa"/>
            </w:tcMar>
          </w:tcPr>
          <w:p w14:paraId="6E6DB2A7" w14:textId="505CE1D2" w:rsidR="005113C7" w:rsidRPr="00DF4721" w:rsidRDefault="005113C7" w:rsidP="00BF130F">
            <w:pPr>
              <w:tabs>
                <w:tab w:val="left" w:pos="2329"/>
              </w:tabs>
              <w:rPr>
                <w:rFonts w:eastAsia="Arial" w:cs="Arial"/>
                <w:b/>
                <w:bCs/>
              </w:rPr>
            </w:pPr>
            <w:r w:rsidRPr="00DF4721">
              <w:rPr>
                <w:rFonts w:eastAsia="Arial" w:cs="Arial"/>
                <w:b/>
                <w:bCs/>
              </w:rPr>
              <w:lastRenderedPageBreak/>
              <w:t xml:space="preserve">Discussion: </w:t>
            </w:r>
            <w:r>
              <w:rPr>
                <w:rFonts w:eastAsia="Arial" w:cs="Arial"/>
                <w:b/>
                <w:bCs/>
              </w:rPr>
              <w:t xml:space="preserve">Act </w:t>
            </w:r>
            <w:r w:rsidR="00DA5BF3">
              <w:rPr>
                <w:rFonts w:eastAsia="Arial" w:cs="Arial"/>
                <w:b/>
                <w:bCs/>
              </w:rPr>
              <w:t>L</w:t>
            </w:r>
            <w:r>
              <w:rPr>
                <w:rFonts w:eastAsia="Arial" w:cs="Arial"/>
                <w:b/>
                <w:bCs/>
              </w:rPr>
              <w:t xml:space="preserve">ike </w:t>
            </w:r>
            <w:r w:rsidR="00DA5BF3">
              <w:rPr>
                <w:rFonts w:eastAsia="Arial" w:cs="Arial"/>
                <w:b/>
                <w:bCs/>
              </w:rPr>
              <w:t>Y</w:t>
            </w:r>
            <w:r>
              <w:rPr>
                <w:rFonts w:eastAsia="Arial" w:cs="Arial"/>
                <w:b/>
                <w:bCs/>
              </w:rPr>
              <w:t xml:space="preserve">ou </w:t>
            </w:r>
            <w:r w:rsidR="00DA5BF3">
              <w:rPr>
                <w:rFonts w:eastAsia="Arial" w:cs="Arial"/>
                <w:b/>
                <w:bCs/>
              </w:rPr>
              <w:t>L</w:t>
            </w:r>
            <w:r>
              <w:rPr>
                <w:rFonts w:eastAsia="Arial" w:cs="Arial"/>
                <w:b/>
                <w:bCs/>
              </w:rPr>
              <w:t xml:space="preserve">ike </w:t>
            </w:r>
            <w:r w:rsidR="00DA5BF3">
              <w:rPr>
                <w:rFonts w:eastAsia="Arial" w:cs="Arial"/>
                <w:b/>
                <w:bCs/>
              </w:rPr>
              <w:t>Y</w:t>
            </w:r>
            <w:r>
              <w:rPr>
                <w:rFonts w:eastAsia="Arial" w:cs="Arial"/>
                <w:b/>
                <w:bCs/>
              </w:rPr>
              <w:t xml:space="preserve">our </w:t>
            </w:r>
            <w:r w:rsidR="00DA5BF3">
              <w:rPr>
                <w:rFonts w:eastAsia="Arial" w:cs="Arial"/>
                <w:b/>
                <w:bCs/>
              </w:rPr>
              <w:t>S</w:t>
            </w:r>
            <w:r>
              <w:rPr>
                <w:rFonts w:eastAsia="Arial" w:cs="Arial"/>
                <w:b/>
                <w:bCs/>
              </w:rPr>
              <w:t xml:space="preserve">tudents and </w:t>
            </w:r>
            <w:r w:rsidR="00DA5BF3">
              <w:rPr>
                <w:rFonts w:eastAsia="Arial" w:cs="Arial"/>
                <w:b/>
                <w:bCs/>
              </w:rPr>
              <w:t>S</w:t>
            </w:r>
            <w:r>
              <w:rPr>
                <w:rFonts w:eastAsia="Arial" w:cs="Arial"/>
                <w:b/>
                <w:bCs/>
              </w:rPr>
              <w:t>taff</w:t>
            </w:r>
          </w:p>
          <w:p w14:paraId="016BAAE1" w14:textId="77777777" w:rsidR="005113C7" w:rsidRPr="00DF4721" w:rsidRDefault="005113C7" w:rsidP="00BF130F">
            <w:pPr>
              <w:pStyle w:val="AssignmentsLevel1"/>
            </w:pPr>
          </w:p>
          <w:p w14:paraId="1A87371B" w14:textId="6477A159" w:rsidR="005113C7" w:rsidRPr="00DF4721" w:rsidRDefault="005113C7" w:rsidP="00BF130F">
            <w:pPr>
              <w:pStyle w:val="AssignmentsLevel1"/>
            </w:pPr>
            <w:r w:rsidRPr="00DF4721">
              <w:rPr>
                <w:b/>
                <w:bCs/>
              </w:rPr>
              <w:t xml:space="preserve">Respond </w:t>
            </w:r>
            <w:r w:rsidRPr="00DF4721">
              <w:t xml:space="preserve">to the following question in the </w:t>
            </w:r>
            <w:r w:rsidR="00C2325D" w:rsidRPr="00C2325D">
              <w:t xml:space="preserve">Act </w:t>
            </w:r>
            <w:r w:rsidR="00DA5BF3">
              <w:t>L</w:t>
            </w:r>
            <w:r w:rsidR="00C2325D" w:rsidRPr="00C2325D">
              <w:t xml:space="preserve">ike </w:t>
            </w:r>
            <w:r w:rsidR="00DA5BF3">
              <w:t>Y</w:t>
            </w:r>
            <w:r w:rsidR="00C2325D" w:rsidRPr="00C2325D">
              <w:t xml:space="preserve">ou </w:t>
            </w:r>
            <w:r w:rsidR="00DA5BF3">
              <w:t>L</w:t>
            </w:r>
            <w:r w:rsidR="00C2325D" w:rsidRPr="00C2325D">
              <w:t xml:space="preserve">ike </w:t>
            </w:r>
            <w:r w:rsidR="00DA5BF3">
              <w:t>Y</w:t>
            </w:r>
            <w:r w:rsidR="00C2325D" w:rsidRPr="00C2325D">
              <w:t xml:space="preserve">our </w:t>
            </w:r>
            <w:r w:rsidR="00DA5BF3">
              <w:t>S</w:t>
            </w:r>
            <w:r w:rsidR="00C2325D" w:rsidRPr="00C2325D">
              <w:t xml:space="preserve">tudents and </w:t>
            </w:r>
            <w:r w:rsidR="00DA5BF3">
              <w:t>S</w:t>
            </w:r>
            <w:r w:rsidR="00C2325D" w:rsidRPr="00C2325D">
              <w:t>taff</w:t>
            </w:r>
            <w:r w:rsidR="00C2325D">
              <w:t xml:space="preserve"> </w:t>
            </w:r>
            <w:r w:rsidRPr="00DF4721">
              <w:t>discussion forum by Thursday:</w:t>
            </w:r>
          </w:p>
          <w:p w14:paraId="5059D795" w14:textId="77777777" w:rsidR="005113C7" w:rsidRPr="00DF4721" w:rsidRDefault="005113C7" w:rsidP="00BF130F">
            <w:pPr>
              <w:pStyle w:val="AssignmentsLevel1"/>
            </w:pPr>
          </w:p>
          <w:p w14:paraId="21B04D21" w14:textId="2CEB1B58" w:rsidR="005113C7" w:rsidRPr="00DF4721" w:rsidRDefault="005113C7" w:rsidP="005113C7">
            <w:pPr>
              <w:pStyle w:val="AssignmentsLevel2"/>
            </w:pPr>
            <w:r w:rsidRPr="005113C7">
              <w:t>Explain why it is important to act like you like your students and staff</w:t>
            </w:r>
            <w:r w:rsidR="00DA5BF3">
              <w:t>.</w:t>
            </w:r>
          </w:p>
          <w:p w14:paraId="038BACA1" w14:textId="77777777" w:rsidR="005113C7" w:rsidRPr="00DF4721" w:rsidRDefault="005113C7" w:rsidP="00BF130F">
            <w:pPr>
              <w:pStyle w:val="AssignmentsLevel1"/>
            </w:pPr>
          </w:p>
          <w:p w14:paraId="206A5476" w14:textId="5284BF2E" w:rsidR="005113C7" w:rsidRPr="00DF4721" w:rsidRDefault="005113C7" w:rsidP="00DA5BF3">
            <w:pPr>
              <w:pStyle w:val="AssignmentsLevel1"/>
              <w:rPr>
                <w:b/>
                <w:bCs/>
              </w:rPr>
            </w:pPr>
            <w:r w:rsidRPr="00DF4721">
              <w:rPr>
                <w:b/>
                <w:bCs/>
              </w:rPr>
              <w:t>Post</w:t>
            </w:r>
            <w:r w:rsidRPr="00DF4721">
              <w:t xml:space="preserve"> constructive criticism, clarification, additional questions, or your own relevant thoughts to </w:t>
            </w:r>
            <w:r w:rsidR="00DA5BF3">
              <w:t>3</w:t>
            </w:r>
            <w:r w:rsidR="00DA5BF3" w:rsidRPr="00DF4721">
              <w:t xml:space="preserve"> </w:t>
            </w:r>
            <w:r w:rsidRPr="00DF4721">
              <w:t>of your classmates' posts by Sunday.</w:t>
            </w:r>
          </w:p>
        </w:tc>
        <w:tc>
          <w:tcPr>
            <w:tcW w:w="1440" w:type="dxa"/>
          </w:tcPr>
          <w:p w14:paraId="2A3700A5" w14:textId="0062D30D" w:rsidR="005113C7" w:rsidRPr="00DF4721" w:rsidRDefault="005113C7" w:rsidP="00BF130F">
            <w:pPr>
              <w:tabs>
                <w:tab w:val="left" w:pos="2329"/>
              </w:tabs>
              <w:rPr>
                <w:rFonts w:cs="Arial"/>
                <w:szCs w:val="20"/>
              </w:rPr>
            </w:pPr>
            <w:r>
              <w:rPr>
                <w:rFonts w:cs="Arial"/>
                <w:szCs w:val="20"/>
              </w:rPr>
              <w:t>2.2</w:t>
            </w:r>
          </w:p>
        </w:tc>
        <w:tc>
          <w:tcPr>
            <w:tcW w:w="1440" w:type="dxa"/>
          </w:tcPr>
          <w:p w14:paraId="1B208240" w14:textId="77777777" w:rsidR="005113C7" w:rsidRPr="00DF4721" w:rsidRDefault="005113C7"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AB01FF" w:rsidRPr="00DF4721" w14:paraId="207A0E35" w14:textId="77777777" w:rsidTr="4948C66D">
        <w:tc>
          <w:tcPr>
            <w:tcW w:w="10170" w:type="dxa"/>
            <w:gridSpan w:val="2"/>
            <w:tcMar>
              <w:top w:w="115" w:type="dxa"/>
              <w:left w:w="115" w:type="dxa"/>
              <w:bottom w:w="115" w:type="dxa"/>
              <w:right w:w="115" w:type="dxa"/>
            </w:tcMar>
          </w:tcPr>
          <w:p w14:paraId="3ED05820" w14:textId="716EE142" w:rsidR="00AB01FF" w:rsidRPr="00DF4721" w:rsidRDefault="4948C66D" w:rsidP="4948C66D">
            <w:pPr>
              <w:tabs>
                <w:tab w:val="left" w:pos="2329"/>
              </w:tabs>
              <w:rPr>
                <w:rFonts w:eastAsia="Arial" w:cs="Arial"/>
                <w:b/>
                <w:bCs/>
              </w:rPr>
            </w:pPr>
            <w:r w:rsidRPr="00DF4721">
              <w:rPr>
                <w:rFonts w:eastAsia="Arial" w:cs="Arial"/>
                <w:b/>
                <w:bCs/>
              </w:rPr>
              <w:t xml:space="preserve">Discussion: </w:t>
            </w:r>
            <w:r w:rsidR="00C2325D">
              <w:rPr>
                <w:rFonts w:eastAsia="Arial" w:cs="Arial"/>
                <w:b/>
                <w:bCs/>
              </w:rPr>
              <w:t>Creating a Positive A</w:t>
            </w:r>
            <w:r w:rsidR="005113C7">
              <w:rPr>
                <w:rFonts w:eastAsia="Arial" w:cs="Arial"/>
                <w:b/>
                <w:bCs/>
              </w:rPr>
              <w:t>tmosphere</w:t>
            </w:r>
          </w:p>
          <w:p w14:paraId="59D19167" w14:textId="77777777" w:rsidR="00AB01FF" w:rsidRPr="00DF4721" w:rsidRDefault="00AB01FF" w:rsidP="002522B3">
            <w:pPr>
              <w:pStyle w:val="AssignmentsLevel1"/>
            </w:pPr>
          </w:p>
          <w:p w14:paraId="57C3FBBA" w14:textId="184DAAA7" w:rsidR="00AB01FF" w:rsidRPr="00DF4721" w:rsidRDefault="4948C66D" w:rsidP="002522B3">
            <w:pPr>
              <w:pStyle w:val="AssignmentsLevel1"/>
            </w:pPr>
            <w:r w:rsidRPr="00DF4721">
              <w:rPr>
                <w:b/>
                <w:bCs/>
              </w:rPr>
              <w:t xml:space="preserve">Respond </w:t>
            </w:r>
            <w:r w:rsidRPr="00DF4721">
              <w:t xml:space="preserve">to the following question in </w:t>
            </w:r>
            <w:r w:rsidRPr="00C2325D">
              <w:t xml:space="preserve">the </w:t>
            </w:r>
            <w:r w:rsidR="00C2325D" w:rsidRPr="00C2325D">
              <w:rPr>
                <w:rFonts w:eastAsia="Arial"/>
                <w:bCs/>
              </w:rPr>
              <w:t>Creating a Positive Atmosphere</w:t>
            </w:r>
            <w:r w:rsidR="00C2325D" w:rsidRPr="00C2325D">
              <w:t xml:space="preserve"> </w:t>
            </w:r>
            <w:r w:rsidRPr="00C2325D">
              <w:t>discussion</w:t>
            </w:r>
            <w:r w:rsidRPr="00DF4721">
              <w:t xml:space="preserve"> forum by Thursday:</w:t>
            </w:r>
          </w:p>
          <w:p w14:paraId="149CEA36" w14:textId="77777777" w:rsidR="00AB01FF" w:rsidRPr="00DF4721" w:rsidRDefault="00AB01FF" w:rsidP="002522B3">
            <w:pPr>
              <w:pStyle w:val="AssignmentsLevel1"/>
            </w:pPr>
          </w:p>
          <w:p w14:paraId="62D1D2B6" w14:textId="2F9323CC" w:rsidR="00AB01FF" w:rsidRPr="00DF4721" w:rsidRDefault="005113C7" w:rsidP="005113C7">
            <w:pPr>
              <w:pStyle w:val="AssignmentsLevel2"/>
            </w:pPr>
            <w:r w:rsidRPr="005113C7">
              <w:t xml:space="preserve">Identify at least 3 ingredients in helping to create a positive </w:t>
            </w:r>
            <w:proofErr w:type="gramStart"/>
            <w:r w:rsidRPr="005113C7">
              <w:t>atmosphere</w:t>
            </w:r>
            <w:r w:rsidR="00DA5BF3">
              <w:t>,</w:t>
            </w:r>
            <w:r w:rsidRPr="005113C7">
              <w:t xml:space="preserve"> and</w:t>
            </w:r>
            <w:proofErr w:type="gramEnd"/>
            <w:r w:rsidRPr="005113C7">
              <w:t xml:space="preserve"> explain why they are important</w:t>
            </w:r>
            <w:r w:rsidR="00DA5BF3">
              <w:t>.</w:t>
            </w:r>
          </w:p>
          <w:p w14:paraId="268D79B1" w14:textId="77777777" w:rsidR="00AB01FF" w:rsidRPr="00DF4721" w:rsidRDefault="00AB01FF" w:rsidP="002522B3">
            <w:pPr>
              <w:pStyle w:val="AssignmentsLevel1"/>
            </w:pPr>
          </w:p>
          <w:p w14:paraId="1C825285" w14:textId="3AD10A4C" w:rsidR="00AB01FF" w:rsidRPr="00DF4721" w:rsidRDefault="4948C66D" w:rsidP="00DA5BF3">
            <w:pPr>
              <w:pStyle w:val="AssignmentsLevel1"/>
              <w:rPr>
                <w:b/>
                <w:bCs/>
              </w:rPr>
            </w:pPr>
            <w:r w:rsidRPr="00DF4721">
              <w:rPr>
                <w:b/>
                <w:bCs/>
              </w:rPr>
              <w:t>Post</w:t>
            </w:r>
            <w:r w:rsidRPr="00DF4721">
              <w:t xml:space="preserve"> constructive criticism, clarification, additional questions, or your own relevant thoughts to </w:t>
            </w:r>
            <w:r w:rsidR="00DA5BF3">
              <w:t>3</w:t>
            </w:r>
            <w:r w:rsidR="00DA5BF3" w:rsidRPr="00DF4721">
              <w:t xml:space="preserve"> </w:t>
            </w:r>
            <w:r w:rsidRPr="00DF4721">
              <w:t>of your classmates' posts by Sunday.</w:t>
            </w:r>
          </w:p>
        </w:tc>
        <w:tc>
          <w:tcPr>
            <w:tcW w:w="1440" w:type="dxa"/>
          </w:tcPr>
          <w:p w14:paraId="4EA47C47" w14:textId="4DF01345" w:rsidR="00AB01FF" w:rsidRPr="00DF4721" w:rsidRDefault="005113C7" w:rsidP="002522B3">
            <w:pPr>
              <w:tabs>
                <w:tab w:val="left" w:pos="2329"/>
              </w:tabs>
              <w:rPr>
                <w:rFonts w:cs="Arial"/>
                <w:szCs w:val="20"/>
              </w:rPr>
            </w:pPr>
            <w:r>
              <w:rPr>
                <w:rFonts w:cs="Arial"/>
                <w:szCs w:val="20"/>
              </w:rPr>
              <w:t>2.2</w:t>
            </w:r>
          </w:p>
        </w:tc>
        <w:tc>
          <w:tcPr>
            <w:tcW w:w="1440" w:type="dxa"/>
          </w:tcPr>
          <w:p w14:paraId="17407FF8" w14:textId="77777777" w:rsidR="00AB01FF" w:rsidRPr="00DF4721" w:rsidRDefault="4948C66D" w:rsidP="4948C66D">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AB01FF" w:rsidRPr="00DF4721" w14:paraId="31BAE5A2" w14:textId="77777777" w:rsidTr="4948C66D">
        <w:tc>
          <w:tcPr>
            <w:tcW w:w="10170" w:type="dxa"/>
            <w:gridSpan w:val="2"/>
            <w:tcMar>
              <w:top w:w="115" w:type="dxa"/>
              <w:left w:w="115" w:type="dxa"/>
              <w:bottom w:w="115" w:type="dxa"/>
              <w:right w:w="115" w:type="dxa"/>
            </w:tcMar>
          </w:tcPr>
          <w:p w14:paraId="297DE09A" w14:textId="77777777" w:rsidR="00AB01FF" w:rsidRDefault="005113C7" w:rsidP="002522B3">
            <w:pPr>
              <w:pStyle w:val="AssignmentsLevel1"/>
              <w:rPr>
                <w:b/>
              </w:rPr>
            </w:pPr>
            <w:r w:rsidRPr="00A23004">
              <w:rPr>
                <w:b/>
              </w:rPr>
              <w:t>Case Study</w:t>
            </w:r>
          </w:p>
          <w:p w14:paraId="4EEC27B6" w14:textId="77777777" w:rsidR="008045EF" w:rsidRDefault="008045EF" w:rsidP="002522B3">
            <w:pPr>
              <w:pStyle w:val="AssignmentsLevel1"/>
              <w:rPr>
                <w:b/>
              </w:rPr>
            </w:pPr>
          </w:p>
          <w:p w14:paraId="22B9ED57" w14:textId="1617E50B" w:rsidR="005113C7" w:rsidRPr="00E23136" w:rsidRDefault="005113C7" w:rsidP="002522B3">
            <w:pPr>
              <w:pStyle w:val="AssignmentsLevel1"/>
            </w:pPr>
            <w:r w:rsidRPr="00A23004">
              <w:rPr>
                <w:b/>
              </w:rPr>
              <w:t>Read</w:t>
            </w:r>
            <w:r>
              <w:t xml:space="preserve"> </w:t>
            </w:r>
            <w:hyperlink r:id="rId34" w:history="1">
              <w:r w:rsidRPr="005113C7">
                <w:rPr>
                  <w:rStyle w:val="Hyperlink"/>
                </w:rPr>
                <w:t>Today’s Challenges and Dilemmas for Ethical School Leaders</w:t>
              </w:r>
            </w:hyperlink>
            <w:r w:rsidR="00DA5BF3">
              <w:rPr>
                <w:rStyle w:val="Hyperlink"/>
                <w:color w:val="auto"/>
                <w:u w:val="none"/>
              </w:rPr>
              <w:t>.</w:t>
            </w:r>
          </w:p>
          <w:p w14:paraId="35A98F6E" w14:textId="77777777" w:rsidR="00DA5BF3" w:rsidRDefault="005113C7" w:rsidP="005113C7">
            <w:r w:rsidRPr="00A23004">
              <w:rPr>
                <w:b/>
              </w:rPr>
              <w:t>Choose</w:t>
            </w:r>
            <w:r>
              <w:t xml:space="preserve"> Case Scenario #1 or Case Scenario #</w:t>
            </w:r>
            <w:r w:rsidR="00C2325D">
              <w:t>2 from</w:t>
            </w:r>
            <w:r>
              <w:t xml:space="preserve"> the </w:t>
            </w:r>
            <w:proofErr w:type="gramStart"/>
            <w:r>
              <w:t>article</w:t>
            </w:r>
            <w:r w:rsidR="00DA5BF3">
              <w:t>,</w:t>
            </w:r>
            <w:r>
              <w:t xml:space="preserve"> and</w:t>
            </w:r>
            <w:proofErr w:type="gramEnd"/>
            <w:r>
              <w:t xml:space="preserve"> </w:t>
            </w:r>
            <w:r w:rsidRPr="00CA53E0">
              <w:rPr>
                <w:b/>
              </w:rPr>
              <w:t>answer</w:t>
            </w:r>
            <w:r>
              <w:t xml:space="preserve"> the </w:t>
            </w:r>
            <w:r w:rsidR="00DA5BF3">
              <w:t xml:space="preserve">provided </w:t>
            </w:r>
            <w:r>
              <w:t xml:space="preserve">questions. </w:t>
            </w:r>
          </w:p>
          <w:p w14:paraId="58959CDA" w14:textId="0084E080" w:rsidR="005113C7" w:rsidRDefault="00CE7E21" w:rsidP="005113C7">
            <w:r w:rsidRPr="00CA53E0">
              <w:rPr>
                <w:b/>
              </w:rPr>
              <w:t>I</w:t>
            </w:r>
            <w:r w:rsidR="005113C7" w:rsidRPr="00CA53E0">
              <w:rPr>
                <w:b/>
              </w:rPr>
              <w:t>nclude</w:t>
            </w:r>
            <w:r w:rsidR="005113C7">
              <w:t xml:space="preserve"> rationales to support your decision. </w:t>
            </w:r>
          </w:p>
          <w:p w14:paraId="66443BF3" w14:textId="34ABFC03" w:rsidR="00C2325D" w:rsidRPr="00DF4721" w:rsidRDefault="00C2325D" w:rsidP="002522B3">
            <w:pPr>
              <w:pStyle w:val="AssignmentsLevel1"/>
            </w:pPr>
            <w:r w:rsidRPr="00C2325D">
              <w:rPr>
                <w:b/>
              </w:rPr>
              <w:t>Submit</w:t>
            </w:r>
            <w:r>
              <w:t xml:space="preserve"> your case scenario answers by Sunday.</w:t>
            </w:r>
          </w:p>
        </w:tc>
        <w:tc>
          <w:tcPr>
            <w:tcW w:w="1440" w:type="dxa"/>
          </w:tcPr>
          <w:p w14:paraId="62BCCE63" w14:textId="41F2B0FA" w:rsidR="00AB01FF" w:rsidRPr="00DF4721" w:rsidRDefault="00337545" w:rsidP="002522B3">
            <w:pPr>
              <w:tabs>
                <w:tab w:val="left" w:pos="2329"/>
              </w:tabs>
              <w:rPr>
                <w:rFonts w:cs="Arial"/>
                <w:szCs w:val="20"/>
              </w:rPr>
            </w:pPr>
            <w:r>
              <w:rPr>
                <w:rFonts w:cs="Arial"/>
                <w:szCs w:val="20"/>
              </w:rPr>
              <w:t>2.1</w:t>
            </w:r>
          </w:p>
        </w:tc>
        <w:tc>
          <w:tcPr>
            <w:tcW w:w="1440" w:type="dxa"/>
          </w:tcPr>
          <w:p w14:paraId="0046A880" w14:textId="47C397DA" w:rsidR="00AB01FF" w:rsidRPr="00DF4721" w:rsidRDefault="00C2325D" w:rsidP="4948C66D">
            <w:pPr>
              <w:tabs>
                <w:tab w:val="left" w:pos="2329"/>
              </w:tabs>
              <w:rPr>
                <w:rFonts w:eastAsia="Arial" w:cs="Arial"/>
              </w:rPr>
            </w:pPr>
            <w:r>
              <w:rPr>
                <w:rFonts w:eastAsia="Arial" w:cs="Arial"/>
              </w:rPr>
              <w:t>Case Study = 3 hours</w:t>
            </w:r>
          </w:p>
        </w:tc>
      </w:tr>
      <w:tr w:rsidR="001D7690" w:rsidRPr="00DF4721" w14:paraId="41FEFF8C" w14:textId="77777777" w:rsidTr="4948C66D">
        <w:tc>
          <w:tcPr>
            <w:tcW w:w="10170" w:type="dxa"/>
            <w:gridSpan w:val="2"/>
            <w:tcMar>
              <w:top w:w="115" w:type="dxa"/>
              <w:left w:w="115" w:type="dxa"/>
              <w:bottom w:w="115" w:type="dxa"/>
              <w:right w:w="115" w:type="dxa"/>
            </w:tcMar>
          </w:tcPr>
          <w:p w14:paraId="6A0834FE" w14:textId="04A54EA4" w:rsidR="001D7690" w:rsidRPr="00DF4721" w:rsidRDefault="001D7690" w:rsidP="001D7690">
            <w:pPr>
              <w:tabs>
                <w:tab w:val="left" w:pos="2329"/>
              </w:tabs>
              <w:rPr>
                <w:rFonts w:eastAsia="Arial" w:cs="Arial"/>
                <w:b/>
                <w:bCs/>
              </w:rPr>
            </w:pPr>
            <w:r>
              <w:rPr>
                <w:rFonts w:eastAsia="Arial" w:cs="Arial"/>
                <w:b/>
                <w:bCs/>
              </w:rPr>
              <w:t xml:space="preserve">Ethics </w:t>
            </w:r>
            <w:r w:rsidR="00DA5BF3">
              <w:rPr>
                <w:rFonts w:eastAsia="Arial" w:cs="Arial"/>
                <w:b/>
                <w:bCs/>
              </w:rPr>
              <w:t>and</w:t>
            </w:r>
            <w:r>
              <w:rPr>
                <w:rFonts w:eastAsia="Arial" w:cs="Arial"/>
                <w:b/>
                <w:bCs/>
              </w:rPr>
              <w:t xml:space="preserve"> Cultural Diversity</w:t>
            </w:r>
            <w:r w:rsidR="00892F07">
              <w:rPr>
                <w:rFonts w:eastAsia="Arial" w:cs="Arial"/>
                <w:b/>
                <w:bCs/>
              </w:rPr>
              <w:t xml:space="preserve"> Job Aid</w:t>
            </w:r>
          </w:p>
          <w:p w14:paraId="57E5E4E4" w14:textId="01998A1F" w:rsidR="001D7690" w:rsidRDefault="001D7690" w:rsidP="001D7690">
            <w:pPr>
              <w:pStyle w:val="AssignmentsLevel1"/>
            </w:pPr>
          </w:p>
          <w:p w14:paraId="510122E2" w14:textId="54C6AFA3" w:rsidR="001D7690" w:rsidRDefault="00CE7E21" w:rsidP="001D7690">
            <w:pPr>
              <w:pStyle w:val="AssignmentsLevel1"/>
            </w:pPr>
            <w:r w:rsidRPr="00CE7E21">
              <w:rPr>
                <w:b/>
              </w:rPr>
              <w:t>D</w:t>
            </w:r>
            <w:r w:rsidR="001D7690" w:rsidRPr="00CE7E21">
              <w:rPr>
                <w:b/>
              </w:rPr>
              <w:t>evelop</w:t>
            </w:r>
            <w:r w:rsidR="001D7690">
              <w:t xml:space="preserve"> a </w:t>
            </w:r>
            <w:r w:rsidR="005B1041">
              <w:t>job aid</w:t>
            </w:r>
            <w:r w:rsidR="001D7690">
              <w:t xml:space="preserve"> </w:t>
            </w:r>
            <w:r w:rsidR="00DA5BF3">
              <w:t xml:space="preserve">with </w:t>
            </w:r>
            <w:r w:rsidR="001D7690">
              <w:t>the following information for new principals:</w:t>
            </w:r>
          </w:p>
          <w:p w14:paraId="25CDB31B" w14:textId="77777777" w:rsidR="00DA5BF3" w:rsidRDefault="00DA5BF3" w:rsidP="001D7690">
            <w:pPr>
              <w:pStyle w:val="AssignmentsLevel1"/>
            </w:pPr>
          </w:p>
          <w:p w14:paraId="33A42067" w14:textId="511AD5EE" w:rsidR="001D7690" w:rsidRDefault="001D7690" w:rsidP="001D7690">
            <w:pPr>
              <w:pStyle w:val="AssignmentsLevel2"/>
            </w:pPr>
            <w:r>
              <w:t xml:space="preserve">What is </w:t>
            </w:r>
            <w:r w:rsidR="00DA5BF3">
              <w:t>e</w:t>
            </w:r>
            <w:r>
              <w:t xml:space="preserve">thical </w:t>
            </w:r>
            <w:r w:rsidR="00DA5BF3">
              <w:t>l</w:t>
            </w:r>
            <w:r>
              <w:t>eadership?</w:t>
            </w:r>
          </w:p>
          <w:p w14:paraId="3DCA64FF" w14:textId="7F5E767A" w:rsidR="001D7690" w:rsidRDefault="001D7690" w:rsidP="001D7690">
            <w:pPr>
              <w:pStyle w:val="AssignmentsLevel2"/>
            </w:pPr>
            <w:r>
              <w:t>The importance of ethics</w:t>
            </w:r>
          </w:p>
          <w:p w14:paraId="1A6149AC" w14:textId="18BF1FD8" w:rsidR="001D7690" w:rsidRDefault="001D7690" w:rsidP="001D7690">
            <w:pPr>
              <w:pStyle w:val="AssignmentsLevel2"/>
            </w:pPr>
            <w:r>
              <w:t xml:space="preserve">5 </w:t>
            </w:r>
            <w:r w:rsidR="00DA5BF3">
              <w:t>s</w:t>
            </w:r>
            <w:r>
              <w:t xml:space="preserve">trategies </w:t>
            </w:r>
            <w:r w:rsidR="00DA5BF3">
              <w:t>p</w:t>
            </w:r>
            <w:r>
              <w:t xml:space="preserve">rincipals should consider when building an atmosphere that is equitable </w:t>
            </w:r>
          </w:p>
          <w:p w14:paraId="2E467698" w14:textId="60C1C72A" w:rsidR="001D7690" w:rsidRDefault="001D7690" w:rsidP="001D7690">
            <w:pPr>
              <w:pStyle w:val="AssignmentsLevel2"/>
            </w:pPr>
            <w:r>
              <w:t xml:space="preserve">How </w:t>
            </w:r>
            <w:r w:rsidR="00DA5BF3">
              <w:t>e</w:t>
            </w:r>
            <w:r>
              <w:t xml:space="preserve">thics </w:t>
            </w:r>
            <w:r w:rsidR="00DA5BF3">
              <w:t xml:space="preserve">affects </w:t>
            </w:r>
            <w:r>
              <w:t>decision</w:t>
            </w:r>
            <w:r w:rsidR="00DA5BF3">
              <w:t xml:space="preserve"> </w:t>
            </w:r>
            <w:r>
              <w:t>making and social justice</w:t>
            </w:r>
          </w:p>
          <w:p w14:paraId="212FA3F9" w14:textId="5E089253" w:rsidR="001D7690" w:rsidRDefault="001D7690" w:rsidP="001D7690">
            <w:pPr>
              <w:pStyle w:val="AssignmentsLevel2"/>
            </w:pPr>
            <w:r>
              <w:t xml:space="preserve">What it means to be a culturally responsive leader </w:t>
            </w:r>
          </w:p>
          <w:p w14:paraId="43C483DF" w14:textId="4632EF50" w:rsidR="001D7690" w:rsidRDefault="001D7690" w:rsidP="001D7690">
            <w:pPr>
              <w:pStyle w:val="AssignmentsLevel2"/>
            </w:pPr>
            <w:r>
              <w:t xml:space="preserve">Strategies to be culturally responsive to </w:t>
            </w:r>
            <w:r w:rsidR="00DA5BF3">
              <w:t>s</w:t>
            </w:r>
            <w:r>
              <w:t xml:space="preserve">taff, </w:t>
            </w:r>
            <w:r w:rsidR="00DA5BF3">
              <w:t>s</w:t>
            </w:r>
            <w:r>
              <w:t xml:space="preserve">tudents, and </w:t>
            </w:r>
            <w:r w:rsidR="00DA5BF3">
              <w:t>p</w:t>
            </w:r>
            <w:r>
              <w:t xml:space="preserve">arents </w:t>
            </w:r>
          </w:p>
          <w:p w14:paraId="5DC5E682" w14:textId="3EFFB3D2" w:rsidR="001D7690" w:rsidRDefault="001D7690" w:rsidP="001D7690">
            <w:pPr>
              <w:pStyle w:val="AssignmentsLevel2"/>
            </w:pPr>
            <w:r>
              <w:t>Why it is important to be culturally responsive in today’s climate</w:t>
            </w:r>
          </w:p>
          <w:p w14:paraId="58EBB58D" w14:textId="77777777" w:rsidR="001D7690" w:rsidRDefault="001D7690" w:rsidP="001D7690">
            <w:pPr>
              <w:pStyle w:val="AssignmentsLevel2"/>
            </w:pPr>
            <w:r>
              <w:t>How to use professional development to support ethics and cultural responsiveness</w:t>
            </w:r>
          </w:p>
          <w:p w14:paraId="6DFDEE9C" w14:textId="77777777" w:rsidR="001D7690" w:rsidRDefault="001D7690" w:rsidP="001D7690">
            <w:pPr>
              <w:pStyle w:val="AssignmentsLevel1"/>
            </w:pPr>
          </w:p>
          <w:p w14:paraId="298AD8E5" w14:textId="6F85D07E" w:rsidR="001D7690" w:rsidRPr="00DF4721" w:rsidRDefault="001D7690" w:rsidP="001D7690">
            <w:pPr>
              <w:pStyle w:val="AssignmentsLevel1"/>
            </w:pPr>
            <w:r w:rsidRPr="00C2325D">
              <w:rPr>
                <w:b/>
              </w:rPr>
              <w:t>Submit</w:t>
            </w:r>
            <w:r>
              <w:t xml:space="preserve"> your </w:t>
            </w:r>
            <w:r w:rsidR="005B1041">
              <w:t>job aid</w:t>
            </w:r>
            <w:r>
              <w:t xml:space="preserve"> by Sunday.</w:t>
            </w:r>
          </w:p>
        </w:tc>
        <w:tc>
          <w:tcPr>
            <w:tcW w:w="1440" w:type="dxa"/>
          </w:tcPr>
          <w:p w14:paraId="4EAF8968" w14:textId="3590A984" w:rsidR="001D7690" w:rsidRPr="00DF4721" w:rsidRDefault="001D7690" w:rsidP="001D7690">
            <w:pPr>
              <w:tabs>
                <w:tab w:val="left" w:pos="2329"/>
              </w:tabs>
              <w:rPr>
                <w:rFonts w:cs="Arial"/>
                <w:szCs w:val="20"/>
              </w:rPr>
            </w:pPr>
            <w:r>
              <w:rPr>
                <w:rFonts w:cs="Arial"/>
                <w:szCs w:val="20"/>
              </w:rPr>
              <w:lastRenderedPageBreak/>
              <w:t>2.1, 2.3</w:t>
            </w:r>
          </w:p>
        </w:tc>
        <w:tc>
          <w:tcPr>
            <w:tcW w:w="1440" w:type="dxa"/>
          </w:tcPr>
          <w:p w14:paraId="3F3727CF" w14:textId="09E27502" w:rsidR="001D7690" w:rsidRPr="00DF4721" w:rsidRDefault="001D7690" w:rsidP="001D7690">
            <w:pPr>
              <w:tabs>
                <w:tab w:val="left" w:pos="2329"/>
              </w:tabs>
              <w:rPr>
                <w:rFonts w:cs="Arial"/>
                <w:szCs w:val="20"/>
              </w:rPr>
            </w:pPr>
            <w:r>
              <w:rPr>
                <w:rFonts w:eastAsia="Arial" w:cs="Arial"/>
              </w:rPr>
              <w:t>Review instructor feedback = .5 hour</w:t>
            </w:r>
          </w:p>
        </w:tc>
      </w:tr>
      <w:tr w:rsidR="001D7690" w:rsidRPr="00DF4721"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1D7690" w:rsidRPr="00DF4721" w:rsidRDefault="001D7690" w:rsidP="001D7690">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1D7690" w:rsidRPr="00DF4721" w:rsidRDefault="001D7690" w:rsidP="001D76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1D7690" w:rsidRPr="00DF4721" w:rsidRDefault="001D7690" w:rsidP="001D7690">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29828167" w:rsidR="001D7690" w:rsidRPr="00DF4721" w:rsidRDefault="001D7690" w:rsidP="001D7690">
            <w:pPr>
              <w:tabs>
                <w:tab w:val="left" w:pos="2329"/>
              </w:tabs>
              <w:rPr>
                <w:rFonts w:cs="Arial"/>
                <w:b/>
                <w:szCs w:val="20"/>
              </w:rPr>
            </w:pPr>
            <w:r>
              <w:rPr>
                <w:rFonts w:cs="Arial"/>
                <w:b/>
                <w:szCs w:val="20"/>
              </w:rPr>
              <w:t>5</w:t>
            </w:r>
            <w:r w:rsidR="00865F48">
              <w:rPr>
                <w:rFonts w:cs="Arial"/>
                <w:b/>
                <w:szCs w:val="20"/>
              </w:rPr>
              <w:t>.5</w:t>
            </w:r>
            <w:r>
              <w:rPr>
                <w:rFonts w:cs="Arial"/>
                <w:b/>
                <w:szCs w:val="20"/>
              </w:rPr>
              <w:t xml:space="preserve"> hours</w:t>
            </w:r>
          </w:p>
        </w:tc>
      </w:tr>
    </w:tbl>
    <w:p w14:paraId="3675D386" w14:textId="7BF6FADE" w:rsidR="00DA5BF3" w:rsidRDefault="00DA5BF3" w:rsidP="00104F2B">
      <w:pPr>
        <w:tabs>
          <w:tab w:val="left" w:pos="1065"/>
        </w:tabs>
      </w:pPr>
    </w:p>
    <w:p w14:paraId="4D03065E" w14:textId="77777777" w:rsidR="00DA5BF3" w:rsidRDefault="00DA5BF3">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4721"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1C80674" w:rsidR="002C1641" w:rsidRPr="00DF4721" w:rsidRDefault="002C1641" w:rsidP="0020635A">
            <w:pPr>
              <w:pStyle w:val="WeeklyTopicHeading1"/>
            </w:pPr>
            <w:bookmarkStart w:id="3" w:name="weekthree"/>
            <w:bookmarkStart w:id="4" w:name="_Toc358980896"/>
            <w:bookmarkEnd w:id="3"/>
            <w:r w:rsidRPr="00DF4721">
              <w:lastRenderedPageBreak/>
              <w:t xml:space="preserve">Week Three: </w:t>
            </w:r>
            <w:r w:rsidR="00C1332D" w:rsidRPr="00C1332D">
              <w:t>Core Values, Colla</w:t>
            </w:r>
            <w:r w:rsidR="00C1332D">
              <w:t xml:space="preserve">boration, Conflict Resolution, </w:t>
            </w:r>
            <w:r w:rsidR="00C1332D" w:rsidRPr="00C1332D">
              <w:t>and Consensus Building</w:t>
            </w:r>
            <w:bookmarkEnd w:id="4"/>
          </w:p>
        </w:tc>
        <w:tc>
          <w:tcPr>
            <w:tcW w:w="1440" w:type="dxa"/>
            <w:tcBorders>
              <w:left w:val="nil"/>
              <w:bottom w:val="single" w:sz="4" w:space="0" w:color="000000" w:themeColor="text1"/>
              <w:right w:val="nil"/>
            </w:tcBorders>
            <w:shd w:val="clear" w:color="auto" w:fill="BF2C37"/>
          </w:tcPr>
          <w:p w14:paraId="62C6F498" w14:textId="77777777" w:rsidR="002C1641" w:rsidRPr="00DF472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DF4721" w:rsidRDefault="002C1641" w:rsidP="00FD5474">
            <w:pPr>
              <w:tabs>
                <w:tab w:val="left" w:pos="0"/>
                <w:tab w:val="left" w:pos="3720"/>
              </w:tabs>
              <w:outlineLvl w:val="0"/>
              <w:rPr>
                <w:rFonts w:cs="Arial"/>
                <w:color w:val="FFFFFF"/>
                <w:sz w:val="28"/>
                <w:szCs w:val="28"/>
              </w:rPr>
            </w:pPr>
          </w:p>
        </w:tc>
      </w:tr>
      <w:tr w:rsidR="00FD5474" w:rsidRPr="00DF4721"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FD5474" w:rsidRPr="00DF4721"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468D7F04" w:rsidR="00FD5474" w:rsidRPr="00343DB8" w:rsidRDefault="00343DB8" w:rsidP="00DA5BF3">
            <w:pPr>
              <w:pStyle w:val="ListParagraph"/>
              <w:numPr>
                <w:ilvl w:val="1"/>
                <w:numId w:val="9"/>
              </w:numPr>
              <w:rPr>
                <w:rFonts w:cs="Arial"/>
                <w:szCs w:val="20"/>
              </w:rPr>
            </w:pPr>
            <w:r w:rsidRPr="00343DB8">
              <w:rPr>
                <w:rFonts w:cs="Arial"/>
                <w:szCs w:val="20"/>
              </w:rPr>
              <w:t xml:space="preserve">Analyze the </w:t>
            </w:r>
            <w:r w:rsidR="00DA5BF3">
              <w:rPr>
                <w:rFonts w:cs="Arial"/>
                <w:szCs w:val="20"/>
              </w:rPr>
              <w:t>c</w:t>
            </w:r>
            <w:r w:rsidRPr="00343DB8">
              <w:rPr>
                <w:rFonts w:cs="Arial"/>
                <w:szCs w:val="20"/>
              </w:rPr>
              <w:t xml:space="preserve">ore </w:t>
            </w:r>
            <w:r w:rsidR="00DA5BF3">
              <w:rPr>
                <w:rFonts w:cs="Arial"/>
                <w:szCs w:val="20"/>
              </w:rPr>
              <w:t>v</w:t>
            </w:r>
            <w:r w:rsidRPr="00343DB8">
              <w:rPr>
                <w:rFonts w:cs="Arial"/>
                <w:szCs w:val="20"/>
              </w:rPr>
              <w:t xml:space="preserve">alues of </w:t>
            </w:r>
            <w:r w:rsidR="00DA5BF3">
              <w:rPr>
                <w:rFonts w:cs="Arial"/>
                <w:szCs w:val="20"/>
              </w:rPr>
              <w:t>p</w:t>
            </w:r>
            <w:r w:rsidRPr="00343DB8">
              <w:rPr>
                <w:rFonts w:cs="Arial"/>
                <w:szCs w:val="20"/>
              </w:rPr>
              <w:t>rincipals</w:t>
            </w:r>
            <w:r>
              <w:rPr>
                <w:rFonts w:cs="Arial"/>
                <w:szCs w:val="20"/>
              </w:rPr>
              <w:t>.</w:t>
            </w:r>
          </w:p>
        </w:tc>
        <w:tc>
          <w:tcPr>
            <w:tcW w:w="2880" w:type="dxa"/>
            <w:gridSpan w:val="2"/>
            <w:tcBorders>
              <w:left w:val="nil"/>
              <w:bottom w:val="nil"/>
            </w:tcBorders>
          </w:tcPr>
          <w:p w14:paraId="7A009233" w14:textId="7D864992" w:rsidR="00FD5474" w:rsidRPr="00DF4721" w:rsidRDefault="00E33E2A" w:rsidP="00FD5474">
            <w:pPr>
              <w:tabs>
                <w:tab w:val="left" w:pos="0"/>
                <w:tab w:val="left" w:pos="3720"/>
              </w:tabs>
              <w:outlineLvl w:val="0"/>
              <w:rPr>
                <w:rFonts w:cs="Arial"/>
                <w:szCs w:val="20"/>
              </w:rPr>
            </w:pPr>
            <w:r>
              <w:rPr>
                <w:rFonts w:cs="Arial"/>
                <w:szCs w:val="20"/>
              </w:rPr>
              <w:t>CLO5</w:t>
            </w:r>
          </w:p>
        </w:tc>
      </w:tr>
      <w:tr w:rsidR="00FD5474" w:rsidRPr="00DF4721"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87E88BA" w:rsidR="00FD5474" w:rsidRPr="00343DB8" w:rsidRDefault="00CA53E0" w:rsidP="00DA5BF3">
            <w:pPr>
              <w:pStyle w:val="ListParagraph"/>
              <w:numPr>
                <w:ilvl w:val="1"/>
                <w:numId w:val="9"/>
              </w:numPr>
              <w:rPr>
                <w:rFonts w:cs="Arial"/>
                <w:szCs w:val="20"/>
              </w:rPr>
            </w:pPr>
            <w:r>
              <w:rPr>
                <w:rFonts w:cs="Arial"/>
                <w:szCs w:val="20"/>
              </w:rPr>
              <w:t>Examine</w:t>
            </w:r>
            <w:r w:rsidRPr="00343DB8">
              <w:rPr>
                <w:rFonts w:cs="Arial"/>
                <w:szCs w:val="20"/>
              </w:rPr>
              <w:t xml:space="preserve"> </w:t>
            </w:r>
            <w:r w:rsidR="00343DB8" w:rsidRPr="00343DB8">
              <w:rPr>
                <w:rFonts w:cs="Arial"/>
                <w:szCs w:val="20"/>
              </w:rPr>
              <w:t>the importance of collaboration to assist with decision</w:t>
            </w:r>
            <w:r w:rsidR="00DA5BF3">
              <w:rPr>
                <w:rFonts w:cs="Arial"/>
                <w:szCs w:val="20"/>
              </w:rPr>
              <w:t xml:space="preserve"> </w:t>
            </w:r>
            <w:r w:rsidR="00343DB8" w:rsidRPr="00343DB8">
              <w:rPr>
                <w:rFonts w:cs="Arial"/>
                <w:szCs w:val="20"/>
              </w:rPr>
              <w:t>making</w:t>
            </w:r>
            <w:r w:rsidR="00343DB8">
              <w:rPr>
                <w:rFonts w:cs="Arial"/>
                <w:szCs w:val="20"/>
              </w:rPr>
              <w:t>.</w:t>
            </w:r>
          </w:p>
        </w:tc>
        <w:tc>
          <w:tcPr>
            <w:tcW w:w="2880" w:type="dxa"/>
            <w:gridSpan w:val="2"/>
            <w:tcBorders>
              <w:top w:val="nil"/>
              <w:left w:val="nil"/>
              <w:bottom w:val="nil"/>
            </w:tcBorders>
          </w:tcPr>
          <w:p w14:paraId="5019E15E" w14:textId="553EA908" w:rsidR="00FD5474" w:rsidRPr="00DF4721" w:rsidRDefault="00E33E2A" w:rsidP="00FD5474">
            <w:pPr>
              <w:tabs>
                <w:tab w:val="left" w:pos="0"/>
                <w:tab w:val="left" w:pos="3720"/>
              </w:tabs>
              <w:outlineLvl w:val="0"/>
              <w:rPr>
                <w:rFonts w:cs="Arial"/>
                <w:szCs w:val="20"/>
              </w:rPr>
            </w:pPr>
            <w:r>
              <w:rPr>
                <w:rFonts w:cs="Arial"/>
                <w:szCs w:val="20"/>
              </w:rPr>
              <w:t>CLO5</w:t>
            </w:r>
          </w:p>
        </w:tc>
      </w:tr>
      <w:tr w:rsidR="00C1332D" w:rsidRPr="00DF4721" w14:paraId="4C5CA0A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08468B" w14:textId="24623F79" w:rsidR="00C1332D" w:rsidRPr="00343DB8" w:rsidRDefault="00343DB8" w:rsidP="00F13D71">
            <w:pPr>
              <w:pStyle w:val="ListParagraph"/>
              <w:numPr>
                <w:ilvl w:val="1"/>
                <w:numId w:val="9"/>
              </w:numPr>
              <w:rPr>
                <w:rFonts w:cs="Arial"/>
                <w:szCs w:val="20"/>
              </w:rPr>
            </w:pPr>
            <w:r w:rsidRPr="00343DB8">
              <w:rPr>
                <w:rFonts w:cs="Arial"/>
                <w:szCs w:val="20"/>
              </w:rPr>
              <w:t>Explain strategies for negotiating and resolving conflict with parents and staff</w:t>
            </w:r>
            <w:r>
              <w:rPr>
                <w:rFonts w:cs="Arial"/>
                <w:szCs w:val="20"/>
              </w:rPr>
              <w:t>.</w:t>
            </w:r>
          </w:p>
        </w:tc>
        <w:tc>
          <w:tcPr>
            <w:tcW w:w="2880" w:type="dxa"/>
            <w:gridSpan w:val="2"/>
            <w:tcBorders>
              <w:top w:val="nil"/>
              <w:left w:val="nil"/>
              <w:bottom w:val="nil"/>
            </w:tcBorders>
          </w:tcPr>
          <w:p w14:paraId="1A871C7D" w14:textId="6DE10EF2" w:rsidR="00C1332D" w:rsidRPr="00DF4721" w:rsidRDefault="00E33E2A" w:rsidP="00FD5474">
            <w:pPr>
              <w:tabs>
                <w:tab w:val="left" w:pos="0"/>
                <w:tab w:val="left" w:pos="3720"/>
              </w:tabs>
              <w:outlineLvl w:val="0"/>
              <w:rPr>
                <w:rFonts w:cs="Arial"/>
                <w:szCs w:val="20"/>
              </w:rPr>
            </w:pPr>
            <w:r>
              <w:rPr>
                <w:rFonts w:cs="Arial"/>
                <w:szCs w:val="20"/>
              </w:rPr>
              <w:t>CLO5</w:t>
            </w:r>
          </w:p>
        </w:tc>
      </w:tr>
      <w:tr w:rsidR="00FD5474" w:rsidRPr="00DF4721"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0CCE31C9" w:rsidR="00FD5474" w:rsidRPr="00DF4721" w:rsidRDefault="00343DB8" w:rsidP="00F13D71">
            <w:pPr>
              <w:pStyle w:val="ObjectiveBullet"/>
              <w:numPr>
                <w:ilvl w:val="1"/>
                <w:numId w:val="9"/>
              </w:numPr>
            </w:pPr>
            <w:r w:rsidRPr="00343DB8">
              <w:t>Summarize consensus-building strategies</w:t>
            </w:r>
            <w:r>
              <w:t>.</w:t>
            </w:r>
          </w:p>
        </w:tc>
        <w:tc>
          <w:tcPr>
            <w:tcW w:w="2880" w:type="dxa"/>
            <w:gridSpan w:val="2"/>
            <w:tcBorders>
              <w:top w:val="nil"/>
              <w:left w:val="nil"/>
              <w:bottom w:val="single" w:sz="4" w:space="0" w:color="000000" w:themeColor="text1"/>
            </w:tcBorders>
          </w:tcPr>
          <w:p w14:paraId="0A146889" w14:textId="70256EDE" w:rsidR="00FD5474" w:rsidRPr="00DF4721" w:rsidRDefault="00E33E2A" w:rsidP="00FD5474">
            <w:pPr>
              <w:tabs>
                <w:tab w:val="left" w:pos="0"/>
                <w:tab w:val="left" w:pos="3720"/>
              </w:tabs>
              <w:outlineLvl w:val="0"/>
              <w:rPr>
                <w:rFonts w:cs="Arial"/>
                <w:szCs w:val="20"/>
              </w:rPr>
            </w:pPr>
            <w:r>
              <w:rPr>
                <w:rFonts w:cs="Arial"/>
                <w:szCs w:val="20"/>
              </w:rPr>
              <w:t>CLO5</w:t>
            </w:r>
          </w:p>
        </w:tc>
      </w:tr>
      <w:tr w:rsidR="00135F7B" w:rsidRPr="00DF4721"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34683D5F" w14:textId="0AD7222D" w:rsidR="00135F7B"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135F7B" w:rsidRPr="00DF4721"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8B3E58" w14:textId="77777777" w:rsidR="00343DB8" w:rsidRDefault="00343DB8" w:rsidP="4948C66D">
            <w:pPr>
              <w:tabs>
                <w:tab w:val="left" w:pos="2329"/>
              </w:tabs>
              <w:rPr>
                <w:rFonts w:eastAsia="Arial" w:cs="Arial"/>
                <w:b/>
                <w:bCs/>
              </w:rPr>
            </w:pPr>
            <w:r>
              <w:rPr>
                <w:rFonts w:eastAsia="Arial" w:cs="Arial"/>
                <w:b/>
                <w:bCs/>
              </w:rPr>
              <w:t xml:space="preserve">Readings </w:t>
            </w:r>
          </w:p>
          <w:p w14:paraId="5945BB0E" w14:textId="77777777" w:rsidR="00343DB8" w:rsidRDefault="00343DB8" w:rsidP="4948C66D">
            <w:pPr>
              <w:tabs>
                <w:tab w:val="left" w:pos="2329"/>
              </w:tabs>
              <w:rPr>
                <w:rFonts w:eastAsia="Arial" w:cs="Arial"/>
                <w:b/>
                <w:bCs/>
              </w:rPr>
            </w:pPr>
          </w:p>
          <w:p w14:paraId="77E322D7" w14:textId="73E43556" w:rsidR="00135F7B" w:rsidRDefault="00343DB8" w:rsidP="00343DB8">
            <w:pPr>
              <w:tabs>
                <w:tab w:val="left" w:pos="2329"/>
              </w:tabs>
              <w:rPr>
                <w:rFonts w:eastAsia="Arial" w:cs="Arial"/>
                <w:b/>
                <w:bCs/>
              </w:rPr>
            </w:pPr>
            <w:r>
              <w:rPr>
                <w:rFonts w:eastAsia="Arial" w:cs="Arial"/>
                <w:b/>
                <w:bCs/>
              </w:rPr>
              <w:t xml:space="preserve">Read </w:t>
            </w:r>
            <w:r w:rsidRPr="00E10A70">
              <w:rPr>
                <w:rFonts w:eastAsia="Arial" w:cs="Arial"/>
                <w:bCs/>
              </w:rPr>
              <w:t>the following:</w:t>
            </w:r>
          </w:p>
          <w:p w14:paraId="14DF1E4E" w14:textId="7D3DACE1" w:rsidR="008045EF" w:rsidRDefault="008045EF" w:rsidP="00343DB8">
            <w:pPr>
              <w:tabs>
                <w:tab w:val="left" w:pos="2329"/>
              </w:tabs>
              <w:rPr>
                <w:rFonts w:eastAsia="Arial" w:cs="Arial"/>
                <w:b/>
                <w:bCs/>
              </w:rPr>
            </w:pPr>
          </w:p>
          <w:p w14:paraId="421E282D" w14:textId="59F2291E" w:rsidR="008045EF" w:rsidRDefault="008045EF" w:rsidP="00343DB8">
            <w:pPr>
              <w:tabs>
                <w:tab w:val="left" w:pos="2329"/>
              </w:tabs>
              <w:rPr>
                <w:rFonts w:eastAsia="Arial" w:cs="Arial"/>
                <w:b/>
                <w:bCs/>
              </w:rPr>
            </w:pPr>
            <w:r>
              <w:rPr>
                <w:rFonts w:eastAsia="Arial" w:cs="Arial"/>
                <w:b/>
                <w:bCs/>
              </w:rPr>
              <w:t>Core Values</w:t>
            </w:r>
          </w:p>
          <w:p w14:paraId="032C0C1D" w14:textId="77777777" w:rsidR="00DA5BF3" w:rsidRDefault="00DA5BF3" w:rsidP="00343DB8">
            <w:pPr>
              <w:tabs>
                <w:tab w:val="left" w:pos="2329"/>
              </w:tabs>
            </w:pPr>
          </w:p>
          <w:p w14:paraId="584324C2" w14:textId="42F9BAF7" w:rsidR="00343DB8" w:rsidRDefault="00343DB8" w:rsidP="00AC48B2">
            <w:pPr>
              <w:pStyle w:val="AssignmentsLevel2"/>
            </w:pPr>
            <w:r>
              <w:t xml:space="preserve">Ch. 19 &amp; 20 </w:t>
            </w:r>
            <w:r w:rsidR="00413242">
              <w:t xml:space="preserve">of </w:t>
            </w:r>
            <w:r w:rsidR="00413242" w:rsidRPr="00413242">
              <w:rPr>
                <w:i/>
              </w:rPr>
              <w:t>What Great Principals Do Differently</w:t>
            </w:r>
          </w:p>
          <w:p w14:paraId="1A1B547E" w14:textId="77777777" w:rsidR="008045EF" w:rsidRDefault="008045EF" w:rsidP="008045EF">
            <w:pPr>
              <w:pStyle w:val="AssignmentsLevel2"/>
              <w:numPr>
                <w:ilvl w:val="0"/>
                <w:numId w:val="0"/>
              </w:numPr>
              <w:rPr>
                <w:b/>
              </w:rPr>
            </w:pPr>
          </w:p>
          <w:p w14:paraId="0C5CBB78" w14:textId="2B2734A4" w:rsidR="008045EF" w:rsidRDefault="008045EF" w:rsidP="008045EF">
            <w:pPr>
              <w:pStyle w:val="AssignmentsLevel2"/>
              <w:numPr>
                <w:ilvl w:val="0"/>
                <w:numId w:val="0"/>
              </w:numPr>
              <w:rPr>
                <w:b/>
              </w:rPr>
            </w:pPr>
            <w:r w:rsidRPr="008045EF">
              <w:rPr>
                <w:b/>
              </w:rPr>
              <w:t>Collaboration</w:t>
            </w:r>
          </w:p>
          <w:p w14:paraId="4BD966F6" w14:textId="77777777" w:rsidR="00DA5BF3" w:rsidRPr="008045EF" w:rsidRDefault="00DA5BF3" w:rsidP="008045EF">
            <w:pPr>
              <w:pStyle w:val="AssignmentsLevel2"/>
              <w:numPr>
                <w:ilvl w:val="0"/>
                <w:numId w:val="0"/>
              </w:numPr>
              <w:rPr>
                <w:b/>
              </w:rPr>
            </w:pPr>
          </w:p>
          <w:p w14:paraId="70D76D12" w14:textId="02D11C09" w:rsidR="00343DB8" w:rsidRPr="008045EF" w:rsidRDefault="00E4668A" w:rsidP="00AC48B2">
            <w:pPr>
              <w:pStyle w:val="AssignmentsLevel2"/>
              <w:rPr>
                <w:rStyle w:val="Hyperlink"/>
                <w:color w:val="auto"/>
                <w:u w:val="none"/>
              </w:rPr>
            </w:pPr>
            <w:hyperlink r:id="rId35" w:history="1">
              <w:r w:rsidR="00343DB8" w:rsidRPr="00343DB8">
                <w:rPr>
                  <w:rStyle w:val="Hyperlink"/>
                </w:rPr>
                <w:t>How We Know Collaboration Works</w:t>
              </w:r>
            </w:hyperlink>
          </w:p>
          <w:p w14:paraId="5F1AB35E" w14:textId="77777777" w:rsidR="008045EF" w:rsidRDefault="008045EF" w:rsidP="008045EF">
            <w:pPr>
              <w:pStyle w:val="AssignmentsLevel2"/>
              <w:numPr>
                <w:ilvl w:val="0"/>
                <w:numId w:val="0"/>
              </w:numPr>
              <w:rPr>
                <w:b/>
              </w:rPr>
            </w:pPr>
          </w:p>
          <w:p w14:paraId="2B2D3573" w14:textId="1E37D608" w:rsidR="008045EF" w:rsidRDefault="008045EF" w:rsidP="008045EF">
            <w:pPr>
              <w:pStyle w:val="AssignmentsLevel2"/>
              <w:numPr>
                <w:ilvl w:val="0"/>
                <w:numId w:val="0"/>
              </w:numPr>
              <w:rPr>
                <w:b/>
              </w:rPr>
            </w:pPr>
            <w:r w:rsidRPr="008045EF">
              <w:rPr>
                <w:b/>
              </w:rPr>
              <w:t>Conflict Resolution</w:t>
            </w:r>
          </w:p>
          <w:p w14:paraId="6E4FCE92" w14:textId="77777777" w:rsidR="00DA5BF3" w:rsidRPr="008045EF" w:rsidRDefault="00DA5BF3" w:rsidP="008045EF">
            <w:pPr>
              <w:pStyle w:val="AssignmentsLevel2"/>
              <w:numPr>
                <w:ilvl w:val="0"/>
                <w:numId w:val="0"/>
              </w:numPr>
              <w:rPr>
                <w:b/>
              </w:rPr>
            </w:pPr>
          </w:p>
          <w:p w14:paraId="33D8EA98" w14:textId="77777777" w:rsidR="00343DB8" w:rsidRDefault="00E4668A" w:rsidP="00AC48B2">
            <w:pPr>
              <w:pStyle w:val="AssignmentsLevel2"/>
            </w:pPr>
            <w:hyperlink r:id="rId36" w:history="1">
              <w:r w:rsidR="00343DB8" w:rsidRPr="00343DB8">
                <w:rPr>
                  <w:rStyle w:val="Hyperlink"/>
                </w:rPr>
                <w:t>CONFLICT AND THE SCHOOL LEADER: EXPERT OR NOVICE</w:t>
              </w:r>
            </w:hyperlink>
          </w:p>
          <w:p w14:paraId="57B7A00A" w14:textId="6F5114FB" w:rsidR="00343DB8" w:rsidRPr="008045EF" w:rsidRDefault="00E4668A" w:rsidP="00AC48B2">
            <w:pPr>
              <w:pStyle w:val="AssignmentsLevel2"/>
              <w:rPr>
                <w:rStyle w:val="Hyperlink"/>
                <w:color w:val="auto"/>
                <w:u w:val="none"/>
              </w:rPr>
            </w:pPr>
            <w:hyperlink r:id="rId37" w:history="1">
              <w:r w:rsidR="00343DB8" w:rsidRPr="00343DB8">
                <w:rPr>
                  <w:rStyle w:val="Hyperlink"/>
                </w:rPr>
                <w:t>6 skills to resolve conflicts with teachers and parents while buffering relationships</w:t>
              </w:r>
            </w:hyperlink>
          </w:p>
          <w:p w14:paraId="5DD8230C" w14:textId="77777777" w:rsidR="008045EF" w:rsidRDefault="008045EF" w:rsidP="008045EF">
            <w:pPr>
              <w:pStyle w:val="AssignmentsLevel2"/>
              <w:numPr>
                <w:ilvl w:val="0"/>
                <w:numId w:val="0"/>
              </w:numPr>
              <w:ind w:left="360" w:hanging="360"/>
              <w:rPr>
                <w:rStyle w:val="Hyperlink"/>
                <w:b/>
                <w:color w:val="auto"/>
                <w:u w:val="none"/>
              </w:rPr>
            </w:pPr>
          </w:p>
          <w:p w14:paraId="149ECC8F" w14:textId="14215575" w:rsidR="008045EF" w:rsidRDefault="008045EF" w:rsidP="008045EF">
            <w:pPr>
              <w:pStyle w:val="AssignmentsLevel2"/>
              <w:numPr>
                <w:ilvl w:val="0"/>
                <w:numId w:val="0"/>
              </w:numPr>
              <w:ind w:left="360" w:hanging="360"/>
              <w:rPr>
                <w:rStyle w:val="Hyperlink"/>
                <w:b/>
                <w:color w:val="auto"/>
                <w:u w:val="none"/>
              </w:rPr>
            </w:pPr>
            <w:r w:rsidRPr="008045EF">
              <w:rPr>
                <w:rStyle w:val="Hyperlink"/>
                <w:b/>
                <w:color w:val="auto"/>
                <w:u w:val="none"/>
              </w:rPr>
              <w:t>Consensus Building</w:t>
            </w:r>
          </w:p>
          <w:p w14:paraId="06B4BAC4" w14:textId="77777777" w:rsidR="00DA5BF3" w:rsidRPr="008045EF" w:rsidRDefault="00DA5BF3" w:rsidP="008045EF">
            <w:pPr>
              <w:pStyle w:val="AssignmentsLevel2"/>
              <w:numPr>
                <w:ilvl w:val="0"/>
                <w:numId w:val="0"/>
              </w:numPr>
              <w:ind w:left="360" w:hanging="360"/>
              <w:rPr>
                <w:b/>
              </w:rPr>
            </w:pPr>
          </w:p>
          <w:p w14:paraId="710D9465" w14:textId="77777777" w:rsidR="00343DB8" w:rsidRDefault="00E4668A" w:rsidP="00AC48B2">
            <w:pPr>
              <w:pStyle w:val="AssignmentsLevel2"/>
            </w:pPr>
            <w:hyperlink r:id="rId38" w:history="1">
              <w:r w:rsidR="00343DB8" w:rsidRPr="00343DB8">
                <w:rPr>
                  <w:rStyle w:val="Hyperlink"/>
                </w:rPr>
                <w:t>Consensus Building</w:t>
              </w:r>
            </w:hyperlink>
          </w:p>
          <w:p w14:paraId="325D5CD9" w14:textId="0BD6FB23" w:rsidR="00343DB8" w:rsidRPr="00DF4721" w:rsidRDefault="00E4668A" w:rsidP="00AC48B2">
            <w:pPr>
              <w:pStyle w:val="AssignmentsLevel2"/>
            </w:pPr>
            <w:hyperlink r:id="rId39" w:history="1">
              <w:r w:rsidR="00343DB8" w:rsidRPr="00343DB8">
                <w:rPr>
                  <w:rStyle w:val="Hyperlink"/>
                </w:rPr>
                <w:t>Consensus Building: A Key to School Transformation</w:t>
              </w:r>
            </w:hyperlink>
          </w:p>
        </w:tc>
        <w:tc>
          <w:tcPr>
            <w:tcW w:w="1440" w:type="dxa"/>
            <w:tcBorders>
              <w:left w:val="single" w:sz="4" w:space="0" w:color="000000" w:themeColor="text1"/>
            </w:tcBorders>
            <w:shd w:val="clear" w:color="auto" w:fill="FFFFFF" w:themeFill="background1"/>
          </w:tcPr>
          <w:p w14:paraId="42BFCC05" w14:textId="21B5DCCA" w:rsidR="00135F7B" w:rsidRPr="00DF4721" w:rsidRDefault="00343DB8" w:rsidP="002522B3">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5302B7D4" w14:textId="77777777" w:rsidR="00135F7B" w:rsidRPr="00DF4721" w:rsidRDefault="00135F7B" w:rsidP="002522B3">
            <w:pPr>
              <w:rPr>
                <w:rFonts w:cs="Arial"/>
                <w:szCs w:val="20"/>
              </w:rPr>
            </w:pPr>
          </w:p>
        </w:tc>
      </w:tr>
      <w:tr w:rsidR="00135F7B" w:rsidRPr="00DF4721"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2FB8B464" w:rsidR="00135F7B" w:rsidRPr="00DF4721" w:rsidRDefault="00343DB8" w:rsidP="4948C66D">
            <w:pPr>
              <w:tabs>
                <w:tab w:val="left" w:pos="2329"/>
              </w:tabs>
              <w:rPr>
                <w:rFonts w:eastAsia="Arial" w:cs="Arial"/>
                <w:b/>
                <w:bCs/>
              </w:rPr>
            </w:pPr>
            <w:r>
              <w:rPr>
                <w:rFonts w:eastAsia="Arial" w:cs="Arial"/>
                <w:b/>
                <w:bCs/>
              </w:rPr>
              <w:lastRenderedPageBreak/>
              <w:t>Presentation</w:t>
            </w:r>
          </w:p>
          <w:p w14:paraId="1602D324" w14:textId="77777777" w:rsidR="00AC48B2" w:rsidRDefault="00AC48B2" w:rsidP="00AC48B2">
            <w:pPr>
              <w:tabs>
                <w:tab w:val="left" w:pos="2329"/>
              </w:tabs>
              <w:rPr>
                <w:rFonts w:cs="Arial"/>
                <w:b/>
                <w:szCs w:val="20"/>
              </w:rPr>
            </w:pPr>
          </w:p>
          <w:p w14:paraId="17E8D866" w14:textId="0E86CD20" w:rsidR="00135F7B" w:rsidRPr="00DA5BF3" w:rsidRDefault="00AC48B2" w:rsidP="00AC48B2">
            <w:pPr>
              <w:tabs>
                <w:tab w:val="left" w:pos="2329"/>
              </w:tabs>
              <w:rPr>
                <w:rStyle w:val="Hyperlink"/>
                <w:color w:val="auto"/>
                <w:u w:val="none"/>
              </w:rPr>
            </w:pPr>
            <w:r>
              <w:rPr>
                <w:rFonts w:cs="Arial"/>
                <w:b/>
                <w:szCs w:val="20"/>
              </w:rPr>
              <w:t xml:space="preserve">Review </w:t>
            </w:r>
            <w:hyperlink r:id="rId40" w:history="1">
              <w:r w:rsidR="00343DB8" w:rsidRPr="00343DB8">
                <w:rPr>
                  <w:rStyle w:val="Hyperlink"/>
                </w:rPr>
                <w:t>Conflict Management Skills for Principals and Vice-Principals</w:t>
              </w:r>
            </w:hyperlink>
            <w:r w:rsidR="00DA5BF3">
              <w:rPr>
                <w:rStyle w:val="Hyperlink"/>
                <w:color w:val="auto"/>
                <w:u w:val="none"/>
              </w:rPr>
              <w:t>.</w:t>
            </w:r>
          </w:p>
          <w:p w14:paraId="211117B4" w14:textId="77777777" w:rsidR="00BE225A" w:rsidRDefault="00BE225A" w:rsidP="00AC48B2">
            <w:pPr>
              <w:tabs>
                <w:tab w:val="left" w:pos="2329"/>
              </w:tabs>
              <w:rPr>
                <w:rStyle w:val="Hyperlink"/>
              </w:rPr>
            </w:pPr>
          </w:p>
          <w:p w14:paraId="05D99A8F" w14:textId="40E0254A" w:rsidR="00BE225A" w:rsidRPr="00DF4721" w:rsidRDefault="00BE225A" w:rsidP="00AC48B2">
            <w:pPr>
              <w:tabs>
                <w:tab w:val="left" w:pos="2329"/>
              </w:tabs>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40" w:type="dxa"/>
            <w:tcBorders>
              <w:left w:val="single" w:sz="4" w:space="0" w:color="000000" w:themeColor="text1"/>
            </w:tcBorders>
            <w:shd w:val="clear" w:color="auto" w:fill="FFFFFF" w:themeFill="background1"/>
          </w:tcPr>
          <w:p w14:paraId="080B15D4" w14:textId="19AF98D0" w:rsidR="00135F7B" w:rsidRPr="00DF4721" w:rsidRDefault="00343DB8" w:rsidP="002522B3">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2C510A22" w14:textId="5AA86389" w:rsidR="00135F7B" w:rsidRPr="00DF4721" w:rsidRDefault="00343DB8" w:rsidP="002522B3">
            <w:pPr>
              <w:rPr>
                <w:rFonts w:cs="Arial"/>
                <w:szCs w:val="20"/>
              </w:rPr>
            </w:pPr>
            <w:r>
              <w:rPr>
                <w:rFonts w:cs="Arial"/>
                <w:szCs w:val="20"/>
              </w:rPr>
              <w:t>Presentation: 1 hour</w:t>
            </w:r>
          </w:p>
        </w:tc>
      </w:tr>
      <w:tr w:rsidR="00135F7B" w:rsidRPr="00DF4721"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Graded Assignments</w:t>
            </w:r>
          </w:p>
          <w:p w14:paraId="62267F07" w14:textId="4CD0C366" w:rsidR="00135F7B"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DF4721" w:rsidRDefault="4948C66D" w:rsidP="4948C66D">
            <w:pPr>
              <w:rPr>
                <w:rFonts w:eastAsia="Arial" w:cs="Arial"/>
                <w:b/>
                <w:bCs/>
                <w:i/>
                <w:iCs/>
              </w:rPr>
            </w:pPr>
            <w:r w:rsidRPr="00DF4721">
              <w:rPr>
                <w:rFonts w:eastAsia="Arial" w:cs="Arial"/>
                <w:b/>
                <w:bCs/>
                <w:i/>
                <w:iCs/>
              </w:rPr>
              <w:t>AIE</w:t>
            </w:r>
          </w:p>
        </w:tc>
      </w:tr>
      <w:tr w:rsidR="00343DB8" w:rsidRPr="00DF4721" w14:paraId="70033FCC" w14:textId="77777777" w:rsidTr="00BF130F">
        <w:tc>
          <w:tcPr>
            <w:tcW w:w="10170" w:type="dxa"/>
            <w:gridSpan w:val="2"/>
            <w:tcMar>
              <w:top w:w="115" w:type="dxa"/>
              <w:left w:w="115" w:type="dxa"/>
              <w:bottom w:w="115" w:type="dxa"/>
              <w:right w:w="115" w:type="dxa"/>
            </w:tcMar>
          </w:tcPr>
          <w:p w14:paraId="3E9BF456" w14:textId="794FFE44" w:rsidR="00343DB8" w:rsidRPr="00DF4721" w:rsidRDefault="00343DB8" w:rsidP="00BF130F">
            <w:pPr>
              <w:tabs>
                <w:tab w:val="left" w:pos="2329"/>
              </w:tabs>
              <w:rPr>
                <w:rFonts w:eastAsia="Arial" w:cs="Arial"/>
                <w:b/>
                <w:bCs/>
              </w:rPr>
            </w:pPr>
            <w:r w:rsidRPr="00DF4721">
              <w:rPr>
                <w:rFonts w:eastAsia="Arial" w:cs="Arial"/>
                <w:b/>
                <w:bCs/>
              </w:rPr>
              <w:t xml:space="preserve">Discussion: </w:t>
            </w:r>
            <w:r>
              <w:rPr>
                <w:rFonts w:eastAsia="Arial" w:cs="Arial"/>
                <w:b/>
                <w:bCs/>
              </w:rPr>
              <w:t xml:space="preserve">The Principal </w:t>
            </w:r>
            <w:r w:rsidR="00DA5BF3">
              <w:rPr>
                <w:rFonts w:eastAsia="Arial" w:cs="Arial"/>
                <w:b/>
                <w:bCs/>
              </w:rPr>
              <w:t>I</w:t>
            </w:r>
            <w:r>
              <w:rPr>
                <w:rFonts w:eastAsia="Arial" w:cs="Arial"/>
                <w:b/>
                <w:bCs/>
              </w:rPr>
              <w:t>s the Filter</w:t>
            </w:r>
          </w:p>
          <w:p w14:paraId="7FF95D08" w14:textId="77777777" w:rsidR="00343DB8" w:rsidRPr="00DF4721" w:rsidRDefault="00343DB8" w:rsidP="00BF130F">
            <w:pPr>
              <w:pStyle w:val="AssignmentsLevel1"/>
            </w:pPr>
          </w:p>
          <w:p w14:paraId="1C72FB49" w14:textId="0CDA6779" w:rsidR="00343DB8" w:rsidRPr="00DF4721" w:rsidRDefault="00343DB8" w:rsidP="00BF130F">
            <w:pPr>
              <w:pStyle w:val="AssignmentsLevel1"/>
            </w:pPr>
            <w:r w:rsidRPr="00DF4721">
              <w:rPr>
                <w:b/>
                <w:bCs/>
              </w:rPr>
              <w:t xml:space="preserve">Respond </w:t>
            </w:r>
            <w:r w:rsidRPr="00DF4721">
              <w:t>t</w:t>
            </w:r>
            <w:r w:rsidR="001A03D1">
              <w:t xml:space="preserve">o the following question in </w:t>
            </w:r>
            <w:r w:rsidR="00892F07" w:rsidRPr="00892F07">
              <w:t xml:space="preserve">The Principal </w:t>
            </w:r>
            <w:r w:rsidR="00DA5BF3">
              <w:t>I</w:t>
            </w:r>
            <w:r w:rsidR="00892F07" w:rsidRPr="00892F07">
              <w:t xml:space="preserve">s the Filter </w:t>
            </w:r>
            <w:r w:rsidRPr="00DF4721">
              <w:t>discussion forum by Thursday:</w:t>
            </w:r>
          </w:p>
          <w:p w14:paraId="021EF145" w14:textId="77777777" w:rsidR="00343DB8" w:rsidRPr="00DF4721" w:rsidRDefault="00343DB8" w:rsidP="00BF130F">
            <w:pPr>
              <w:pStyle w:val="AssignmentsLevel1"/>
            </w:pPr>
          </w:p>
          <w:p w14:paraId="781A9E0F" w14:textId="6B6CAE40" w:rsidR="00343DB8" w:rsidRPr="00DF4721" w:rsidRDefault="00343DB8" w:rsidP="00343DB8">
            <w:pPr>
              <w:pStyle w:val="AssignmentsLevel2"/>
            </w:pPr>
            <w:r w:rsidRPr="00343DB8">
              <w:t xml:space="preserve">Explain your interpretation of Whittaker’s statement </w:t>
            </w:r>
            <w:r w:rsidR="00DA5BF3">
              <w:t xml:space="preserve">that </w:t>
            </w:r>
            <w:r w:rsidRPr="00343DB8">
              <w:t xml:space="preserve">“the </w:t>
            </w:r>
            <w:r w:rsidR="00DA5BF3">
              <w:t>p</w:t>
            </w:r>
            <w:r w:rsidRPr="00343DB8">
              <w:t xml:space="preserve">rincipal is the </w:t>
            </w:r>
            <w:r w:rsidR="00DA5BF3">
              <w:t>f</w:t>
            </w:r>
            <w:r w:rsidRPr="00343DB8">
              <w:t>ilter</w:t>
            </w:r>
            <w:r w:rsidR="00DA5BF3">
              <w:t>.</w:t>
            </w:r>
            <w:r w:rsidRPr="00343DB8">
              <w:t>”</w:t>
            </w:r>
            <w:r w:rsidRPr="00DF4721">
              <w:t xml:space="preserve"> </w:t>
            </w:r>
          </w:p>
          <w:p w14:paraId="302E95EC" w14:textId="77777777" w:rsidR="00343DB8" w:rsidRPr="00DF4721" w:rsidRDefault="00343DB8" w:rsidP="00BF130F">
            <w:pPr>
              <w:pStyle w:val="AssignmentsLevel1"/>
            </w:pPr>
          </w:p>
          <w:p w14:paraId="063A3B81" w14:textId="4365BC4B" w:rsidR="00343DB8" w:rsidRPr="00DF4721" w:rsidRDefault="00343DB8" w:rsidP="00DA5BF3">
            <w:pPr>
              <w:pStyle w:val="AssignmentsLevel1"/>
              <w:rPr>
                <w:b/>
                <w:bCs/>
              </w:rPr>
            </w:pPr>
            <w:r w:rsidRPr="00DF4721">
              <w:rPr>
                <w:b/>
                <w:bCs/>
              </w:rPr>
              <w:t>Post</w:t>
            </w:r>
            <w:r w:rsidRPr="00DF4721">
              <w:t xml:space="preserve"> constructive criticism, clarification, additional questions, or your own relevant thoughts to </w:t>
            </w:r>
            <w:r w:rsidR="00DA5BF3">
              <w:t>3</w:t>
            </w:r>
            <w:r w:rsidR="00DA5BF3" w:rsidRPr="00DF4721">
              <w:t xml:space="preserve"> </w:t>
            </w:r>
            <w:r w:rsidRPr="00DF4721">
              <w:t>of your classmates' posts by Sunday.</w:t>
            </w:r>
          </w:p>
        </w:tc>
        <w:tc>
          <w:tcPr>
            <w:tcW w:w="1440" w:type="dxa"/>
          </w:tcPr>
          <w:p w14:paraId="03098342" w14:textId="7104C9EC" w:rsidR="00343DB8" w:rsidRPr="00DF4721" w:rsidRDefault="000650FA" w:rsidP="00BF130F">
            <w:pPr>
              <w:tabs>
                <w:tab w:val="left" w:pos="2329"/>
              </w:tabs>
              <w:rPr>
                <w:rFonts w:cs="Arial"/>
                <w:szCs w:val="20"/>
              </w:rPr>
            </w:pPr>
            <w:r>
              <w:rPr>
                <w:rFonts w:cs="Arial"/>
                <w:szCs w:val="20"/>
              </w:rPr>
              <w:t>3.1</w:t>
            </w:r>
          </w:p>
        </w:tc>
        <w:tc>
          <w:tcPr>
            <w:tcW w:w="1440" w:type="dxa"/>
          </w:tcPr>
          <w:p w14:paraId="1EFD21B8" w14:textId="77777777" w:rsidR="00343DB8" w:rsidRPr="00DF4721" w:rsidRDefault="00343DB8"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135F7B" w:rsidRPr="00DF4721" w14:paraId="21364666" w14:textId="77777777" w:rsidTr="4948C66D">
        <w:tc>
          <w:tcPr>
            <w:tcW w:w="10170" w:type="dxa"/>
            <w:gridSpan w:val="2"/>
            <w:tcMar>
              <w:top w:w="115" w:type="dxa"/>
              <w:left w:w="115" w:type="dxa"/>
              <w:bottom w:w="115" w:type="dxa"/>
              <w:right w:w="115" w:type="dxa"/>
            </w:tcMar>
          </w:tcPr>
          <w:p w14:paraId="1379276C" w14:textId="0CF02E0D" w:rsidR="00135F7B" w:rsidRPr="00DF4721" w:rsidRDefault="4948C66D" w:rsidP="4948C66D">
            <w:pPr>
              <w:tabs>
                <w:tab w:val="left" w:pos="2329"/>
              </w:tabs>
              <w:rPr>
                <w:rFonts w:eastAsia="Arial" w:cs="Arial"/>
                <w:b/>
                <w:bCs/>
              </w:rPr>
            </w:pPr>
            <w:r w:rsidRPr="00DF4721">
              <w:rPr>
                <w:rFonts w:eastAsia="Arial" w:cs="Arial"/>
                <w:b/>
                <w:bCs/>
              </w:rPr>
              <w:t xml:space="preserve">Discussion: </w:t>
            </w:r>
            <w:r w:rsidR="00343DB8">
              <w:rPr>
                <w:rFonts w:eastAsia="Arial" w:cs="Arial"/>
                <w:b/>
                <w:bCs/>
              </w:rPr>
              <w:t>Back to School Night</w:t>
            </w:r>
          </w:p>
          <w:p w14:paraId="29EA09D1" w14:textId="77777777" w:rsidR="00135F7B" w:rsidRPr="00DF4721" w:rsidRDefault="00135F7B" w:rsidP="002522B3">
            <w:pPr>
              <w:pStyle w:val="AssignmentsLevel1"/>
            </w:pPr>
          </w:p>
          <w:p w14:paraId="12875784" w14:textId="5C9593D5" w:rsidR="00135F7B" w:rsidRPr="00DF4721" w:rsidRDefault="4948C66D" w:rsidP="002522B3">
            <w:pPr>
              <w:pStyle w:val="AssignmentsLevel1"/>
            </w:pPr>
            <w:r w:rsidRPr="00DF4721">
              <w:rPr>
                <w:b/>
                <w:bCs/>
              </w:rPr>
              <w:t xml:space="preserve">Respond </w:t>
            </w:r>
            <w:r w:rsidRPr="00DF4721">
              <w:t xml:space="preserve">to the following question in the </w:t>
            </w:r>
            <w:r w:rsidR="00A40A61" w:rsidRPr="00A40A61">
              <w:t>Back to School Night</w:t>
            </w:r>
            <w:r w:rsidRPr="00DF4721">
              <w:t xml:space="preserve"> discussion forum by Thursday:</w:t>
            </w:r>
          </w:p>
          <w:p w14:paraId="6D352C75" w14:textId="77777777" w:rsidR="00135F7B" w:rsidRPr="00DF4721" w:rsidRDefault="00135F7B" w:rsidP="002522B3">
            <w:pPr>
              <w:pStyle w:val="AssignmentsLevel1"/>
            </w:pPr>
          </w:p>
          <w:p w14:paraId="2BF7659D" w14:textId="1C32FB18" w:rsidR="00135F7B" w:rsidRPr="00DF4721" w:rsidRDefault="00DA5BF3" w:rsidP="00343DB8">
            <w:pPr>
              <w:pStyle w:val="AssignmentsLevel2"/>
            </w:pPr>
            <w:r>
              <w:t>Imagine y</w:t>
            </w:r>
            <w:r w:rsidR="00343DB8" w:rsidRPr="00343DB8">
              <w:t xml:space="preserve">ou are a new principal. Explain why it is important to have a </w:t>
            </w:r>
            <w:r>
              <w:t>b</w:t>
            </w:r>
            <w:r w:rsidR="00343DB8" w:rsidRPr="00343DB8">
              <w:t xml:space="preserve">ack to </w:t>
            </w:r>
            <w:r>
              <w:t>s</w:t>
            </w:r>
            <w:r w:rsidR="00343DB8" w:rsidRPr="00343DB8">
              <w:t xml:space="preserve">chool </w:t>
            </w:r>
            <w:r>
              <w:t>n</w:t>
            </w:r>
            <w:r w:rsidR="00343DB8" w:rsidRPr="00343DB8">
              <w:t>ight</w:t>
            </w:r>
            <w:r>
              <w:t>,</w:t>
            </w:r>
            <w:r w:rsidR="00343DB8" w:rsidRPr="00343DB8">
              <w:t xml:space="preserve"> and list 5 expectations you would like to communicate to parents.</w:t>
            </w:r>
            <w:r w:rsidR="4948C66D" w:rsidRPr="00DF4721">
              <w:t xml:space="preserve"> </w:t>
            </w:r>
          </w:p>
          <w:p w14:paraId="4D01FB18" w14:textId="77777777" w:rsidR="00135F7B" w:rsidRPr="00DF4721" w:rsidRDefault="00135F7B" w:rsidP="002522B3">
            <w:pPr>
              <w:pStyle w:val="AssignmentsLevel1"/>
            </w:pPr>
          </w:p>
          <w:p w14:paraId="600AB75C" w14:textId="6AD784B5" w:rsidR="00135F7B" w:rsidRPr="00DF4721" w:rsidRDefault="4948C66D" w:rsidP="00DA5BF3">
            <w:pPr>
              <w:pStyle w:val="AssignmentsLevel1"/>
              <w:rPr>
                <w:b/>
                <w:bCs/>
              </w:rPr>
            </w:pPr>
            <w:r w:rsidRPr="00DF4721">
              <w:rPr>
                <w:b/>
                <w:bCs/>
              </w:rPr>
              <w:t>Post</w:t>
            </w:r>
            <w:r w:rsidRPr="00DF4721">
              <w:t xml:space="preserve"> constructive criticism, clarification, additional questions, or your own relevant thoughts to </w:t>
            </w:r>
            <w:r w:rsidR="00DA5BF3">
              <w:t>3</w:t>
            </w:r>
            <w:r w:rsidR="00DA5BF3" w:rsidRPr="00DF4721">
              <w:t xml:space="preserve"> </w:t>
            </w:r>
            <w:r w:rsidRPr="00DF4721">
              <w:t>of your classmates' posts by Sunday.</w:t>
            </w:r>
          </w:p>
        </w:tc>
        <w:tc>
          <w:tcPr>
            <w:tcW w:w="1440" w:type="dxa"/>
          </w:tcPr>
          <w:p w14:paraId="162936FD" w14:textId="6D9F24CB" w:rsidR="00135F7B" w:rsidRPr="00DF4721" w:rsidRDefault="000650FA" w:rsidP="002522B3">
            <w:pPr>
              <w:tabs>
                <w:tab w:val="left" w:pos="2329"/>
              </w:tabs>
              <w:rPr>
                <w:rFonts w:cs="Arial"/>
                <w:szCs w:val="20"/>
              </w:rPr>
            </w:pPr>
            <w:r>
              <w:rPr>
                <w:rFonts w:cs="Arial"/>
                <w:szCs w:val="20"/>
              </w:rPr>
              <w:t>3.1</w:t>
            </w:r>
          </w:p>
        </w:tc>
        <w:tc>
          <w:tcPr>
            <w:tcW w:w="1440" w:type="dxa"/>
          </w:tcPr>
          <w:p w14:paraId="462F5756" w14:textId="77777777" w:rsidR="00135F7B" w:rsidRPr="00DF4721" w:rsidRDefault="4948C66D" w:rsidP="4948C66D">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1D7690" w:rsidRPr="00DF4721" w14:paraId="55911169" w14:textId="77777777" w:rsidTr="4948C66D">
        <w:tc>
          <w:tcPr>
            <w:tcW w:w="10170" w:type="dxa"/>
            <w:gridSpan w:val="2"/>
            <w:tcMar>
              <w:top w:w="115" w:type="dxa"/>
              <w:left w:w="115" w:type="dxa"/>
              <w:bottom w:w="115" w:type="dxa"/>
              <w:right w:w="115" w:type="dxa"/>
            </w:tcMar>
          </w:tcPr>
          <w:p w14:paraId="354B6682" w14:textId="35CF3661" w:rsidR="001D7690" w:rsidRPr="005F1A47" w:rsidRDefault="001D7690" w:rsidP="001D7690">
            <w:pPr>
              <w:rPr>
                <w:b/>
              </w:rPr>
            </w:pPr>
            <w:r w:rsidRPr="005F1A47">
              <w:rPr>
                <w:b/>
              </w:rPr>
              <w:t>Collaboration, Conflict Resolution, and Consensus Building</w:t>
            </w:r>
            <w:r w:rsidR="00CE7E21">
              <w:rPr>
                <w:b/>
              </w:rPr>
              <w:t xml:space="preserve"> </w:t>
            </w:r>
            <w:r w:rsidR="002A655C">
              <w:rPr>
                <w:b/>
              </w:rPr>
              <w:t>Chart</w:t>
            </w:r>
          </w:p>
          <w:p w14:paraId="561BC241" w14:textId="77777777" w:rsidR="001D7690" w:rsidRDefault="001D7690" w:rsidP="001D7690"/>
          <w:p w14:paraId="01278B03" w14:textId="5268A128" w:rsidR="001D7690" w:rsidRPr="00343DB8" w:rsidRDefault="00DA5BF3" w:rsidP="001D7690">
            <w:r>
              <w:t>Imagine y</w:t>
            </w:r>
            <w:r w:rsidR="001D7690" w:rsidRPr="00343DB8">
              <w:t xml:space="preserve">ou have just been assigned as a new principal to a school in the Smith </w:t>
            </w:r>
            <w:r>
              <w:t>d</w:t>
            </w:r>
            <w:r w:rsidR="001D7690" w:rsidRPr="00343DB8">
              <w:t xml:space="preserve">istrict. The </w:t>
            </w:r>
            <w:r>
              <w:t>a</w:t>
            </w:r>
            <w:r w:rsidR="001D7690" w:rsidRPr="00343DB8">
              <w:t xml:space="preserve">ssistant </w:t>
            </w:r>
            <w:r>
              <w:t>s</w:t>
            </w:r>
            <w:r w:rsidR="001D7690" w:rsidRPr="00343DB8">
              <w:t xml:space="preserve">uperintendent has given you the areas of collaboration, consensus building, and conflict resolution for you to respond to </w:t>
            </w:r>
            <w:proofErr w:type="gramStart"/>
            <w:r w:rsidR="001D7690" w:rsidRPr="00343DB8">
              <w:t>in regard to</w:t>
            </w:r>
            <w:proofErr w:type="gramEnd"/>
            <w:r w:rsidR="001D7690" w:rsidRPr="00343DB8">
              <w:t xml:space="preserve"> your leadership for his review. Your responses to these areas will assist in developing your </w:t>
            </w:r>
            <w:r>
              <w:t>m</w:t>
            </w:r>
            <w:r w:rsidR="001D7690" w:rsidRPr="00343DB8">
              <w:t xml:space="preserve">entorship </w:t>
            </w:r>
            <w:r>
              <w:t>p</w:t>
            </w:r>
            <w:r w:rsidR="001D7690" w:rsidRPr="00343DB8">
              <w:t>rogram for first</w:t>
            </w:r>
            <w:r>
              <w:t>-</w:t>
            </w:r>
            <w:r w:rsidR="001D7690" w:rsidRPr="00343DB8">
              <w:t xml:space="preserve">year </w:t>
            </w:r>
            <w:r>
              <w:t>p</w:t>
            </w:r>
            <w:r w:rsidR="001D7690" w:rsidRPr="00343DB8">
              <w:t>rincipals</w:t>
            </w:r>
            <w:r w:rsidR="001D7690">
              <w:t>.</w:t>
            </w:r>
            <w:r w:rsidR="001D7690" w:rsidRPr="00343DB8">
              <w:t xml:space="preserve"> </w:t>
            </w:r>
          </w:p>
          <w:p w14:paraId="31BA1147" w14:textId="77777777" w:rsidR="00143051" w:rsidRDefault="00143051" w:rsidP="001D7690">
            <w:pPr>
              <w:rPr>
                <w:b/>
              </w:rPr>
            </w:pPr>
          </w:p>
          <w:p w14:paraId="650CA3D7" w14:textId="5422C6F3" w:rsidR="001D7690" w:rsidRDefault="00143051" w:rsidP="001D7690">
            <w:r w:rsidRPr="00143051">
              <w:rPr>
                <w:b/>
              </w:rPr>
              <w:t>Interview</w:t>
            </w:r>
            <w:r>
              <w:t xml:space="preserve"> school personnel on </w:t>
            </w:r>
            <w:r w:rsidR="00DA5BF3">
              <w:t>c</w:t>
            </w:r>
            <w:r>
              <w:t xml:space="preserve">ollaboration, </w:t>
            </w:r>
            <w:r w:rsidR="00DA5BF3">
              <w:t>c</w:t>
            </w:r>
            <w:r>
              <w:t xml:space="preserve">onflict </w:t>
            </w:r>
            <w:r w:rsidR="00DA5BF3">
              <w:t>r</w:t>
            </w:r>
            <w:r>
              <w:t xml:space="preserve">esolution, and </w:t>
            </w:r>
            <w:r w:rsidR="00DA5BF3">
              <w:t>c</w:t>
            </w:r>
            <w:r>
              <w:t xml:space="preserve">onsensus </w:t>
            </w:r>
            <w:r w:rsidR="00DA5BF3">
              <w:t>b</w:t>
            </w:r>
            <w:r>
              <w:t>uilding. For each</w:t>
            </w:r>
            <w:r w:rsidR="00DA5BF3">
              <w:t>,</w:t>
            </w:r>
            <w:r>
              <w:t xml:space="preserve"> find out</w:t>
            </w:r>
            <w:r w:rsidR="00DA5BF3">
              <w:t xml:space="preserve"> the following</w:t>
            </w:r>
            <w:r>
              <w:t>:</w:t>
            </w:r>
          </w:p>
          <w:p w14:paraId="00AD11EB" w14:textId="77777777" w:rsidR="00DA5BF3" w:rsidRDefault="00DA5BF3" w:rsidP="001D7690"/>
          <w:p w14:paraId="3D96F786" w14:textId="55373E67" w:rsidR="00143051" w:rsidRDefault="00143051" w:rsidP="00143051">
            <w:pPr>
              <w:pStyle w:val="AssignmentsLevel2"/>
            </w:pPr>
            <w:r>
              <w:lastRenderedPageBreak/>
              <w:t>What is occurring</w:t>
            </w:r>
          </w:p>
          <w:p w14:paraId="18E43982" w14:textId="4361E55C" w:rsidR="00143051" w:rsidRDefault="00143051" w:rsidP="00143051">
            <w:pPr>
              <w:pStyle w:val="AssignmentsLevel2"/>
            </w:pPr>
            <w:r>
              <w:t>The written policy, process, or procedure</w:t>
            </w:r>
          </w:p>
          <w:p w14:paraId="446D3320" w14:textId="73060770" w:rsidR="00143051" w:rsidRPr="00343DB8" w:rsidRDefault="00864D23" w:rsidP="00143051">
            <w:pPr>
              <w:pStyle w:val="AssignmentsLevel2"/>
            </w:pPr>
            <w:r>
              <w:t xml:space="preserve">Whether </w:t>
            </w:r>
            <w:r w:rsidR="00143051">
              <w:t>the policy, process, or procedure</w:t>
            </w:r>
            <w:r>
              <w:t xml:space="preserve"> is</w:t>
            </w:r>
            <w:r w:rsidR="00143051">
              <w:t xml:space="preserve"> being followed</w:t>
            </w:r>
          </w:p>
          <w:p w14:paraId="0808671C" w14:textId="77777777" w:rsidR="00892F07" w:rsidRDefault="00892F07" w:rsidP="001D7690">
            <w:pPr>
              <w:rPr>
                <w:b/>
              </w:rPr>
            </w:pPr>
          </w:p>
          <w:p w14:paraId="21CAF337" w14:textId="07349A19" w:rsidR="001D7690" w:rsidRDefault="001D7690" w:rsidP="001D7690">
            <w:r w:rsidRPr="00EB5CAC">
              <w:rPr>
                <w:b/>
              </w:rPr>
              <w:t>Complete</w:t>
            </w:r>
            <w:r w:rsidRPr="00343DB8">
              <w:t xml:space="preserve"> </w:t>
            </w:r>
            <w:r>
              <w:t>the Collaboration, Conflict Resolution, and Consensus Building Chart.</w:t>
            </w:r>
          </w:p>
          <w:p w14:paraId="2F5E83EE" w14:textId="77777777" w:rsidR="001D7690" w:rsidRDefault="001D7690" w:rsidP="001D7690">
            <w:pPr>
              <w:pStyle w:val="AssignmentsLevel1"/>
            </w:pPr>
          </w:p>
          <w:p w14:paraId="7CC980BA" w14:textId="5A2A3F82" w:rsidR="001D7690" w:rsidRPr="00343DB8" w:rsidRDefault="001D7690" w:rsidP="001D7690">
            <w:pPr>
              <w:pStyle w:val="AssignmentsLevel1"/>
            </w:pPr>
            <w:r w:rsidRPr="005F1A47">
              <w:rPr>
                <w:b/>
              </w:rPr>
              <w:t>Submit</w:t>
            </w:r>
            <w:r>
              <w:t xml:space="preserve"> your </w:t>
            </w:r>
            <w:r w:rsidR="00864D23">
              <w:t>c</w:t>
            </w:r>
            <w:r>
              <w:t>hart by Sunday.</w:t>
            </w:r>
          </w:p>
        </w:tc>
        <w:tc>
          <w:tcPr>
            <w:tcW w:w="1440" w:type="dxa"/>
          </w:tcPr>
          <w:p w14:paraId="595C5E59" w14:textId="69FFA435" w:rsidR="001D7690" w:rsidRPr="00DF4721" w:rsidRDefault="001D7690" w:rsidP="001D7690">
            <w:pPr>
              <w:tabs>
                <w:tab w:val="left" w:pos="2329"/>
              </w:tabs>
              <w:rPr>
                <w:rFonts w:cs="Arial"/>
                <w:szCs w:val="20"/>
              </w:rPr>
            </w:pPr>
            <w:r>
              <w:rPr>
                <w:rFonts w:cs="Arial"/>
                <w:szCs w:val="20"/>
              </w:rPr>
              <w:lastRenderedPageBreak/>
              <w:t>3.2, 3.3, 3.4</w:t>
            </w:r>
          </w:p>
        </w:tc>
        <w:tc>
          <w:tcPr>
            <w:tcW w:w="1440" w:type="dxa"/>
          </w:tcPr>
          <w:p w14:paraId="479C630F" w14:textId="4FE33C5A" w:rsidR="001D7690" w:rsidRPr="00DF4721" w:rsidRDefault="001D7690" w:rsidP="001D7690">
            <w:pPr>
              <w:tabs>
                <w:tab w:val="left" w:pos="2329"/>
              </w:tabs>
              <w:rPr>
                <w:rFonts w:eastAsia="Arial" w:cs="Arial"/>
              </w:rPr>
            </w:pPr>
          </w:p>
        </w:tc>
      </w:tr>
      <w:tr w:rsidR="001D7690" w:rsidRPr="00DF4721"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D7690" w:rsidRPr="00DF4721" w:rsidRDefault="001D7690" w:rsidP="001D7690">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D7690" w:rsidRPr="00DF4721" w:rsidRDefault="001D7690" w:rsidP="001D76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D7690" w:rsidRPr="00DF4721" w:rsidRDefault="001D7690" w:rsidP="001D7690">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555794E" w:rsidR="001D7690" w:rsidRPr="00DF4721" w:rsidRDefault="001D7690" w:rsidP="001D7690">
            <w:pPr>
              <w:tabs>
                <w:tab w:val="left" w:pos="2329"/>
              </w:tabs>
              <w:rPr>
                <w:rFonts w:cs="Arial"/>
                <w:b/>
                <w:szCs w:val="20"/>
              </w:rPr>
            </w:pPr>
            <w:r>
              <w:rPr>
                <w:rFonts w:cs="Arial"/>
                <w:b/>
                <w:szCs w:val="20"/>
              </w:rPr>
              <w:t>3 hours</w:t>
            </w:r>
          </w:p>
        </w:tc>
      </w:tr>
    </w:tbl>
    <w:p w14:paraId="55295528" w14:textId="77777777" w:rsidR="005344A9" w:rsidRPr="00DF4721" w:rsidRDefault="005344A9" w:rsidP="0020635A">
      <w:pPr>
        <w:pStyle w:val="Heading1"/>
      </w:pPr>
    </w:p>
    <w:p w14:paraId="092CC3B4" w14:textId="77777777" w:rsidR="005344A9" w:rsidRPr="00DF4721" w:rsidRDefault="005344A9" w:rsidP="005344A9">
      <w:pPr>
        <w:tabs>
          <w:tab w:val="left" w:pos="1065"/>
        </w:tabs>
      </w:pPr>
    </w:p>
    <w:p w14:paraId="2B7A941F" w14:textId="77777777" w:rsidR="00104F2B" w:rsidRPr="00DF4721" w:rsidRDefault="00104F2B" w:rsidP="00104F2B"/>
    <w:p w14:paraId="18912E20" w14:textId="77777777" w:rsidR="00104F2B" w:rsidRPr="00DF4721" w:rsidRDefault="00104F2B" w:rsidP="00104F2B"/>
    <w:p w14:paraId="34803E2F" w14:textId="77777777" w:rsidR="00104F2B" w:rsidRPr="00DF4721" w:rsidRDefault="00104F2B" w:rsidP="00104F2B">
      <w:pPr>
        <w:sectPr w:rsidR="00104F2B" w:rsidRPr="00DF472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93154" w:rsidRPr="00DF4721" w14:paraId="312175C1" w14:textId="77777777" w:rsidTr="00BF130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4967E0A2" w14:textId="06E8ED6B" w:rsidR="00A93154" w:rsidRPr="00DF4721" w:rsidRDefault="00A93154" w:rsidP="00A93154">
            <w:pPr>
              <w:pStyle w:val="WeeklyTopicHeading1"/>
              <w:rPr>
                <w:color w:val="FFFFFF"/>
                <w:sz w:val="28"/>
                <w:szCs w:val="28"/>
              </w:rPr>
            </w:pPr>
            <w:bookmarkStart w:id="5" w:name="weekfour"/>
            <w:bookmarkStart w:id="6" w:name="_Toc358980897"/>
            <w:bookmarkEnd w:id="5"/>
            <w:r w:rsidRPr="00DF4721">
              <w:lastRenderedPageBreak/>
              <w:t xml:space="preserve">Week Four: </w:t>
            </w:r>
            <w:r w:rsidRPr="00A93154">
              <w:t>Overrepresentation of Diverse Learners, Prevention and Early Intervention,</w:t>
            </w:r>
            <w:r>
              <w:t xml:space="preserve"> and</w:t>
            </w:r>
            <w:r w:rsidRPr="00A93154">
              <w:t xml:space="preserve"> Gifted Education</w:t>
            </w:r>
            <w:bookmarkEnd w:id="6"/>
          </w:p>
        </w:tc>
      </w:tr>
      <w:tr w:rsidR="00BA4B7B" w:rsidRPr="00DF4721"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BA4B7B" w:rsidRPr="00DF4721"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67234B0" w:rsidR="00BA4B7B" w:rsidRPr="00DF4721" w:rsidRDefault="00F6265C" w:rsidP="001E306F">
            <w:pPr>
              <w:pStyle w:val="ObjectiveBullet"/>
              <w:numPr>
                <w:ilvl w:val="1"/>
                <w:numId w:val="10"/>
              </w:numPr>
              <w:tabs>
                <w:tab w:val="clear" w:pos="0"/>
              </w:tabs>
            </w:pPr>
            <w:r w:rsidRPr="00F6265C">
              <w:t xml:space="preserve">Explain the factors leading to </w:t>
            </w:r>
            <w:r w:rsidR="001E306F">
              <w:t>d</w:t>
            </w:r>
            <w:r w:rsidRPr="00F6265C">
              <w:t xml:space="preserve">isproportionate </w:t>
            </w:r>
            <w:r w:rsidR="001E306F">
              <w:t>r</w:t>
            </w:r>
            <w:r w:rsidRPr="00F6265C">
              <w:t xml:space="preserve">epresentation of </w:t>
            </w:r>
            <w:r w:rsidR="001E306F">
              <w:t>c</w:t>
            </w:r>
            <w:r w:rsidRPr="00F6265C">
              <w:t xml:space="preserve">ulturally and </w:t>
            </w:r>
            <w:r w:rsidR="001E306F">
              <w:t>l</w:t>
            </w:r>
            <w:r w:rsidRPr="00F6265C">
              <w:t xml:space="preserve">inguistically </w:t>
            </w:r>
            <w:r w:rsidR="001E306F">
              <w:t>d</w:t>
            </w:r>
            <w:r w:rsidRPr="00F6265C">
              <w:t xml:space="preserve">iverse </w:t>
            </w:r>
            <w:r w:rsidR="001E306F">
              <w:t>s</w:t>
            </w:r>
            <w:r w:rsidRPr="00F6265C">
              <w:t xml:space="preserve">tudents in </w:t>
            </w:r>
            <w:r w:rsidR="001E306F">
              <w:t>s</w:t>
            </w:r>
            <w:r w:rsidRPr="00F6265C">
              <w:t xml:space="preserve">pecial </w:t>
            </w:r>
            <w:r w:rsidR="001E306F">
              <w:t>e</w:t>
            </w:r>
            <w:r w:rsidRPr="00F6265C">
              <w:t>ducation</w:t>
            </w:r>
            <w:r>
              <w:t>.</w:t>
            </w:r>
          </w:p>
        </w:tc>
        <w:tc>
          <w:tcPr>
            <w:tcW w:w="2880" w:type="dxa"/>
            <w:gridSpan w:val="2"/>
            <w:tcBorders>
              <w:left w:val="nil"/>
              <w:bottom w:val="nil"/>
            </w:tcBorders>
          </w:tcPr>
          <w:p w14:paraId="01245692" w14:textId="54B05DB2" w:rsidR="00BA4B7B" w:rsidRPr="00DF4721" w:rsidRDefault="00E33E2A" w:rsidP="00B069D8">
            <w:pPr>
              <w:tabs>
                <w:tab w:val="left" w:pos="0"/>
                <w:tab w:val="left" w:pos="3720"/>
              </w:tabs>
              <w:outlineLvl w:val="0"/>
              <w:rPr>
                <w:rFonts w:cs="Arial"/>
                <w:szCs w:val="20"/>
              </w:rPr>
            </w:pPr>
            <w:r>
              <w:rPr>
                <w:rFonts w:cs="Arial"/>
                <w:szCs w:val="20"/>
              </w:rPr>
              <w:t xml:space="preserve">CLO2, </w:t>
            </w:r>
            <w:r w:rsidR="00B069D8">
              <w:rPr>
                <w:rFonts w:cs="Arial"/>
                <w:szCs w:val="20"/>
              </w:rPr>
              <w:t>CLO4</w:t>
            </w:r>
          </w:p>
        </w:tc>
      </w:tr>
      <w:tr w:rsidR="00BA4B7B" w:rsidRPr="00DF4721"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40F3F497" w:rsidR="00BA4B7B" w:rsidRPr="00DF4721" w:rsidRDefault="00F6265C" w:rsidP="00F13D71">
            <w:pPr>
              <w:pStyle w:val="ObjectiveBullet"/>
              <w:numPr>
                <w:ilvl w:val="1"/>
                <w:numId w:val="10"/>
              </w:numPr>
            </w:pPr>
            <w:r w:rsidRPr="00F6265C">
              <w:t>Analyze the discrepancy data of overrepresentation of culturally and linguistically diverse students</w:t>
            </w:r>
            <w:r>
              <w:t>.</w:t>
            </w:r>
          </w:p>
        </w:tc>
        <w:tc>
          <w:tcPr>
            <w:tcW w:w="2880" w:type="dxa"/>
            <w:gridSpan w:val="2"/>
            <w:tcBorders>
              <w:top w:val="nil"/>
              <w:left w:val="nil"/>
              <w:bottom w:val="nil"/>
            </w:tcBorders>
          </w:tcPr>
          <w:p w14:paraId="1D8555ED" w14:textId="00465355" w:rsidR="00BA4B7B" w:rsidRPr="00DF4721" w:rsidRDefault="00E33E2A" w:rsidP="00FD5474">
            <w:pPr>
              <w:tabs>
                <w:tab w:val="left" w:pos="0"/>
                <w:tab w:val="left" w:pos="3720"/>
              </w:tabs>
              <w:outlineLvl w:val="0"/>
              <w:rPr>
                <w:rFonts w:cs="Arial"/>
                <w:szCs w:val="20"/>
              </w:rPr>
            </w:pPr>
            <w:r>
              <w:rPr>
                <w:rFonts w:cs="Arial"/>
                <w:szCs w:val="20"/>
              </w:rPr>
              <w:t xml:space="preserve">CLO2, </w:t>
            </w:r>
            <w:r w:rsidR="00B069D8">
              <w:rPr>
                <w:rFonts w:cs="Arial"/>
                <w:szCs w:val="20"/>
              </w:rPr>
              <w:t>CLO4</w:t>
            </w:r>
          </w:p>
        </w:tc>
      </w:tr>
      <w:tr w:rsidR="00A93154" w:rsidRPr="00DF4721" w14:paraId="3CD10BF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19E37BD" w14:textId="49068A50" w:rsidR="00A93154" w:rsidRPr="00DF4721" w:rsidRDefault="00F6265C" w:rsidP="00F13D71">
            <w:pPr>
              <w:pStyle w:val="ObjectiveBullet"/>
              <w:numPr>
                <w:ilvl w:val="1"/>
                <w:numId w:val="10"/>
              </w:numPr>
            </w:pPr>
            <w:r w:rsidRPr="00F6265C">
              <w:t>Summarize early intervention and prevention strategies of identifying students who are culturally and linguistically different from being placed in special education</w:t>
            </w:r>
            <w:r>
              <w:t>.</w:t>
            </w:r>
          </w:p>
        </w:tc>
        <w:tc>
          <w:tcPr>
            <w:tcW w:w="2880" w:type="dxa"/>
            <w:gridSpan w:val="2"/>
            <w:tcBorders>
              <w:top w:val="nil"/>
              <w:left w:val="nil"/>
              <w:bottom w:val="nil"/>
            </w:tcBorders>
          </w:tcPr>
          <w:p w14:paraId="7DCD01F5" w14:textId="520A3B63" w:rsidR="00A93154" w:rsidRPr="00DF4721" w:rsidRDefault="00E33E2A" w:rsidP="00FD5474">
            <w:pPr>
              <w:tabs>
                <w:tab w:val="left" w:pos="0"/>
                <w:tab w:val="left" w:pos="3720"/>
              </w:tabs>
              <w:outlineLvl w:val="0"/>
              <w:rPr>
                <w:rFonts w:cs="Arial"/>
                <w:szCs w:val="20"/>
              </w:rPr>
            </w:pPr>
            <w:r>
              <w:rPr>
                <w:rFonts w:cs="Arial"/>
                <w:szCs w:val="20"/>
              </w:rPr>
              <w:t xml:space="preserve">CLO2, </w:t>
            </w:r>
            <w:r w:rsidR="00B069D8">
              <w:rPr>
                <w:rFonts w:cs="Arial"/>
                <w:szCs w:val="20"/>
              </w:rPr>
              <w:t>CLO4</w:t>
            </w:r>
          </w:p>
        </w:tc>
      </w:tr>
      <w:tr w:rsidR="00BA4B7B" w:rsidRPr="00DF4721"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2948A53D" w:rsidR="00BA4B7B" w:rsidRPr="00DF4721" w:rsidRDefault="00F6265C" w:rsidP="00F13D71">
            <w:pPr>
              <w:pStyle w:val="ObjectiveBullet"/>
              <w:numPr>
                <w:ilvl w:val="1"/>
                <w:numId w:val="10"/>
              </w:numPr>
            </w:pPr>
            <w:r w:rsidRPr="00F6265C">
              <w:t>Fram</w:t>
            </w:r>
            <w:r>
              <w:t>e</w:t>
            </w:r>
            <w:r w:rsidRPr="00F6265C">
              <w:t xml:space="preserve"> strategies to identify gifted talent in minority students</w:t>
            </w:r>
            <w:r>
              <w:t>.</w:t>
            </w:r>
          </w:p>
        </w:tc>
        <w:tc>
          <w:tcPr>
            <w:tcW w:w="2880" w:type="dxa"/>
            <w:gridSpan w:val="2"/>
            <w:tcBorders>
              <w:top w:val="nil"/>
              <w:left w:val="nil"/>
              <w:bottom w:val="single" w:sz="4" w:space="0" w:color="000000" w:themeColor="text1"/>
            </w:tcBorders>
          </w:tcPr>
          <w:p w14:paraId="349F0B6E" w14:textId="4E82D205" w:rsidR="00BA4B7B" w:rsidRPr="00DF4721" w:rsidRDefault="00E33E2A" w:rsidP="00FD5474">
            <w:pPr>
              <w:tabs>
                <w:tab w:val="left" w:pos="0"/>
                <w:tab w:val="left" w:pos="3720"/>
              </w:tabs>
              <w:outlineLvl w:val="0"/>
              <w:rPr>
                <w:rFonts w:cs="Arial"/>
                <w:szCs w:val="20"/>
              </w:rPr>
            </w:pPr>
            <w:r>
              <w:rPr>
                <w:rFonts w:cs="Arial"/>
                <w:szCs w:val="20"/>
              </w:rPr>
              <w:t xml:space="preserve">CLO2, </w:t>
            </w:r>
            <w:r w:rsidR="00B069D8">
              <w:rPr>
                <w:rFonts w:cs="Arial"/>
                <w:szCs w:val="20"/>
              </w:rPr>
              <w:t>CLO4</w:t>
            </w:r>
          </w:p>
        </w:tc>
      </w:tr>
      <w:tr w:rsidR="00135F7B" w:rsidRPr="00DF4721"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668E1AC7" w14:textId="2087B50F" w:rsidR="00135F7B"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135F7B" w:rsidRPr="00DF4721"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2896262A" w:rsidR="00135F7B" w:rsidRPr="00DF4721" w:rsidRDefault="00F6265C" w:rsidP="4948C66D">
            <w:pPr>
              <w:tabs>
                <w:tab w:val="left" w:pos="2329"/>
              </w:tabs>
              <w:rPr>
                <w:rFonts w:eastAsia="Arial" w:cs="Arial"/>
                <w:b/>
                <w:bCs/>
              </w:rPr>
            </w:pPr>
            <w:r>
              <w:rPr>
                <w:rFonts w:eastAsia="Arial" w:cs="Arial"/>
                <w:b/>
                <w:bCs/>
              </w:rPr>
              <w:t>Readings</w:t>
            </w:r>
          </w:p>
          <w:p w14:paraId="74D64264" w14:textId="77777777" w:rsidR="00135F7B" w:rsidRPr="00DF4721" w:rsidRDefault="00135F7B" w:rsidP="002522B3">
            <w:pPr>
              <w:tabs>
                <w:tab w:val="left" w:pos="2329"/>
              </w:tabs>
              <w:rPr>
                <w:rFonts w:cs="Arial"/>
                <w:b/>
                <w:szCs w:val="20"/>
              </w:rPr>
            </w:pPr>
          </w:p>
          <w:p w14:paraId="2786478C" w14:textId="279CB67D" w:rsidR="00F6265C" w:rsidRDefault="00F6265C" w:rsidP="002522B3">
            <w:pPr>
              <w:pStyle w:val="AssignmentsLevel1"/>
            </w:pPr>
            <w:r w:rsidRPr="00857B15">
              <w:rPr>
                <w:b/>
              </w:rPr>
              <w:t>Read</w:t>
            </w:r>
            <w:r>
              <w:t xml:space="preserve"> the following:</w:t>
            </w:r>
          </w:p>
          <w:p w14:paraId="4211B3D9" w14:textId="21D26160" w:rsidR="008045EF" w:rsidRDefault="008045EF" w:rsidP="002522B3">
            <w:pPr>
              <w:pStyle w:val="AssignmentsLevel1"/>
            </w:pPr>
          </w:p>
          <w:p w14:paraId="1EEE5693" w14:textId="0C56FD43" w:rsidR="008045EF" w:rsidRDefault="008045EF" w:rsidP="002522B3">
            <w:pPr>
              <w:pStyle w:val="AssignmentsLevel1"/>
              <w:rPr>
                <w:b/>
              </w:rPr>
            </w:pPr>
            <w:r w:rsidRPr="008045EF">
              <w:rPr>
                <w:b/>
              </w:rPr>
              <w:t>Overrepresentation of Diverse Learners</w:t>
            </w:r>
          </w:p>
          <w:p w14:paraId="491FB11D" w14:textId="77777777" w:rsidR="001E306F" w:rsidRPr="008045EF" w:rsidRDefault="001E306F" w:rsidP="002522B3">
            <w:pPr>
              <w:pStyle w:val="AssignmentsLevel1"/>
              <w:rPr>
                <w:b/>
              </w:rPr>
            </w:pPr>
          </w:p>
          <w:p w14:paraId="70C607FA" w14:textId="7015CC5F" w:rsidR="00135F7B" w:rsidRPr="00B215F1" w:rsidRDefault="00E4668A" w:rsidP="00857B15">
            <w:pPr>
              <w:pStyle w:val="AssignmentsLevel2"/>
              <w:rPr>
                <w:rStyle w:val="Hyperlink"/>
                <w:color w:val="auto"/>
                <w:u w:val="none"/>
              </w:rPr>
            </w:pPr>
            <w:hyperlink r:id="rId41" w:history="1">
              <w:r w:rsidR="00F6265C" w:rsidRPr="00F6265C">
                <w:rPr>
                  <w:rStyle w:val="Hyperlink"/>
                </w:rPr>
                <w:t>Disproportionate Representation of Culturally and Linguistically Diverse Students in Special Education: Measuring the Problem</w:t>
              </w:r>
            </w:hyperlink>
          </w:p>
          <w:p w14:paraId="0F4E49F5" w14:textId="7B257C7A" w:rsidR="00B215F1" w:rsidRPr="00B215F1" w:rsidRDefault="00E4668A" w:rsidP="00857B15">
            <w:pPr>
              <w:pStyle w:val="AssignmentsLevel2"/>
              <w:rPr>
                <w:rStyle w:val="Hyperlink"/>
                <w:color w:val="auto"/>
                <w:u w:val="none"/>
              </w:rPr>
            </w:pPr>
            <w:hyperlink r:id="rId42" w:history="1">
              <w:r w:rsidR="00B215F1" w:rsidRPr="00B215F1">
                <w:rPr>
                  <w:rStyle w:val="Hyperlink"/>
                </w:rPr>
                <w:t>Racial Bias in Special Education: Learning About Disproportionality</w:t>
              </w:r>
            </w:hyperlink>
          </w:p>
          <w:p w14:paraId="395140D5" w14:textId="77777777" w:rsidR="008045EF" w:rsidRDefault="008045EF" w:rsidP="008045EF">
            <w:pPr>
              <w:pStyle w:val="AssignmentsLevel2"/>
              <w:numPr>
                <w:ilvl w:val="0"/>
                <w:numId w:val="0"/>
              </w:numPr>
              <w:ind w:left="360" w:hanging="360"/>
              <w:rPr>
                <w:b/>
              </w:rPr>
            </w:pPr>
          </w:p>
          <w:p w14:paraId="6E3C609D" w14:textId="3ED2D564" w:rsidR="008045EF" w:rsidRDefault="008045EF" w:rsidP="008045EF">
            <w:pPr>
              <w:pStyle w:val="AssignmentsLevel2"/>
              <w:numPr>
                <w:ilvl w:val="0"/>
                <w:numId w:val="0"/>
              </w:numPr>
              <w:ind w:left="360" w:hanging="360"/>
              <w:rPr>
                <w:b/>
              </w:rPr>
            </w:pPr>
            <w:r w:rsidRPr="008045EF">
              <w:rPr>
                <w:b/>
              </w:rPr>
              <w:t>Prevention and Early Intervention</w:t>
            </w:r>
          </w:p>
          <w:p w14:paraId="5FDA91CE" w14:textId="77777777" w:rsidR="001E306F" w:rsidRPr="008045EF" w:rsidRDefault="001E306F" w:rsidP="008045EF">
            <w:pPr>
              <w:pStyle w:val="AssignmentsLevel2"/>
              <w:numPr>
                <w:ilvl w:val="0"/>
                <w:numId w:val="0"/>
              </w:numPr>
              <w:ind w:left="360" w:hanging="360"/>
              <w:rPr>
                <w:b/>
              </w:rPr>
            </w:pPr>
          </w:p>
          <w:p w14:paraId="2F459B0A" w14:textId="77777777" w:rsidR="008045EF" w:rsidRDefault="00E4668A" w:rsidP="008045EF">
            <w:pPr>
              <w:pStyle w:val="AssignmentsLevel2"/>
            </w:pPr>
            <w:hyperlink r:id="rId43" w:history="1">
              <w:r w:rsidR="008045EF" w:rsidRPr="00146A5F">
                <w:rPr>
                  <w:rStyle w:val="Hyperlink"/>
                </w:rPr>
                <w:t>Response to Intervention and the Disproportionate Representation of Culturally and Linguistically Diverse Students in Special Education</w:t>
              </w:r>
            </w:hyperlink>
          </w:p>
          <w:p w14:paraId="649DDFD0" w14:textId="30C3D968" w:rsidR="002118A3" w:rsidRDefault="00E4668A" w:rsidP="00E03B42">
            <w:pPr>
              <w:pStyle w:val="AssignmentsLevel2"/>
            </w:pPr>
            <w:hyperlink r:id="rId44" w:history="1">
              <w:r w:rsidR="002118A3" w:rsidRPr="002118A3">
                <w:rPr>
                  <w:rStyle w:val="Hyperlink"/>
                </w:rPr>
                <w:t>The Disproportionality Problem: The Overrepresentation of Black Students in Special Education and Recommendations for Reform</w:t>
              </w:r>
            </w:hyperlink>
          </w:p>
          <w:p w14:paraId="43EB3B81" w14:textId="77777777" w:rsidR="008045EF" w:rsidRDefault="008045EF" w:rsidP="008045EF">
            <w:pPr>
              <w:pStyle w:val="AssignmentsLevel2"/>
              <w:numPr>
                <w:ilvl w:val="0"/>
                <w:numId w:val="0"/>
              </w:numPr>
              <w:rPr>
                <w:b/>
              </w:rPr>
            </w:pPr>
          </w:p>
          <w:p w14:paraId="6E092EA8" w14:textId="1834FD6F" w:rsidR="00146A5F" w:rsidRDefault="008045EF" w:rsidP="008045EF">
            <w:pPr>
              <w:pStyle w:val="AssignmentsLevel2"/>
              <w:numPr>
                <w:ilvl w:val="0"/>
                <w:numId w:val="0"/>
              </w:numPr>
              <w:rPr>
                <w:b/>
              </w:rPr>
            </w:pPr>
            <w:r w:rsidRPr="008045EF">
              <w:rPr>
                <w:b/>
              </w:rPr>
              <w:t>Gifted Education</w:t>
            </w:r>
          </w:p>
          <w:p w14:paraId="5F1877BB" w14:textId="77777777" w:rsidR="001E306F" w:rsidRPr="008045EF" w:rsidRDefault="001E306F" w:rsidP="008045EF">
            <w:pPr>
              <w:pStyle w:val="AssignmentsLevel2"/>
              <w:numPr>
                <w:ilvl w:val="0"/>
                <w:numId w:val="0"/>
              </w:numPr>
              <w:rPr>
                <w:b/>
              </w:rPr>
            </w:pPr>
          </w:p>
          <w:p w14:paraId="0184482A" w14:textId="647833AF" w:rsidR="00146A5F" w:rsidRDefault="00E4668A" w:rsidP="00857B15">
            <w:pPr>
              <w:pStyle w:val="AssignmentsLevel2"/>
            </w:pPr>
            <w:hyperlink r:id="rId45" w:history="1">
              <w:r w:rsidR="00146A5F" w:rsidRPr="00146A5F">
                <w:rPr>
                  <w:rStyle w:val="Hyperlink"/>
                </w:rPr>
                <w:t>Case Studies of Success: Supporting Academic Success for Students with High Potential from Ethnic Minority and Economically Disadvantaged Backgrounds</w:t>
              </w:r>
            </w:hyperlink>
          </w:p>
          <w:p w14:paraId="5ABDED76" w14:textId="581ED334" w:rsidR="00146A5F" w:rsidRPr="00DF4721" w:rsidRDefault="00E4668A" w:rsidP="00857B15">
            <w:pPr>
              <w:pStyle w:val="AssignmentsLevel2"/>
            </w:pPr>
            <w:hyperlink r:id="rId46" w:history="1">
              <w:r w:rsidR="00146A5F" w:rsidRPr="00146A5F">
                <w:rPr>
                  <w:rStyle w:val="Hyperlink"/>
                </w:rPr>
                <w:t>Developing Talent Among Low-Income Gifted Learners: A Review of Recent Research</w:t>
              </w:r>
            </w:hyperlink>
          </w:p>
        </w:tc>
        <w:tc>
          <w:tcPr>
            <w:tcW w:w="1440" w:type="dxa"/>
            <w:tcBorders>
              <w:left w:val="single" w:sz="4" w:space="0" w:color="000000" w:themeColor="text1"/>
            </w:tcBorders>
            <w:shd w:val="clear" w:color="auto" w:fill="FFFFFF" w:themeFill="background1"/>
          </w:tcPr>
          <w:p w14:paraId="434BC0E0" w14:textId="04D3DC57" w:rsidR="00135F7B" w:rsidRPr="00DF4721" w:rsidRDefault="00F6265C" w:rsidP="002522B3">
            <w:pPr>
              <w:rPr>
                <w:rFonts w:cs="Arial"/>
                <w:szCs w:val="20"/>
              </w:rPr>
            </w:pPr>
            <w:r>
              <w:rPr>
                <w:rFonts w:cs="Arial"/>
                <w:szCs w:val="20"/>
              </w:rPr>
              <w:lastRenderedPageBreak/>
              <w:t>4.1, 4.2</w:t>
            </w:r>
            <w:r w:rsidR="002118A3">
              <w:rPr>
                <w:rFonts w:cs="Arial"/>
                <w:szCs w:val="20"/>
              </w:rPr>
              <w:t>, 4.3</w:t>
            </w:r>
            <w:r w:rsidR="00146A5F">
              <w:rPr>
                <w:rFonts w:cs="Arial"/>
                <w:szCs w:val="20"/>
              </w:rPr>
              <w:t>, 4.4</w:t>
            </w:r>
          </w:p>
        </w:tc>
        <w:tc>
          <w:tcPr>
            <w:tcW w:w="1440" w:type="dxa"/>
            <w:tcBorders>
              <w:left w:val="single" w:sz="4" w:space="0" w:color="000000" w:themeColor="text1"/>
            </w:tcBorders>
            <w:shd w:val="clear" w:color="auto" w:fill="FFFFFF" w:themeFill="background1"/>
          </w:tcPr>
          <w:p w14:paraId="4C3338A0" w14:textId="77777777" w:rsidR="00135F7B" w:rsidRPr="00DF4721" w:rsidRDefault="00135F7B" w:rsidP="002522B3">
            <w:pPr>
              <w:rPr>
                <w:rFonts w:cs="Arial"/>
                <w:szCs w:val="20"/>
              </w:rPr>
            </w:pPr>
          </w:p>
        </w:tc>
      </w:tr>
      <w:tr w:rsidR="00135F7B" w:rsidRPr="00DF4721"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135F7B"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Supplemental Resources and Activities</w:t>
            </w:r>
          </w:p>
          <w:p w14:paraId="44381BE6"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135F7B" w:rsidRPr="00DF4721" w14:paraId="45F3AA6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547D84" w14:textId="3C54C9E3" w:rsidR="00135F7B" w:rsidRPr="00DF4721" w:rsidRDefault="00146A5F" w:rsidP="4948C66D">
            <w:pPr>
              <w:tabs>
                <w:tab w:val="left" w:pos="2329"/>
              </w:tabs>
              <w:rPr>
                <w:rFonts w:eastAsia="Arial" w:cs="Arial"/>
                <w:b/>
                <w:bCs/>
              </w:rPr>
            </w:pPr>
            <w:r>
              <w:rPr>
                <w:rFonts w:eastAsia="Arial" w:cs="Arial"/>
                <w:b/>
                <w:bCs/>
              </w:rPr>
              <w:t>Reading</w:t>
            </w:r>
          </w:p>
          <w:p w14:paraId="02601FDA" w14:textId="77777777" w:rsidR="00135F7B" w:rsidRPr="00DF4721" w:rsidRDefault="00135F7B" w:rsidP="002522B3">
            <w:pPr>
              <w:tabs>
                <w:tab w:val="left" w:pos="2329"/>
              </w:tabs>
              <w:rPr>
                <w:rFonts w:cs="Arial"/>
                <w:b/>
                <w:szCs w:val="20"/>
              </w:rPr>
            </w:pPr>
          </w:p>
          <w:p w14:paraId="3CB29B14" w14:textId="354A01A2" w:rsidR="00135F7B" w:rsidRPr="00DF4721" w:rsidRDefault="00146A5F" w:rsidP="002522B3">
            <w:pPr>
              <w:pStyle w:val="AssignmentsLevel1"/>
            </w:pPr>
            <w:r w:rsidRPr="00146A5F">
              <w:rPr>
                <w:b/>
              </w:rPr>
              <w:t>Read</w:t>
            </w:r>
            <w:r>
              <w:t xml:space="preserve"> </w:t>
            </w:r>
            <w:hyperlink r:id="rId47" w:history="1">
              <w:r w:rsidRPr="00146A5F">
                <w:rPr>
                  <w:rStyle w:val="Hyperlink"/>
                </w:rPr>
                <w:t>A Guide to State Policies in Gifted Education</w:t>
              </w:r>
            </w:hyperlink>
            <w:r>
              <w:t>.</w:t>
            </w:r>
          </w:p>
        </w:tc>
        <w:tc>
          <w:tcPr>
            <w:tcW w:w="1440" w:type="dxa"/>
            <w:tcBorders>
              <w:left w:val="single" w:sz="4" w:space="0" w:color="000000" w:themeColor="text1"/>
            </w:tcBorders>
            <w:shd w:val="clear" w:color="auto" w:fill="FFFFFF" w:themeFill="background1"/>
          </w:tcPr>
          <w:p w14:paraId="2AF4208A" w14:textId="032FBAB9" w:rsidR="00135F7B" w:rsidRPr="00DF4721" w:rsidRDefault="000650FA" w:rsidP="002522B3">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7291298B" w14:textId="77777777" w:rsidR="00135F7B" w:rsidRPr="00DF4721" w:rsidRDefault="00135F7B" w:rsidP="002522B3">
            <w:pPr>
              <w:rPr>
                <w:rFonts w:cs="Arial"/>
                <w:szCs w:val="20"/>
              </w:rPr>
            </w:pPr>
          </w:p>
        </w:tc>
      </w:tr>
      <w:tr w:rsidR="00135F7B" w:rsidRPr="00DF4721"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Graded Assignments</w:t>
            </w:r>
          </w:p>
          <w:p w14:paraId="332AD2BA" w14:textId="07DF928F" w:rsidR="00135F7B"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DF4721" w:rsidRDefault="4948C66D" w:rsidP="4948C66D">
            <w:pPr>
              <w:rPr>
                <w:rFonts w:eastAsia="Arial" w:cs="Arial"/>
                <w:b/>
                <w:bCs/>
                <w:i/>
                <w:iCs/>
              </w:rPr>
            </w:pPr>
            <w:r w:rsidRPr="00DF4721">
              <w:rPr>
                <w:rFonts w:eastAsia="Arial" w:cs="Arial"/>
                <w:b/>
                <w:bCs/>
                <w:i/>
                <w:iCs/>
              </w:rPr>
              <w:t>AIE</w:t>
            </w:r>
          </w:p>
        </w:tc>
      </w:tr>
      <w:tr w:rsidR="00BF130F" w:rsidRPr="00DF4721" w14:paraId="3C974F76" w14:textId="77777777" w:rsidTr="00BF130F">
        <w:tc>
          <w:tcPr>
            <w:tcW w:w="10170" w:type="dxa"/>
            <w:gridSpan w:val="2"/>
            <w:tcMar>
              <w:top w:w="115" w:type="dxa"/>
              <w:left w:w="115" w:type="dxa"/>
              <w:bottom w:w="115" w:type="dxa"/>
              <w:right w:w="115" w:type="dxa"/>
            </w:tcMar>
          </w:tcPr>
          <w:p w14:paraId="3528E140" w14:textId="58566876" w:rsidR="00BF130F" w:rsidRPr="00DF4721" w:rsidRDefault="00BF130F" w:rsidP="00BF130F">
            <w:pPr>
              <w:tabs>
                <w:tab w:val="left" w:pos="2329"/>
              </w:tabs>
              <w:rPr>
                <w:rFonts w:eastAsia="Arial" w:cs="Arial"/>
                <w:b/>
                <w:bCs/>
              </w:rPr>
            </w:pPr>
            <w:r w:rsidRPr="00DF4721">
              <w:rPr>
                <w:rFonts w:eastAsia="Arial" w:cs="Arial"/>
                <w:b/>
                <w:bCs/>
              </w:rPr>
              <w:t xml:space="preserve">Discussion: </w:t>
            </w:r>
            <w:r w:rsidR="005F1A47">
              <w:rPr>
                <w:rFonts w:eastAsia="Arial" w:cs="Arial"/>
                <w:b/>
                <w:bCs/>
              </w:rPr>
              <w:t>Disproportionate Representation of Diverse Learners</w:t>
            </w:r>
          </w:p>
          <w:p w14:paraId="7C563607" w14:textId="77777777" w:rsidR="00BF130F" w:rsidRPr="00DF4721" w:rsidRDefault="00BF130F" w:rsidP="00BF130F">
            <w:pPr>
              <w:pStyle w:val="AssignmentsLevel1"/>
            </w:pPr>
          </w:p>
          <w:p w14:paraId="1263AC52" w14:textId="722E1479" w:rsidR="00BF130F" w:rsidRPr="00DF4721" w:rsidRDefault="00BF130F" w:rsidP="00BF130F">
            <w:pPr>
              <w:pStyle w:val="AssignmentsLevel1"/>
            </w:pPr>
            <w:r w:rsidRPr="00DF4721">
              <w:rPr>
                <w:b/>
                <w:bCs/>
              </w:rPr>
              <w:t xml:space="preserve">Respond </w:t>
            </w:r>
            <w:r w:rsidRPr="00DF4721">
              <w:t xml:space="preserve">to the following question in the </w:t>
            </w:r>
            <w:r w:rsidR="005F1A47" w:rsidRPr="005F1A47">
              <w:t xml:space="preserve">Disproportionate Representation of Diverse Learners </w:t>
            </w:r>
            <w:r w:rsidRPr="00DF4721">
              <w:t>discussion forum by Thursday:</w:t>
            </w:r>
          </w:p>
          <w:p w14:paraId="14D69058" w14:textId="77777777" w:rsidR="00BF130F" w:rsidRPr="00DF4721" w:rsidRDefault="00BF130F" w:rsidP="00BF130F">
            <w:pPr>
              <w:pStyle w:val="AssignmentsLevel1"/>
            </w:pPr>
          </w:p>
          <w:p w14:paraId="066C4F8C" w14:textId="0329586C" w:rsidR="00BF130F" w:rsidRPr="00DF4721" w:rsidRDefault="00F6265C" w:rsidP="00F6265C">
            <w:pPr>
              <w:pStyle w:val="AssignmentsLevel2"/>
            </w:pPr>
            <w:r w:rsidRPr="00F6265C">
              <w:t>List the factors you perceive from your school setting that concur with the factors listed for the disproportionate representation of culturally and linguistically diverse students in special education. Explain why you perceive this is true</w:t>
            </w:r>
            <w:r w:rsidR="001E306F">
              <w:t>.</w:t>
            </w:r>
          </w:p>
          <w:p w14:paraId="04345D98" w14:textId="77777777" w:rsidR="00BF130F" w:rsidRPr="00DF4721" w:rsidRDefault="00BF130F" w:rsidP="00BF130F">
            <w:pPr>
              <w:pStyle w:val="AssignmentsLevel1"/>
            </w:pPr>
          </w:p>
          <w:p w14:paraId="67F73861" w14:textId="6431DDDB" w:rsidR="00BF130F" w:rsidRPr="00DF4721" w:rsidRDefault="00BF130F" w:rsidP="001E306F">
            <w:pPr>
              <w:pStyle w:val="AssignmentsLevel1"/>
              <w:rPr>
                <w:b/>
                <w:bCs/>
              </w:rPr>
            </w:pPr>
            <w:r w:rsidRPr="00DF4721">
              <w:rPr>
                <w:b/>
                <w:bCs/>
              </w:rPr>
              <w:t>Post</w:t>
            </w:r>
            <w:r w:rsidRPr="00DF4721">
              <w:t xml:space="preserve"> constructive criticism, clarification, additional questions, or your own relevant thoughts to </w:t>
            </w:r>
            <w:r w:rsidR="001E306F">
              <w:t>3</w:t>
            </w:r>
            <w:r w:rsidR="001E306F" w:rsidRPr="00DF4721">
              <w:t xml:space="preserve"> </w:t>
            </w:r>
            <w:r w:rsidRPr="00DF4721">
              <w:t>of your classmates' posts by Sunday.</w:t>
            </w:r>
          </w:p>
        </w:tc>
        <w:tc>
          <w:tcPr>
            <w:tcW w:w="1440" w:type="dxa"/>
          </w:tcPr>
          <w:p w14:paraId="123AC8DE" w14:textId="5756CB93" w:rsidR="00BF130F" w:rsidRPr="00DF4721" w:rsidRDefault="00F6265C" w:rsidP="00BF130F">
            <w:pPr>
              <w:tabs>
                <w:tab w:val="left" w:pos="2329"/>
              </w:tabs>
              <w:rPr>
                <w:rFonts w:cs="Arial"/>
                <w:szCs w:val="20"/>
              </w:rPr>
            </w:pPr>
            <w:r>
              <w:rPr>
                <w:rFonts w:cs="Arial"/>
                <w:szCs w:val="20"/>
              </w:rPr>
              <w:t>4.1</w:t>
            </w:r>
          </w:p>
        </w:tc>
        <w:tc>
          <w:tcPr>
            <w:tcW w:w="1440" w:type="dxa"/>
          </w:tcPr>
          <w:p w14:paraId="7438A823" w14:textId="77777777" w:rsidR="00BF130F" w:rsidRPr="00DF4721" w:rsidRDefault="00BF130F"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135F7B" w:rsidRPr="00DF4721" w14:paraId="20358F10" w14:textId="77777777" w:rsidTr="4948C66D">
        <w:tc>
          <w:tcPr>
            <w:tcW w:w="10170" w:type="dxa"/>
            <w:gridSpan w:val="2"/>
            <w:tcMar>
              <w:top w:w="115" w:type="dxa"/>
              <w:left w:w="115" w:type="dxa"/>
              <w:bottom w:w="115" w:type="dxa"/>
              <w:right w:w="115" w:type="dxa"/>
            </w:tcMar>
          </w:tcPr>
          <w:p w14:paraId="3B2B8059" w14:textId="6819045C" w:rsidR="00A56C4A" w:rsidRPr="00337545" w:rsidRDefault="4948C66D" w:rsidP="00A56C4A">
            <w:pPr>
              <w:pStyle w:val="AssignmentsLevel2"/>
              <w:numPr>
                <w:ilvl w:val="0"/>
                <w:numId w:val="0"/>
              </w:numPr>
              <w:rPr>
                <w:b/>
              </w:rPr>
            </w:pPr>
            <w:r w:rsidRPr="00337545">
              <w:rPr>
                <w:rFonts w:eastAsia="Arial"/>
                <w:b/>
                <w:bCs/>
              </w:rPr>
              <w:t xml:space="preserve">Discussion: </w:t>
            </w:r>
            <w:r w:rsidR="00A56C4A" w:rsidRPr="00337545">
              <w:rPr>
                <w:b/>
              </w:rPr>
              <w:t xml:space="preserve">Are Minority Students </w:t>
            </w:r>
            <w:r w:rsidR="00337545" w:rsidRPr="00337545">
              <w:rPr>
                <w:b/>
              </w:rPr>
              <w:t>Over</w:t>
            </w:r>
            <w:r w:rsidR="00A56C4A" w:rsidRPr="00337545">
              <w:rPr>
                <w:b/>
              </w:rPr>
              <w:t xml:space="preserve">represented </w:t>
            </w:r>
            <w:r w:rsidR="001E306F">
              <w:rPr>
                <w:b/>
              </w:rPr>
              <w:t>i</w:t>
            </w:r>
            <w:r w:rsidR="00A56C4A" w:rsidRPr="00337545">
              <w:rPr>
                <w:b/>
              </w:rPr>
              <w:t>n the Nation’s Special Education Classes?</w:t>
            </w:r>
          </w:p>
          <w:p w14:paraId="18DB17F3" w14:textId="77777777" w:rsidR="00A56C4A" w:rsidRPr="00337545" w:rsidRDefault="00A56C4A" w:rsidP="00A56C4A">
            <w:pPr>
              <w:pStyle w:val="AssignmentsLevel2"/>
              <w:numPr>
                <w:ilvl w:val="0"/>
                <w:numId w:val="0"/>
              </w:numPr>
              <w:rPr>
                <w:b/>
              </w:rPr>
            </w:pPr>
          </w:p>
          <w:p w14:paraId="1D0A2E37" w14:textId="0BF7EB65" w:rsidR="00A56C4A" w:rsidRPr="001E306F" w:rsidRDefault="004E7ADD" w:rsidP="00A56C4A">
            <w:pPr>
              <w:pStyle w:val="AssignmentsLevel2"/>
              <w:numPr>
                <w:ilvl w:val="0"/>
                <w:numId w:val="0"/>
              </w:numPr>
            </w:pPr>
            <w:r>
              <w:rPr>
                <w:b/>
              </w:rPr>
              <w:t xml:space="preserve">Review </w:t>
            </w:r>
            <w:r>
              <w:t>the readings this week regarding racial bias and special education classes</w:t>
            </w:r>
            <w:r w:rsidR="001E306F">
              <w:rPr>
                <w:rStyle w:val="Hyperlink"/>
                <w:color w:val="auto"/>
                <w:u w:val="none"/>
              </w:rPr>
              <w:t>.</w:t>
            </w:r>
          </w:p>
          <w:p w14:paraId="01938240" w14:textId="77777777" w:rsidR="00A56C4A" w:rsidRPr="00337545" w:rsidRDefault="00A56C4A" w:rsidP="002522B3">
            <w:pPr>
              <w:pStyle w:val="AssignmentsLevel1"/>
              <w:rPr>
                <w:b/>
                <w:bCs/>
              </w:rPr>
            </w:pPr>
          </w:p>
          <w:p w14:paraId="14795E49" w14:textId="22C91A2F" w:rsidR="00135F7B" w:rsidRPr="00337545" w:rsidRDefault="4948C66D" w:rsidP="002522B3">
            <w:pPr>
              <w:pStyle w:val="AssignmentsLevel1"/>
            </w:pPr>
            <w:r w:rsidRPr="00337545">
              <w:rPr>
                <w:b/>
                <w:bCs/>
              </w:rPr>
              <w:t xml:space="preserve">Respond </w:t>
            </w:r>
            <w:r w:rsidRPr="00337545">
              <w:t xml:space="preserve">to the following question in the </w:t>
            </w:r>
            <w:r w:rsidR="00A40A61" w:rsidRPr="00337545">
              <w:t xml:space="preserve">Are Minority Students </w:t>
            </w:r>
            <w:r w:rsidR="00337545" w:rsidRPr="00337545">
              <w:t>Over</w:t>
            </w:r>
            <w:r w:rsidR="00A40A61" w:rsidRPr="00337545">
              <w:t xml:space="preserve">represented </w:t>
            </w:r>
            <w:r w:rsidR="001E306F">
              <w:t>i</w:t>
            </w:r>
            <w:r w:rsidR="00A40A61" w:rsidRPr="00337545">
              <w:t>n the Nation’s Special Education Classes?</w:t>
            </w:r>
            <w:r w:rsidRPr="00337545">
              <w:t xml:space="preserve"> discussion forum by Thursday:</w:t>
            </w:r>
          </w:p>
          <w:p w14:paraId="0F22C3A1" w14:textId="77777777" w:rsidR="00135F7B" w:rsidRPr="00337545" w:rsidRDefault="00135F7B" w:rsidP="002522B3">
            <w:pPr>
              <w:pStyle w:val="AssignmentsLevel1"/>
            </w:pPr>
          </w:p>
          <w:p w14:paraId="43B7B84D" w14:textId="433D10CA" w:rsidR="00135F7B" w:rsidRPr="00337545" w:rsidRDefault="002118A3" w:rsidP="002118A3">
            <w:pPr>
              <w:pStyle w:val="AssignmentsLevel2"/>
            </w:pPr>
            <w:r w:rsidRPr="00337545">
              <w:t>Explain why you think there is a discrepancy between the Morgan and Farkas data and OSEP’s data</w:t>
            </w:r>
            <w:r w:rsidR="001E306F">
              <w:t xml:space="preserve">. </w:t>
            </w:r>
            <w:r w:rsidRPr="00337545">
              <w:t>From your experience in your school setting</w:t>
            </w:r>
            <w:r w:rsidR="001E306F">
              <w:t>,</w:t>
            </w:r>
            <w:r w:rsidRPr="00337545">
              <w:t xml:space="preserve"> explain which data matches your perception</w:t>
            </w:r>
            <w:r w:rsidR="001E306F">
              <w:t>.</w:t>
            </w:r>
            <w:r w:rsidRPr="00337545">
              <w:t xml:space="preserve"> </w:t>
            </w:r>
            <w:r w:rsidR="001E306F">
              <w:t>Alternatively, d</w:t>
            </w:r>
            <w:r w:rsidRPr="00337545">
              <w:t>iscuss which data your school setting aligns to.</w:t>
            </w:r>
            <w:r w:rsidR="4948C66D" w:rsidRPr="00337545">
              <w:t xml:space="preserve"> </w:t>
            </w:r>
          </w:p>
          <w:p w14:paraId="7A264061" w14:textId="77777777" w:rsidR="00135F7B" w:rsidRPr="00337545" w:rsidRDefault="00135F7B" w:rsidP="002522B3">
            <w:pPr>
              <w:pStyle w:val="AssignmentsLevel1"/>
            </w:pPr>
          </w:p>
          <w:p w14:paraId="2880C459" w14:textId="18B9E389" w:rsidR="00135F7B" w:rsidRPr="00337545" w:rsidRDefault="4948C66D" w:rsidP="001E306F">
            <w:pPr>
              <w:pStyle w:val="AssignmentsLevel1"/>
              <w:rPr>
                <w:b/>
                <w:bCs/>
              </w:rPr>
            </w:pPr>
            <w:r w:rsidRPr="00337545">
              <w:rPr>
                <w:b/>
                <w:bCs/>
              </w:rPr>
              <w:t>Post</w:t>
            </w:r>
            <w:r w:rsidRPr="00337545">
              <w:t xml:space="preserve"> constructive criticism, clarification, additional questions, or your own relevant thoughts to </w:t>
            </w:r>
            <w:r w:rsidR="001E306F">
              <w:t>3</w:t>
            </w:r>
            <w:r w:rsidR="001E306F" w:rsidRPr="00337545">
              <w:t xml:space="preserve"> </w:t>
            </w:r>
            <w:r w:rsidRPr="00337545">
              <w:t>of your classmates' posts by Sunday.</w:t>
            </w:r>
          </w:p>
        </w:tc>
        <w:tc>
          <w:tcPr>
            <w:tcW w:w="1440" w:type="dxa"/>
          </w:tcPr>
          <w:p w14:paraId="6EF94E97" w14:textId="700DAFE7" w:rsidR="00135F7B" w:rsidRPr="00DF4721" w:rsidRDefault="00A80A17" w:rsidP="002522B3">
            <w:pPr>
              <w:tabs>
                <w:tab w:val="left" w:pos="2329"/>
              </w:tabs>
              <w:rPr>
                <w:rFonts w:cs="Arial"/>
                <w:szCs w:val="20"/>
              </w:rPr>
            </w:pPr>
            <w:r>
              <w:rPr>
                <w:rFonts w:cs="Arial"/>
                <w:szCs w:val="20"/>
              </w:rPr>
              <w:t>4.1, 4.2</w:t>
            </w:r>
          </w:p>
        </w:tc>
        <w:tc>
          <w:tcPr>
            <w:tcW w:w="1440" w:type="dxa"/>
          </w:tcPr>
          <w:p w14:paraId="6D48E2E6" w14:textId="77777777" w:rsidR="00135F7B" w:rsidRPr="00DF4721" w:rsidRDefault="4948C66D" w:rsidP="4948C66D">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1D7690" w:rsidRPr="00DF4721"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D7690" w:rsidRPr="00DF4721" w:rsidRDefault="001D7690" w:rsidP="001D7690">
            <w:pPr>
              <w:tabs>
                <w:tab w:val="left" w:pos="2329"/>
              </w:tabs>
              <w:rPr>
                <w:rFonts w:eastAsia="Arial" w:cs="Arial"/>
                <w:b/>
                <w:bCs/>
              </w:rPr>
            </w:pPr>
            <w:r w:rsidRPr="00DF4721">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D7690" w:rsidRPr="00DF4721" w:rsidRDefault="001D7690" w:rsidP="001D76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D7690" w:rsidRPr="00DF4721" w:rsidRDefault="001D7690" w:rsidP="001D7690">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FADC4D7" w:rsidR="001D7690" w:rsidRPr="00DF4721" w:rsidRDefault="001D7690" w:rsidP="001D7690">
            <w:pPr>
              <w:tabs>
                <w:tab w:val="left" w:pos="2329"/>
              </w:tabs>
              <w:rPr>
                <w:rFonts w:cs="Arial"/>
                <w:b/>
                <w:szCs w:val="20"/>
              </w:rPr>
            </w:pPr>
            <w:r>
              <w:rPr>
                <w:rFonts w:cs="Arial"/>
                <w:b/>
                <w:szCs w:val="20"/>
              </w:rPr>
              <w:t>2 hours</w:t>
            </w:r>
          </w:p>
        </w:tc>
      </w:tr>
    </w:tbl>
    <w:p w14:paraId="70F8F654" w14:textId="77777777" w:rsidR="005344A9" w:rsidRPr="00DF4721" w:rsidRDefault="005344A9" w:rsidP="0020635A">
      <w:pPr>
        <w:pStyle w:val="Heading1"/>
      </w:pPr>
    </w:p>
    <w:p w14:paraId="02992541" w14:textId="7C2C22E8" w:rsidR="00DB4448" w:rsidRPr="00DF4721" w:rsidRDefault="00DB4448">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BF130F" w:rsidRPr="00DF4721" w14:paraId="59FD06FB" w14:textId="77777777" w:rsidTr="00BF130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7BE9F8DC" w14:textId="5A05C25E" w:rsidR="00BF130F" w:rsidRPr="00DF4721" w:rsidRDefault="00BF130F" w:rsidP="00BF130F">
            <w:pPr>
              <w:pStyle w:val="WeeklyTopicHeading1"/>
              <w:rPr>
                <w:color w:val="FFFFFF"/>
                <w:sz w:val="28"/>
                <w:szCs w:val="28"/>
              </w:rPr>
            </w:pPr>
            <w:bookmarkStart w:id="7" w:name="weekfive"/>
            <w:bookmarkStart w:id="8" w:name="_Toc358980898"/>
            <w:bookmarkEnd w:id="7"/>
            <w:r w:rsidRPr="00DF4721">
              <w:lastRenderedPageBreak/>
              <w:t xml:space="preserve">Week Five: </w:t>
            </w:r>
            <w:r w:rsidRPr="00BF130F">
              <w:t>Universal Design for Learning and Instruction</w:t>
            </w:r>
            <w:r>
              <w:t>; P</w:t>
            </w:r>
            <w:r w:rsidRPr="00BF130F">
              <w:t xml:space="preserve">rofessional </w:t>
            </w:r>
            <w:r>
              <w:t>D</w:t>
            </w:r>
            <w:r w:rsidRPr="00BF130F">
              <w:t>evelopment</w:t>
            </w:r>
            <w:bookmarkEnd w:id="8"/>
          </w:p>
        </w:tc>
      </w:tr>
      <w:tr w:rsidR="00BA4B7B" w:rsidRPr="00DF4721"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BA4B7B" w:rsidRPr="00DF4721"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551FFF08" w:rsidR="00BA4B7B" w:rsidRPr="00DF4721" w:rsidRDefault="00BF130F" w:rsidP="00F13D71">
            <w:pPr>
              <w:pStyle w:val="ObjectiveBullet"/>
              <w:numPr>
                <w:ilvl w:val="1"/>
                <w:numId w:val="11"/>
              </w:numPr>
              <w:tabs>
                <w:tab w:val="clear" w:pos="0"/>
              </w:tabs>
            </w:pPr>
            <w:r w:rsidRPr="00BF130F">
              <w:t>Apply Universal Design for Learning framework for academic achievement of all students.</w:t>
            </w:r>
          </w:p>
        </w:tc>
        <w:tc>
          <w:tcPr>
            <w:tcW w:w="2880" w:type="dxa"/>
            <w:gridSpan w:val="2"/>
            <w:tcBorders>
              <w:left w:val="nil"/>
              <w:bottom w:val="nil"/>
            </w:tcBorders>
          </w:tcPr>
          <w:p w14:paraId="2023375C" w14:textId="09CA104C" w:rsidR="00BA4B7B" w:rsidRPr="00DF4721" w:rsidRDefault="00B069D8" w:rsidP="00FD5474">
            <w:pPr>
              <w:tabs>
                <w:tab w:val="left" w:pos="0"/>
                <w:tab w:val="left" w:pos="3720"/>
              </w:tabs>
              <w:outlineLvl w:val="0"/>
              <w:rPr>
                <w:rFonts w:cs="Arial"/>
                <w:szCs w:val="20"/>
              </w:rPr>
            </w:pPr>
            <w:r>
              <w:rPr>
                <w:rFonts w:cs="Arial"/>
                <w:szCs w:val="20"/>
              </w:rPr>
              <w:t>CLO3</w:t>
            </w:r>
          </w:p>
        </w:tc>
      </w:tr>
      <w:tr w:rsidR="00BA4B7B" w:rsidRPr="00DF4721"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09B0858" w:rsidR="00BA4B7B" w:rsidRPr="00DF4721" w:rsidRDefault="00BF130F" w:rsidP="006D48AD">
            <w:pPr>
              <w:pStyle w:val="ObjectiveBullet"/>
              <w:numPr>
                <w:ilvl w:val="1"/>
                <w:numId w:val="11"/>
              </w:numPr>
            </w:pPr>
            <w:r w:rsidRPr="00BF130F">
              <w:t xml:space="preserve">Illustrate the planning of effective </w:t>
            </w:r>
            <w:r w:rsidR="006D48AD">
              <w:t>p</w:t>
            </w:r>
            <w:r w:rsidRPr="00BF130F">
              <w:t xml:space="preserve">rofessional </w:t>
            </w:r>
            <w:r w:rsidR="006D48AD">
              <w:t>d</w:t>
            </w:r>
            <w:r w:rsidRPr="00BF130F">
              <w:t>evelopment</w:t>
            </w:r>
            <w:r>
              <w:t>.</w:t>
            </w:r>
          </w:p>
        </w:tc>
        <w:tc>
          <w:tcPr>
            <w:tcW w:w="2880" w:type="dxa"/>
            <w:gridSpan w:val="2"/>
            <w:tcBorders>
              <w:top w:val="nil"/>
              <w:left w:val="nil"/>
              <w:bottom w:val="nil"/>
            </w:tcBorders>
          </w:tcPr>
          <w:p w14:paraId="3FA439B6" w14:textId="668EE5C7" w:rsidR="00BA4B7B" w:rsidRPr="00DF4721" w:rsidRDefault="00B069D8" w:rsidP="00FD5474">
            <w:pPr>
              <w:tabs>
                <w:tab w:val="left" w:pos="0"/>
                <w:tab w:val="left" w:pos="3720"/>
              </w:tabs>
              <w:outlineLvl w:val="0"/>
              <w:rPr>
                <w:rFonts w:cs="Arial"/>
                <w:szCs w:val="20"/>
              </w:rPr>
            </w:pPr>
            <w:r>
              <w:rPr>
                <w:rFonts w:cs="Arial"/>
                <w:szCs w:val="20"/>
              </w:rPr>
              <w:t>CLO</w:t>
            </w:r>
            <w:r w:rsidR="00E33E2A">
              <w:rPr>
                <w:rFonts w:cs="Arial"/>
                <w:szCs w:val="20"/>
              </w:rPr>
              <w:t>4</w:t>
            </w:r>
          </w:p>
        </w:tc>
      </w:tr>
      <w:tr w:rsidR="00557340" w:rsidRPr="00DF4721"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6540F40F" w14:textId="3C965E74"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557340" w:rsidRPr="00DF4721"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1E92782C" w:rsidR="00557340" w:rsidRPr="00DF4721" w:rsidRDefault="00857B15" w:rsidP="4948C66D">
            <w:pPr>
              <w:tabs>
                <w:tab w:val="left" w:pos="2329"/>
              </w:tabs>
              <w:rPr>
                <w:rFonts w:eastAsia="Arial" w:cs="Arial"/>
                <w:b/>
                <w:bCs/>
              </w:rPr>
            </w:pPr>
            <w:r>
              <w:rPr>
                <w:rFonts w:eastAsia="Arial" w:cs="Arial"/>
                <w:b/>
                <w:bCs/>
              </w:rPr>
              <w:t>Readings</w:t>
            </w:r>
          </w:p>
          <w:p w14:paraId="71805ACA" w14:textId="77777777" w:rsidR="00557340" w:rsidRPr="00DF4721" w:rsidRDefault="00557340" w:rsidP="002522B3">
            <w:pPr>
              <w:tabs>
                <w:tab w:val="left" w:pos="2329"/>
              </w:tabs>
              <w:rPr>
                <w:rFonts w:cs="Arial"/>
                <w:b/>
                <w:szCs w:val="20"/>
              </w:rPr>
            </w:pPr>
          </w:p>
          <w:p w14:paraId="3A86B40D" w14:textId="59BD7760" w:rsidR="00557340" w:rsidRDefault="00857B15" w:rsidP="002522B3">
            <w:pPr>
              <w:pStyle w:val="AssignmentsLevel1"/>
            </w:pPr>
            <w:r w:rsidRPr="009553AD">
              <w:rPr>
                <w:b/>
              </w:rPr>
              <w:t>Read</w:t>
            </w:r>
            <w:r>
              <w:t xml:space="preserve"> the following:</w:t>
            </w:r>
          </w:p>
          <w:p w14:paraId="5499802E" w14:textId="3D7F3A49" w:rsidR="00195C7C" w:rsidRDefault="00195C7C" w:rsidP="002522B3">
            <w:pPr>
              <w:pStyle w:val="AssignmentsLevel1"/>
            </w:pPr>
          </w:p>
          <w:p w14:paraId="54EBC79A" w14:textId="6F01FF1E" w:rsidR="00195C7C" w:rsidRDefault="00195C7C" w:rsidP="002522B3">
            <w:pPr>
              <w:pStyle w:val="AssignmentsLevel1"/>
              <w:rPr>
                <w:b/>
              </w:rPr>
            </w:pPr>
            <w:r w:rsidRPr="00195C7C">
              <w:rPr>
                <w:b/>
              </w:rPr>
              <w:t>Universal Design for Learning</w:t>
            </w:r>
          </w:p>
          <w:p w14:paraId="20BDDF86" w14:textId="77777777" w:rsidR="006D48AD" w:rsidRPr="00195C7C" w:rsidRDefault="006D48AD" w:rsidP="002522B3">
            <w:pPr>
              <w:pStyle w:val="AssignmentsLevel1"/>
              <w:rPr>
                <w:b/>
              </w:rPr>
            </w:pPr>
          </w:p>
          <w:p w14:paraId="67CFBA58" w14:textId="77777777" w:rsidR="008A457F" w:rsidRDefault="00E4668A" w:rsidP="008A457F">
            <w:pPr>
              <w:pStyle w:val="AssignmentsLevel2"/>
            </w:pPr>
            <w:hyperlink r:id="rId48" w:history="1">
              <w:r w:rsidR="008A457F" w:rsidRPr="00CE6C56">
                <w:rPr>
                  <w:rStyle w:val="Hyperlink"/>
                </w:rPr>
                <w:t>CAST</w:t>
              </w:r>
            </w:hyperlink>
          </w:p>
          <w:p w14:paraId="411886E3" w14:textId="77777777" w:rsidR="008A457F" w:rsidRDefault="00E4668A" w:rsidP="008A457F">
            <w:pPr>
              <w:pStyle w:val="AssignmentsLevel2"/>
            </w:pPr>
            <w:hyperlink r:id="rId49" w:history="1">
              <w:r w:rsidR="008A457F" w:rsidRPr="00CE6C56">
                <w:rPr>
                  <w:rStyle w:val="Hyperlink"/>
                </w:rPr>
                <w:t>Crosswalk between Universal Design for Learning (UDL) and the Danielson Framework for Teaching (FfT)</w:t>
              </w:r>
            </w:hyperlink>
          </w:p>
          <w:p w14:paraId="61512700" w14:textId="77777777" w:rsidR="00857B15" w:rsidRDefault="00E4668A" w:rsidP="009553AD">
            <w:pPr>
              <w:pStyle w:val="AssignmentsLevel2"/>
            </w:pPr>
            <w:hyperlink r:id="rId50" w:history="1">
              <w:r w:rsidR="00857B15" w:rsidRPr="00857B15">
                <w:rPr>
                  <w:rStyle w:val="Hyperlink"/>
                </w:rPr>
                <w:t>National Center On Universal Design for Learning</w:t>
              </w:r>
            </w:hyperlink>
          </w:p>
          <w:p w14:paraId="6D5BB9C0" w14:textId="77777777" w:rsidR="008A457F" w:rsidRDefault="00E4668A" w:rsidP="008A457F">
            <w:pPr>
              <w:pStyle w:val="AssignmentsLevel2"/>
            </w:pPr>
            <w:hyperlink r:id="rId51" w:history="1">
              <w:r w:rsidR="008A457F" w:rsidRPr="00CE6C56">
                <w:rPr>
                  <w:rStyle w:val="Hyperlink"/>
                </w:rPr>
                <w:t>UDL Guidelines – Educator Checklist Version 2</w:t>
              </w:r>
            </w:hyperlink>
          </w:p>
          <w:p w14:paraId="52054651" w14:textId="77777777" w:rsidR="008A457F" w:rsidRPr="008A457F" w:rsidRDefault="00E4668A" w:rsidP="008A457F">
            <w:pPr>
              <w:pStyle w:val="AssignmentsLevel2"/>
              <w:rPr>
                <w:rStyle w:val="Hyperlink"/>
                <w:color w:val="auto"/>
                <w:u w:val="none"/>
              </w:rPr>
            </w:pPr>
            <w:hyperlink r:id="rId52" w:history="1">
              <w:r w:rsidR="008A457F">
                <w:rPr>
                  <w:rStyle w:val="Hyperlink"/>
                </w:rPr>
                <w:t>UDL Guidelines 2.0 - Organizer with links to examples</w:t>
              </w:r>
            </w:hyperlink>
          </w:p>
          <w:p w14:paraId="3FF2B747" w14:textId="28F8208B" w:rsidR="008A457F" w:rsidRPr="008A457F" w:rsidRDefault="00E4668A" w:rsidP="008A457F">
            <w:pPr>
              <w:pStyle w:val="AssignmentsLevel2"/>
              <w:rPr>
                <w:rStyle w:val="Hyperlink"/>
                <w:color w:val="auto"/>
                <w:u w:val="none"/>
              </w:rPr>
            </w:pPr>
            <w:hyperlink r:id="rId53" w:history="1">
              <w:r w:rsidR="008A457F" w:rsidRPr="00857B15">
                <w:rPr>
                  <w:rStyle w:val="Hyperlink"/>
                </w:rPr>
                <w:t>Universal Design for Learning Guidelines</w:t>
              </w:r>
            </w:hyperlink>
          </w:p>
          <w:p w14:paraId="0F4B3CDC" w14:textId="43055DF7" w:rsidR="00857B15" w:rsidRDefault="00E4668A" w:rsidP="008A457F">
            <w:pPr>
              <w:pStyle w:val="AssignmentsLevel2"/>
            </w:pPr>
            <w:hyperlink r:id="rId54" w:history="1">
              <w:r w:rsidR="00857B15" w:rsidRPr="00857B15">
                <w:rPr>
                  <w:rStyle w:val="Hyperlink"/>
                </w:rPr>
                <w:t>Universal Design for Learning: Meeting the Needs of All Students</w:t>
              </w:r>
            </w:hyperlink>
          </w:p>
          <w:p w14:paraId="4E8CE293" w14:textId="08BE7511" w:rsidR="00CE6C56" w:rsidRPr="00195C7C" w:rsidRDefault="00E4668A" w:rsidP="009553AD">
            <w:pPr>
              <w:pStyle w:val="AssignmentsLevel2"/>
              <w:rPr>
                <w:rStyle w:val="Hyperlink"/>
                <w:color w:val="auto"/>
                <w:u w:val="none"/>
              </w:rPr>
            </w:pPr>
            <w:hyperlink r:id="rId55" w:history="1">
              <w:r w:rsidR="00CE6C56" w:rsidRPr="00CE6C56">
                <w:rPr>
                  <w:rStyle w:val="Hyperlink"/>
                </w:rPr>
                <w:t>Universal Screening for Reading Problems: Why and How Should We Do This?</w:t>
              </w:r>
            </w:hyperlink>
          </w:p>
          <w:p w14:paraId="1CA54140" w14:textId="77777777" w:rsidR="00195C7C" w:rsidRDefault="00195C7C" w:rsidP="00195C7C">
            <w:pPr>
              <w:pStyle w:val="AssignmentsLevel2"/>
              <w:numPr>
                <w:ilvl w:val="0"/>
                <w:numId w:val="0"/>
              </w:numPr>
              <w:ind w:left="360" w:hanging="360"/>
              <w:rPr>
                <w:rStyle w:val="Hyperlink"/>
                <w:b/>
                <w:color w:val="auto"/>
                <w:u w:val="none"/>
              </w:rPr>
            </w:pPr>
          </w:p>
          <w:p w14:paraId="0D9DC141" w14:textId="1D6090F1" w:rsidR="00195C7C" w:rsidRDefault="00195C7C" w:rsidP="00195C7C">
            <w:pPr>
              <w:pStyle w:val="AssignmentsLevel2"/>
              <w:numPr>
                <w:ilvl w:val="0"/>
                <w:numId w:val="0"/>
              </w:numPr>
              <w:ind w:left="360" w:hanging="360"/>
              <w:rPr>
                <w:rStyle w:val="Hyperlink"/>
                <w:b/>
                <w:color w:val="auto"/>
                <w:u w:val="none"/>
              </w:rPr>
            </w:pPr>
            <w:r w:rsidRPr="00195C7C">
              <w:rPr>
                <w:rStyle w:val="Hyperlink"/>
                <w:b/>
                <w:color w:val="auto"/>
                <w:u w:val="none"/>
              </w:rPr>
              <w:t>Professional Development</w:t>
            </w:r>
          </w:p>
          <w:p w14:paraId="2F34CC35" w14:textId="77777777" w:rsidR="006D48AD" w:rsidRPr="00195C7C" w:rsidRDefault="006D48AD" w:rsidP="00195C7C">
            <w:pPr>
              <w:pStyle w:val="AssignmentsLevel2"/>
              <w:numPr>
                <w:ilvl w:val="0"/>
                <w:numId w:val="0"/>
              </w:numPr>
              <w:ind w:left="360" w:hanging="360"/>
              <w:rPr>
                <w:b/>
              </w:rPr>
            </w:pPr>
          </w:p>
          <w:p w14:paraId="4FA5C049" w14:textId="77777777" w:rsidR="00CE6C56" w:rsidRDefault="00E4668A" w:rsidP="009553AD">
            <w:pPr>
              <w:pStyle w:val="AssignmentsLevel2"/>
            </w:pPr>
            <w:hyperlink r:id="rId56" w:history="1">
              <w:r w:rsidR="00CE6C56" w:rsidRPr="00CE6C56">
                <w:rPr>
                  <w:rStyle w:val="Hyperlink"/>
                </w:rPr>
                <w:t>Principals for Professional Development</w:t>
              </w:r>
            </w:hyperlink>
          </w:p>
          <w:p w14:paraId="6427E381" w14:textId="05683CF0" w:rsidR="00CE6C56" w:rsidRPr="00DF4721" w:rsidRDefault="00E4668A" w:rsidP="009553AD">
            <w:pPr>
              <w:pStyle w:val="AssignmentsLevel2"/>
            </w:pPr>
            <w:hyperlink r:id="rId57" w:history="1">
              <w:r w:rsidR="00CE6C56" w:rsidRPr="00CE6C56">
                <w:rPr>
                  <w:rStyle w:val="Hyperlink"/>
                </w:rPr>
                <w:t>Effective Professional Development in an Era of High Stakes Accountability</w:t>
              </w:r>
            </w:hyperlink>
          </w:p>
        </w:tc>
        <w:tc>
          <w:tcPr>
            <w:tcW w:w="1440" w:type="dxa"/>
            <w:tcBorders>
              <w:left w:val="single" w:sz="4" w:space="0" w:color="000000" w:themeColor="text1"/>
            </w:tcBorders>
            <w:shd w:val="clear" w:color="auto" w:fill="FFFFFF" w:themeFill="background1"/>
          </w:tcPr>
          <w:p w14:paraId="694FA9E5" w14:textId="5184A041" w:rsidR="00557340" w:rsidRPr="00DF4721" w:rsidRDefault="00CE6C56"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77777777" w:rsidR="00557340" w:rsidRPr="00DF4721" w:rsidRDefault="00557340" w:rsidP="002522B3">
            <w:pPr>
              <w:rPr>
                <w:rFonts w:cs="Arial"/>
                <w:szCs w:val="20"/>
              </w:rPr>
            </w:pPr>
          </w:p>
        </w:tc>
      </w:tr>
      <w:tr w:rsidR="00E32293" w:rsidRPr="00DF4721" w14:paraId="4FE8942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CB7731" w14:textId="77777777" w:rsidR="00E32293" w:rsidRDefault="00E32293" w:rsidP="4948C66D">
            <w:pPr>
              <w:tabs>
                <w:tab w:val="left" w:pos="2329"/>
              </w:tabs>
              <w:rPr>
                <w:rFonts w:eastAsia="Arial" w:cs="Arial"/>
                <w:b/>
                <w:bCs/>
              </w:rPr>
            </w:pPr>
            <w:r>
              <w:rPr>
                <w:rFonts w:eastAsia="Arial" w:cs="Arial"/>
                <w:b/>
                <w:bCs/>
              </w:rPr>
              <w:t>Budget Interview Preparation</w:t>
            </w:r>
          </w:p>
          <w:p w14:paraId="6898B040" w14:textId="77777777" w:rsidR="00E32293" w:rsidRDefault="00E32293" w:rsidP="4948C66D">
            <w:pPr>
              <w:tabs>
                <w:tab w:val="left" w:pos="2329"/>
              </w:tabs>
              <w:rPr>
                <w:rFonts w:eastAsia="Arial" w:cs="Arial"/>
                <w:b/>
                <w:bCs/>
              </w:rPr>
            </w:pPr>
          </w:p>
          <w:p w14:paraId="1D5ED8E8" w14:textId="1214B8F7" w:rsidR="00E32293" w:rsidRPr="00E32293" w:rsidRDefault="00E32293" w:rsidP="006D48AD">
            <w:pPr>
              <w:tabs>
                <w:tab w:val="left" w:pos="2329"/>
              </w:tabs>
              <w:rPr>
                <w:rFonts w:eastAsia="Arial" w:cs="Arial"/>
                <w:bCs/>
              </w:rPr>
            </w:pPr>
            <w:r w:rsidRPr="00E32293">
              <w:rPr>
                <w:rFonts w:eastAsia="Arial" w:cs="Arial"/>
                <w:bCs/>
              </w:rPr>
              <w:t xml:space="preserve">In </w:t>
            </w:r>
            <w:r w:rsidR="006D48AD">
              <w:rPr>
                <w:rFonts w:eastAsia="Arial" w:cs="Arial"/>
                <w:bCs/>
              </w:rPr>
              <w:t>W</w:t>
            </w:r>
            <w:r w:rsidRPr="00E32293">
              <w:rPr>
                <w:rFonts w:eastAsia="Arial" w:cs="Arial"/>
                <w:bCs/>
              </w:rPr>
              <w:t xml:space="preserve">eek </w:t>
            </w:r>
            <w:r w:rsidR="006D48AD">
              <w:rPr>
                <w:rFonts w:eastAsia="Arial" w:cs="Arial"/>
                <w:bCs/>
              </w:rPr>
              <w:t>Six,</w:t>
            </w:r>
            <w:r w:rsidRPr="00E32293">
              <w:rPr>
                <w:rFonts w:eastAsia="Arial" w:cs="Arial"/>
                <w:bCs/>
              </w:rPr>
              <w:t xml:space="preserve"> you will have an interview summary due. </w:t>
            </w:r>
            <w:r w:rsidR="006D48AD">
              <w:rPr>
                <w:rFonts w:eastAsia="Arial" w:cs="Arial"/>
                <w:bCs/>
              </w:rPr>
              <w:t>Although</w:t>
            </w:r>
            <w:r w:rsidRPr="00E32293">
              <w:rPr>
                <w:rFonts w:eastAsia="Arial" w:cs="Arial"/>
                <w:bCs/>
              </w:rPr>
              <w:t xml:space="preserve"> the summary is not due until Sunday of </w:t>
            </w:r>
            <w:r w:rsidR="006D48AD">
              <w:rPr>
                <w:rFonts w:eastAsia="Arial" w:cs="Arial"/>
                <w:bCs/>
              </w:rPr>
              <w:t>W</w:t>
            </w:r>
            <w:r w:rsidRPr="00E32293">
              <w:rPr>
                <w:rFonts w:eastAsia="Arial" w:cs="Arial"/>
                <w:bCs/>
              </w:rPr>
              <w:t xml:space="preserve">eek </w:t>
            </w:r>
            <w:r w:rsidR="006D48AD">
              <w:rPr>
                <w:rFonts w:eastAsia="Arial" w:cs="Arial"/>
                <w:bCs/>
              </w:rPr>
              <w:t>Six,</w:t>
            </w:r>
            <w:r w:rsidRPr="00E32293">
              <w:rPr>
                <w:rFonts w:eastAsia="Arial" w:cs="Arial"/>
                <w:bCs/>
              </w:rPr>
              <w:t xml:space="preserve"> there are </w:t>
            </w:r>
            <w:r w:rsidR="006D48AD">
              <w:rPr>
                <w:rFonts w:eastAsia="Arial" w:cs="Arial"/>
                <w:bCs/>
              </w:rPr>
              <w:t>2</w:t>
            </w:r>
            <w:r w:rsidR="006D48AD" w:rsidRPr="00E32293">
              <w:rPr>
                <w:rFonts w:eastAsia="Arial" w:cs="Arial"/>
                <w:bCs/>
              </w:rPr>
              <w:t xml:space="preserve"> </w:t>
            </w:r>
            <w:r w:rsidRPr="00E32293">
              <w:rPr>
                <w:rFonts w:eastAsia="Arial" w:cs="Arial"/>
                <w:bCs/>
              </w:rPr>
              <w:t xml:space="preserve">discussion questions that require you to have the interview portion completed before you can answer the discussion questions. Be sure to schedule your interview early in </w:t>
            </w:r>
            <w:r w:rsidR="006D48AD">
              <w:rPr>
                <w:rFonts w:eastAsia="Arial" w:cs="Arial"/>
                <w:bCs/>
              </w:rPr>
              <w:t>W</w:t>
            </w:r>
            <w:r w:rsidRPr="00E32293">
              <w:rPr>
                <w:rFonts w:eastAsia="Arial" w:cs="Arial"/>
                <w:bCs/>
              </w:rPr>
              <w:t xml:space="preserve">eek </w:t>
            </w:r>
            <w:r w:rsidR="006D48AD">
              <w:rPr>
                <w:rFonts w:eastAsia="Arial" w:cs="Arial"/>
                <w:bCs/>
              </w:rPr>
              <w:t>S</w:t>
            </w:r>
            <w:r w:rsidRPr="00E32293">
              <w:rPr>
                <w:rFonts w:eastAsia="Arial" w:cs="Arial"/>
                <w:bCs/>
              </w:rPr>
              <w:t xml:space="preserve">ix to give yourself time to respond to the discussion questions due Thursday of </w:t>
            </w:r>
            <w:r w:rsidR="006D48AD">
              <w:rPr>
                <w:rFonts w:eastAsia="Arial" w:cs="Arial"/>
                <w:bCs/>
              </w:rPr>
              <w:t>W</w:t>
            </w:r>
            <w:r w:rsidRPr="00E32293">
              <w:rPr>
                <w:rFonts w:eastAsia="Arial" w:cs="Arial"/>
                <w:bCs/>
              </w:rPr>
              <w:t xml:space="preserve">eek </w:t>
            </w:r>
            <w:r w:rsidR="006D48AD">
              <w:rPr>
                <w:rFonts w:eastAsia="Arial" w:cs="Arial"/>
                <w:bCs/>
              </w:rPr>
              <w:t>Six</w:t>
            </w:r>
            <w:r w:rsidRPr="00E32293">
              <w:rPr>
                <w:rFonts w:eastAsia="Arial" w:cs="Arial"/>
                <w:bCs/>
              </w:rPr>
              <w:t>.</w:t>
            </w:r>
          </w:p>
        </w:tc>
        <w:tc>
          <w:tcPr>
            <w:tcW w:w="1440" w:type="dxa"/>
            <w:tcBorders>
              <w:left w:val="single" w:sz="4" w:space="0" w:color="000000" w:themeColor="text1"/>
            </w:tcBorders>
            <w:shd w:val="clear" w:color="auto" w:fill="FFFFFF" w:themeFill="background1"/>
          </w:tcPr>
          <w:p w14:paraId="5AB3EE68" w14:textId="5480E3A1" w:rsidR="00E32293" w:rsidRDefault="00E32293" w:rsidP="002522B3">
            <w:pPr>
              <w:rPr>
                <w:rFonts w:cs="Arial"/>
                <w:szCs w:val="20"/>
              </w:rPr>
            </w:pPr>
            <w:r>
              <w:rPr>
                <w:rFonts w:cs="Arial"/>
                <w:szCs w:val="20"/>
              </w:rPr>
              <w:t>6</w:t>
            </w:r>
            <w:r w:rsidR="00A80A17">
              <w:rPr>
                <w:rFonts w:cs="Arial"/>
                <w:szCs w:val="20"/>
              </w:rPr>
              <w:t>.1, 6.2, 6.3</w:t>
            </w:r>
          </w:p>
        </w:tc>
        <w:tc>
          <w:tcPr>
            <w:tcW w:w="1440" w:type="dxa"/>
            <w:tcBorders>
              <w:left w:val="single" w:sz="4" w:space="0" w:color="000000" w:themeColor="text1"/>
            </w:tcBorders>
            <w:shd w:val="clear" w:color="auto" w:fill="FFFFFF" w:themeFill="background1"/>
          </w:tcPr>
          <w:p w14:paraId="43CDF97A" w14:textId="77777777" w:rsidR="00E32293" w:rsidRPr="00DF4721" w:rsidRDefault="00E32293" w:rsidP="002522B3">
            <w:pPr>
              <w:rPr>
                <w:rFonts w:cs="Arial"/>
                <w:szCs w:val="20"/>
              </w:rPr>
            </w:pPr>
          </w:p>
        </w:tc>
      </w:tr>
      <w:tr w:rsidR="00557340" w:rsidRPr="00DF4721"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lastRenderedPageBreak/>
              <w:t>Graded Assignments</w:t>
            </w:r>
          </w:p>
          <w:p w14:paraId="3A7B6A4D" w14:textId="1CC6E1A2"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DF4721" w:rsidRDefault="4948C66D" w:rsidP="4948C66D">
            <w:pPr>
              <w:rPr>
                <w:rFonts w:eastAsia="Arial" w:cs="Arial"/>
                <w:b/>
                <w:bCs/>
                <w:i/>
                <w:iCs/>
              </w:rPr>
            </w:pPr>
            <w:r w:rsidRPr="00DF4721">
              <w:rPr>
                <w:rFonts w:eastAsia="Arial" w:cs="Arial"/>
                <w:b/>
                <w:bCs/>
                <w:i/>
                <w:iCs/>
              </w:rPr>
              <w:t>AIE</w:t>
            </w:r>
          </w:p>
        </w:tc>
      </w:tr>
      <w:tr w:rsidR="001D7690" w:rsidRPr="00DF4721" w14:paraId="6C02D106" w14:textId="77777777" w:rsidTr="4948C66D">
        <w:tc>
          <w:tcPr>
            <w:tcW w:w="10170" w:type="dxa"/>
            <w:gridSpan w:val="2"/>
            <w:tcMar>
              <w:top w:w="115" w:type="dxa"/>
              <w:left w:w="115" w:type="dxa"/>
              <w:bottom w:w="115" w:type="dxa"/>
              <w:right w:w="115" w:type="dxa"/>
            </w:tcMar>
          </w:tcPr>
          <w:p w14:paraId="37317942" w14:textId="2066B659" w:rsidR="001D7690" w:rsidRDefault="001D7690" w:rsidP="001D7690">
            <w:pPr>
              <w:pStyle w:val="AssignmentsLevel1"/>
              <w:rPr>
                <w:b/>
              </w:rPr>
            </w:pPr>
            <w:r>
              <w:rPr>
                <w:b/>
              </w:rPr>
              <w:t>Universal Design for Learning Professional Development Plan</w:t>
            </w:r>
          </w:p>
          <w:p w14:paraId="18B2B4D0" w14:textId="77777777" w:rsidR="001D7690" w:rsidRDefault="001D7690" w:rsidP="001D7690">
            <w:pPr>
              <w:pStyle w:val="AssignmentsLevel1"/>
              <w:rPr>
                <w:b/>
              </w:rPr>
            </w:pPr>
          </w:p>
          <w:p w14:paraId="7A5C3D14" w14:textId="4F26A5C7" w:rsidR="001D7690" w:rsidRDefault="001D7690" w:rsidP="001D7690">
            <w:pPr>
              <w:pStyle w:val="AssignmentsLevel1"/>
              <w:rPr>
                <w:b/>
              </w:rPr>
            </w:pPr>
            <w:r w:rsidRPr="009553AD">
              <w:rPr>
                <w:b/>
              </w:rPr>
              <w:t>Resources</w:t>
            </w:r>
            <w:r>
              <w:rPr>
                <w:b/>
              </w:rPr>
              <w:t>:</w:t>
            </w:r>
          </w:p>
          <w:p w14:paraId="52AEACD9" w14:textId="77777777" w:rsidR="006D48AD" w:rsidRPr="009553AD" w:rsidRDefault="006D48AD" w:rsidP="001D7690">
            <w:pPr>
              <w:pStyle w:val="AssignmentsLevel1"/>
              <w:rPr>
                <w:b/>
              </w:rPr>
            </w:pPr>
          </w:p>
          <w:p w14:paraId="5AC27186" w14:textId="77777777" w:rsidR="001D7690" w:rsidRDefault="00E4668A" w:rsidP="001D7690">
            <w:pPr>
              <w:pStyle w:val="AssignmentsLevel2"/>
            </w:pPr>
            <w:hyperlink r:id="rId58" w:history="1">
              <w:r w:rsidR="001D7690" w:rsidRPr="00857B15">
                <w:rPr>
                  <w:rStyle w:val="Hyperlink"/>
                </w:rPr>
                <w:t>Universal Design for Learning Guidelines</w:t>
              </w:r>
            </w:hyperlink>
          </w:p>
          <w:p w14:paraId="708A1597" w14:textId="77777777" w:rsidR="001D7690" w:rsidRDefault="00E4668A" w:rsidP="001D7690">
            <w:pPr>
              <w:pStyle w:val="AssignmentsLevel2"/>
            </w:pPr>
            <w:hyperlink r:id="rId59" w:history="1">
              <w:r w:rsidR="001D7690">
                <w:rPr>
                  <w:rStyle w:val="Hyperlink"/>
                </w:rPr>
                <w:t>UDL Guidelines 2.0 - Organizer with links to examples</w:t>
              </w:r>
            </w:hyperlink>
          </w:p>
          <w:p w14:paraId="7C6B41FB" w14:textId="77777777" w:rsidR="001D7690" w:rsidRDefault="00E4668A" w:rsidP="001D7690">
            <w:pPr>
              <w:pStyle w:val="AssignmentsLevel2"/>
            </w:pPr>
            <w:hyperlink r:id="rId60" w:history="1">
              <w:r w:rsidR="001D7690" w:rsidRPr="00CE6C56">
                <w:rPr>
                  <w:rStyle w:val="Hyperlink"/>
                </w:rPr>
                <w:t>UDL Guidelines – Educator Checklist Version 2</w:t>
              </w:r>
            </w:hyperlink>
          </w:p>
          <w:p w14:paraId="39CF2B67" w14:textId="77777777" w:rsidR="001D7690" w:rsidRDefault="00E4668A" w:rsidP="001D7690">
            <w:pPr>
              <w:pStyle w:val="AssignmentsLevel2"/>
            </w:pPr>
            <w:hyperlink r:id="rId61" w:history="1">
              <w:r w:rsidR="001D7690" w:rsidRPr="00CE6C56">
                <w:rPr>
                  <w:rStyle w:val="Hyperlink"/>
                </w:rPr>
                <w:t>Crosswalk between Universal Design for Learning (UDL) and the Danielson Framework for Teaching (FfT)</w:t>
              </w:r>
            </w:hyperlink>
          </w:p>
          <w:p w14:paraId="369294E0" w14:textId="77777777" w:rsidR="001D7690" w:rsidRPr="009553AD" w:rsidRDefault="001D7690" w:rsidP="001D7690">
            <w:pPr>
              <w:pStyle w:val="AssignmentsLevel1"/>
            </w:pPr>
          </w:p>
          <w:p w14:paraId="76E157D8" w14:textId="7D4ACBC0" w:rsidR="001D7690" w:rsidRPr="009553AD" w:rsidRDefault="001D7690" w:rsidP="001D7690">
            <w:pPr>
              <w:rPr>
                <w:rFonts w:cs="Arial"/>
              </w:rPr>
            </w:pPr>
            <w:r w:rsidRPr="0059743C">
              <w:rPr>
                <w:rFonts w:cs="Arial"/>
                <w:b/>
              </w:rPr>
              <w:t>Develop</w:t>
            </w:r>
            <w:r w:rsidRPr="009553AD">
              <w:rPr>
                <w:rFonts w:cs="Arial"/>
              </w:rPr>
              <w:t xml:space="preserve"> a </w:t>
            </w:r>
            <w:r w:rsidR="006D48AD">
              <w:rPr>
                <w:rFonts w:cs="Arial"/>
              </w:rPr>
              <w:t>p</w:t>
            </w:r>
            <w:r w:rsidRPr="009553AD">
              <w:rPr>
                <w:rFonts w:cs="Arial"/>
              </w:rPr>
              <w:t xml:space="preserve">rofessional </w:t>
            </w:r>
            <w:r w:rsidR="006D48AD">
              <w:rPr>
                <w:rFonts w:cs="Arial"/>
              </w:rPr>
              <w:t>d</w:t>
            </w:r>
            <w:r w:rsidRPr="009553AD">
              <w:rPr>
                <w:rFonts w:cs="Arial"/>
              </w:rPr>
              <w:t xml:space="preserve">evelopment </w:t>
            </w:r>
            <w:r w:rsidR="006D48AD">
              <w:rPr>
                <w:rFonts w:cs="Arial"/>
              </w:rPr>
              <w:t>p</w:t>
            </w:r>
            <w:r w:rsidRPr="009553AD">
              <w:rPr>
                <w:rFonts w:cs="Arial"/>
              </w:rPr>
              <w:t xml:space="preserve">lan </w:t>
            </w:r>
            <w:r w:rsidR="006D48AD">
              <w:rPr>
                <w:rFonts w:cs="Arial"/>
              </w:rPr>
              <w:t>s</w:t>
            </w:r>
            <w:r w:rsidRPr="009553AD">
              <w:rPr>
                <w:rFonts w:cs="Arial"/>
              </w:rPr>
              <w:t xml:space="preserve">eries for your </w:t>
            </w:r>
            <w:r w:rsidR="006D48AD">
              <w:rPr>
                <w:rFonts w:cs="Arial"/>
              </w:rPr>
              <w:t>t</w:t>
            </w:r>
            <w:r w:rsidRPr="009553AD">
              <w:rPr>
                <w:rFonts w:cs="Arial"/>
              </w:rPr>
              <w:t xml:space="preserve">eachers to send to the </w:t>
            </w:r>
            <w:r w:rsidR="006D48AD">
              <w:rPr>
                <w:rFonts w:cs="Arial"/>
              </w:rPr>
              <w:t>a</w:t>
            </w:r>
            <w:r w:rsidRPr="009553AD">
              <w:rPr>
                <w:rFonts w:cs="Arial"/>
              </w:rPr>
              <w:t xml:space="preserve">ssistant </w:t>
            </w:r>
            <w:r w:rsidR="006D48AD">
              <w:rPr>
                <w:rFonts w:cs="Arial"/>
              </w:rPr>
              <w:t>s</w:t>
            </w:r>
            <w:r w:rsidRPr="009553AD">
              <w:rPr>
                <w:rFonts w:cs="Arial"/>
              </w:rPr>
              <w:t xml:space="preserve">uperintendent as part of your school’s </w:t>
            </w:r>
            <w:r w:rsidR="006D48AD">
              <w:rPr>
                <w:rFonts w:cs="Arial"/>
              </w:rPr>
              <w:t>s</w:t>
            </w:r>
            <w:r w:rsidRPr="009553AD">
              <w:rPr>
                <w:rFonts w:cs="Arial"/>
              </w:rPr>
              <w:t xml:space="preserve">trategic </w:t>
            </w:r>
            <w:r w:rsidR="006D48AD">
              <w:rPr>
                <w:rFonts w:cs="Arial"/>
              </w:rPr>
              <w:t>p</w:t>
            </w:r>
            <w:r w:rsidRPr="009553AD">
              <w:rPr>
                <w:rFonts w:cs="Arial"/>
              </w:rPr>
              <w:t xml:space="preserve">lan to increase the overall achievement of all your students. </w:t>
            </w:r>
          </w:p>
          <w:p w14:paraId="5A69FBEB" w14:textId="77777777" w:rsidR="001D7690" w:rsidRDefault="001D7690" w:rsidP="001D7690">
            <w:pPr>
              <w:rPr>
                <w:rFonts w:cs="Arial"/>
                <w:b/>
              </w:rPr>
            </w:pPr>
          </w:p>
          <w:p w14:paraId="5C3C9619" w14:textId="77777777" w:rsidR="006D48AD" w:rsidRDefault="001D7690" w:rsidP="001D7690">
            <w:pPr>
              <w:rPr>
                <w:rFonts w:cs="Arial"/>
              </w:rPr>
            </w:pPr>
            <w:r w:rsidRPr="0059743C">
              <w:rPr>
                <w:rFonts w:cs="Arial"/>
                <w:b/>
              </w:rPr>
              <w:t>Include</w:t>
            </w:r>
            <w:r w:rsidRPr="009553AD">
              <w:rPr>
                <w:rFonts w:cs="Arial"/>
              </w:rPr>
              <w:t xml:space="preserve"> the following:</w:t>
            </w:r>
          </w:p>
          <w:p w14:paraId="3DF3F34D" w14:textId="1B57265C" w:rsidR="001D7690" w:rsidRPr="009553AD" w:rsidRDefault="001D7690" w:rsidP="001D7690">
            <w:pPr>
              <w:rPr>
                <w:rFonts w:cs="Arial"/>
              </w:rPr>
            </w:pPr>
            <w:r w:rsidRPr="009553AD">
              <w:rPr>
                <w:rFonts w:cs="Arial"/>
              </w:rPr>
              <w:t xml:space="preserve"> </w:t>
            </w:r>
          </w:p>
          <w:p w14:paraId="52C9B84C" w14:textId="39777BE3" w:rsidR="001D7690" w:rsidRPr="0059743C" w:rsidRDefault="001D7690" w:rsidP="001D7690">
            <w:pPr>
              <w:pStyle w:val="AssignmentsLevel2"/>
            </w:pPr>
            <w:r w:rsidRPr="0059743C">
              <w:t>A description of Universal Design for Learning</w:t>
            </w:r>
            <w:r w:rsidR="006D48AD">
              <w:t xml:space="preserve"> (UDL)</w:t>
            </w:r>
          </w:p>
          <w:p w14:paraId="1FB027F5" w14:textId="37D8861D" w:rsidR="001D7690" w:rsidRPr="0059743C" w:rsidRDefault="001D7690" w:rsidP="001D7690">
            <w:pPr>
              <w:pStyle w:val="AssignmentsLevel2"/>
            </w:pPr>
            <w:r w:rsidRPr="0059743C">
              <w:t>Why you have chosen this framework</w:t>
            </w:r>
          </w:p>
          <w:p w14:paraId="5CA87629" w14:textId="04B5980F" w:rsidR="001D7690" w:rsidRPr="0059743C" w:rsidRDefault="001D7690" w:rsidP="001D7690">
            <w:pPr>
              <w:pStyle w:val="AssignmentsLevel2"/>
            </w:pPr>
            <w:r w:rsidRPr="0059743C">
              <w:t>How UDL can be incorporated in teaching to meet the needs of each of the following:</w:t>
            </w:r>
            <w:r w:rsidR="006D48AD">
              <w:br/>
            </w:r>
          </w:p>
          <w:p w14:paraId="45C9E0EE" w14:textId="6A58BEA4" w:rsidR="001D7690" w:rsidRPr="0059743C" w:rsidRDefault="001D7690" w:rsidP="001D7690">
            <w:pPr>
              <w:pStyle w:val="AssignmentsLevel3"/>
            </w:pPr>
            <w:r>
              <w:t>Students with disabilities</w:t>
            </w:r>
          </w:p>
          <w:p w14:paraId="6CC6E2B9" w14:textId="57667B9B" w:rsidR="001D7690" w:rsidRPr="0059743C" w:rsidRDefault="001D7690" w:rsidP="001D7690">
            <w:pPr>
              <w:pStyle w:val="AssignmentsLevel3"/>
            </w:pPr>
            <w:r>
              <w:t>S</w:t>
            </w:r>
            <w:r w:rsidRPr="0059743C">
              <w:t>tudents who are culturally different</w:t>
            </w:r>
          </w:p>
          <w:p w14:paraId="24F4D25D" w14:textId="27F85F9D" w:rsidR="001D7690" w:rsidRPr="0059743C" w:rsidRDefault="001D7690" w:rsidP="001D7690">
            <w:pPr>
              <w:pStyle w:val="AssignmentsLevel3"/>
            </w:pPr>
            <w:r>
              <w:t xml:space="preserve">English </w:t>
            </w:r>
            <w:r w:rsidR="006D48AD">
              <w:t>l</w:t>
            </w:r>
            <w:r>
              <w:t xml:space="preserve">anguage </w:t>
            </w:r>
            <w:r w:rsidR="006D48AD">
              <w:t>l</w:t>
            </w:r>
            <w:r>
              <w:t>earners</w:t>
            </w:r>
            <w:r w:rsidR="006D48AD">
              <w:br/>
            </w:r>
          </w:p>
          <w:p w14:paraId="04FE6B03" w14:textId="7D6949F3" w:rsidR="006D48AD" w:rsidRPr="00CA53E0" w:rsidRDefault="001D7690" w:rsidP="001D7690">
            <w:pPr>
              <w:pStyle w:val="AssignmentsLevel2"/>
            </w:pPr>
            <w:proofErr w:type="spellStart"/>
            <w:r w:rsidRPr="0059743C">
              <w:rPr>
                <w:color w:val="000000"/>
              </w:rPr>
              <w:t>Chose</w:t>
            </w:r>
            <w:proofErr w:type="spellEnd"/>
            <w:r w:rsidRPr="0059743C">
              <w:rPr>
                <w:color w:val="000000"/>
              </w:rPr>
              <w:t xml:space="preserve"> one of Danielson’s </w:t>
            </w:r>
            <w:r w:rsidR="006D48AD">
              <w:rPr>
                <w:color w:val="000000"/>
              </w:rPr>
              <w:t>d</w:t>
            </w:r>
            <w:r w:rsidRPr="0059743C">
              <w:rPr>
                <w:color w:val="000000"/>
              </w:rPr>
              <w:t xml:space="preserve">omains: </w:t>
            </w:r>
            <w:r w:rsidR="006D48AD">
              <w:rPr>
                <w:color w:val="000000"/>
              </w:rPr>
              <w:br/>
            </w:r>
          </w:p>
          <w:p w14:paraId="00CEABF9" w14:textId="4B46F746" w:rsidR="006D48AD" w:rsidRDefault="001D7690" w:rsidP="00CA53E0">
            <w:pPr>
              <w:pStyle w:val="AssignmentsLevel3"/>
            </w:pPr>
            <w:r w:rsidRPr="0059743C">
              <w:t>Planning and Preparation</w:t>
            </w:r>
          </w:p>
          <w:p w14:paraId="2D076ED3" w14:textId="7C8905FA" w:rsidR="006D48AD" w:rsidRDefault="001D7690" w:rsidP="00CA53E0">
            <w:pPr>
              <w:pStyle w:val="AssignmentsLevel3"/>
            </w:pPr>
            <w:r w:rsidRPr="0059743C">
              <w:t>The Classroom Environment</w:t>
            </w:r>
          </w:p>
          <w:p w14:paraId="5716EB14" w14:textId="25500022" w:rsidR="006D48AD" w:rsidRDefault="001D7690" w:rsidP="00CA53E0">
            <w:pPr>
              <w:pStyle w:val="AssignmentsLevel3"/>
            </w:pPr>
            <w:r w:rsidRPr="0059743C">
              <w:t>Instruction</w:t>
            </w:r>
            <w:r w:rsidR="006D48AD">
              <w:br/>
            </w:r>
          </w:p>
          <w:p w14:paraId="3FC46BB4" w14:textId="7338D74B" w:rsidR="001D7690" w:rsidRPr="0059743C" w:rsidRDefault="001D7690" w:rsidP="000D22CC">
            <w:pPr>
              <w:pStyle w:val="AssignmentsLevel2"/>
            </w:pPr>
            <w:r>
              <w:t>D</w:t>
            </w:r>
            <w:r w:rsidRPr="0059743C">
              <w:t xml:space="preserve">iscuss the specifics of the </w:t>
            </w:r>
            <w:r w:rsidR="000D22CC" w:rsidRPr="000D22CC">
              <w:t xml:space="preserve">Danielson </w:t>
            </w:r>
            <w:proofErr w:type="spellStart"/>
            <w:r w:rsidR="000D22CC" w:rsidRPr="000D22CC">
              <w:t>FfT</w:t>
            </w:r>
            <w:proofErr w:type="spellEnd"/>
            <w:r w:rsidR="000D22CC" w:rsidRPr="000D22CC">
              <w:t>/UDL Crosswalk</w:t>
            </w:r>
            <w:r w:rsidRPr="0059743C">
              <w:t xml:space="preserve"> you plan to focus on in your Professional Development UDL Series. </w:t>
            </w:r>
            <w:r w:rsidR="009F3E30">
              <w:t>h</w:t>
            </w:r>
            <w:r w:rsidRPr="0059743C">
              <w:t>ow you want your teachers to use the Learning Guidelines and Educator’s Checklist</w:t>
            </w:r>
            <w:r w:rsidR="009F3E30">
              <w:t>.</w:t>
            </w:r>
            <w:r w:rsidRPr="0059743C">
              <w:t xml:space="preserve"> </w:t>
            </w:r>
          </w:p>
          <w:p w14:paraId="6D64AF74" w14:textId="61DD7664" w:rsidR="001D7690" w:rsidRPr="0059743C" w:rsidRDefault="001D7690" w:rsidP="001D7690">
            <w:pPr>
              <w:pStyle w:val="AssignmentsLevel2"/>
            </w:pPr>
            <w:r w:rsidRPr="0059743C">
              <w:t>The importance of UDL screening as a preventive and early intervention strategy</w:t>
            </w:r>
          </w:p>
          <w:p w14:paraId="4AABF7E4" w14:textId="4D000EBA" w:rsidR="001D7690" w:rsidRPr="0059743C" w:rsidRDefault="001D7690" w:rsidP="001D7690">
            <w:pPr>
              <w:pStyle w:val="AssignmentsLevel2"/>
            </w:pPr>
            <w:r w:rsidRPr="0059743C">
              <w:t xml:space="preserve">How you plan to provide effective </w:t>
            </w:r>
            <w:r w:rsidR="009F3E30">
              <w:t>p</w:t>
            </w:r>
            <w:r w:rsidRPr="0059743C">
              <w:t xml:space="preserve">rofessional </w:t>
            </w:r>
            <w:r w:rsidR="009F3E30">
              <w:t>d</w:t>
            </w:r>
            <w:r w:rsidRPr="0059743C">
              <w:t xml:space="preserve">evelopment for this </w:t>
            </w:r>
            <w:r w:rsidR="009F3E30">
              <w:t>p</w:t>
            </w:r>
            <w:r w:rsidRPr="0059743C">
              <w:t>roject of teaching your teachers UDL</w:t>
            </w:r>
          </w:p>
          <w:p w14:paraId="4251BE52" w14:textId="278D2A8D" w:rsidR="001D7690" w:rsidRPr="0059743C" w:rsidRDefault="001D7690" w:rsidP="001D7690">
            <w:pPr>
              <w:pStyle w:val="AssignmentsLevel2"/>
            </w:pPr>
            <w:r w:rsidRPr="0059743C">
              <w:t xml:space="preserve">How you will identify that the </w:t>
            </w:r>
            <w:r w:rsidR="009F3E30">
              <w:t>p</w:t>
            </w:r>
            <w:r w:rsidRPr="0059743C">
              <w:t xml:space="preserve">rofessional </w:t>
            </w:r>
            <w:r w:rsidR="009F3E30">
              <w:t>d</w:t>
            </w:r>
            <w:r w:rsidRPr="0059743C">
              <w:t>evelopment on the topic of UDL is and has been successful</w:t>
            </w:r>
          </w:p>
          <w:p w14:paraId="74E56733" w14:textId="77777777" w:rsidR="001D7690" w:rsidRDefault="001D7690" w:rsidP="001D7690">
            <w:pPr>
              <w:pStyle w:val="AssignmentsLevel1"/>
            </w:pPr>
          </w:p>
          <w:p w14:paraId="268C92A7" w14:textId="4047105D" w:rsidR="001D7690" w:rsidRPr="009553AD" w:rsidRDefault="001D7690" w:rsidP="001D7690">
            <w:pPr>
              <w:pStyle w:val="AssignmentsLevel1"/>
            </w:pPr>
            <w:r w:rsidRPr="0059743C">
              <w:rPr>
                <w:b/>
              </w:rPr>
              <w:lastRenderedPageBreak/>
              <w:t>Submit</w:t>
            </w:r>
            <w:r>
              <w:t xml:space="preserve"> your professional development plan by Sunday.</w:t>
            </w:r>
          </w:p>
        </w:tc>
        <w:tc>
          <w:tcPr>
            <w:tcW w:w="1440" w:type="dxa"/>
          </w:tcPr>
          <w:p w14:paraId="79E2DE37" w14:textId="4511653E" w:rsidR="001D7690" w:rsidRPr="00DF4721" w:rsidRDefault="001D7690" w:rsidP="001D7690">
            <w:pPr>
              <w:tabs>
                <w:tab w:val="left" w:pos="2329"/>
              </w:tabs>
              <w:rPr>
                <w:rFonts w:cs="Arial"/>
                <w:szCs w:val="20"/>
              </w:rPr>
            </w:pPr>
            <w:r>
              <w:rPr>
                <w:rFonts w:cs="Arial"/>
                <w:szCs w:val="20"/>
              </w:rPr>
              <w:lastRenderedPageBreak/>
              <w:t>5.1, 5.2</w:t>
            </w:r>
          </w:p>
        </w:tc>
        <w:tc>
          <w:tcPr>
            <w:tcW w:w="1440" w:type="dxa"/>
          </w:tcPr>
          <w:p w14:paraId="0F73E41C" w14:textId="269F6EA1" w:rsidR="001D7690" w:rsidRPr="00DF4721" w:rsidRDefault="001D7690" w:rsidP="001D7690">
            <w:pPr>
              <w:tabs>
                <w:tab w:val="left" w:pos="2329"/>
              </w:tabs>
              <w:rPr>
                <w:rFonts w:eastAsia="Arial" w:cs="Arial"/>
              </w:rPr>
            </w:pPr>
            <w:r>
              <w:rPr>
                <w:rFonts w:eastAsia="Arial" w:cs="Arial"/>
              </w:rPr>
              <w:t>Review instructor feedback = .5 hour</w:t>
            </w:r>
          </w:p>
        </w:tc>
      </w:tr>
      <w:tr w:rsidR="00337545" w:rsidRPr="00DF4721" w14:paraId="15D94A94" w14:textId="77777777" w:rsidTr="00337545">
        <w:tc>
          <w:tcPr>
            <w:tcW w:w="10170" w:type="dxa"/>
            <w:gridSpan w:val="2"/>
            <w:tcMar>
              <w:top w:w="115" w:type="dxa"/>
              <w:left w:w="115" w:type="dxa"/>
              <w:bottom w:w="115" w:type="dxa"/>
              <w:right w:w="115" w:type="dxa"/>
            </w:tcMar>
          </w:tcPr>
          <w:p w14:paraId="48EF346C" w14:textId="77777777" w:rsidR="00337545" w:rsidRDefault="00337545" w:rsidP="00337545">
            <w:pPr>
              <w:pStyle w:val="AssignmentsLevel2"/>
              <w:numPr>
                <w:ilvl w:val="0"/>
                <w:numId w:val="0"/>
              </w:numPr>
              <w:rPr>
                <w:b/>
              </w:rPr>
            </w:pPr>
            <w:r>
              <w:rPr>
                <w:b/>
              </w:rPr>
              <w:t>Prevention and Early Intervention Presentation</w:t>
            </w:r>
          </w:p>
          <w:p w14:paraId="1BBAF0F9" w14:textId="77777777" w:rsidR="00337545" w:rsidRDefault="00337545" w:rsidP="00337545">
            <w:pPr>
              <w:pStyle w:val="AssignmentsLevel2"/>
              <w:numPr>
                <w:ilvl w:val="0"/>
                <w:numId w:val="0"/>
              </w:numPr>
              <w:rPr>
                <w:b/>
              </w:rPr>
            </w:pPr>
          </w:p>
          <w:p w14:paraId="6DBB3CD9" w14:textId="7263B6A9" w:rsidR="00337545" w:rsidRDefault="00337545" w:rsidP="00337545">
            <w:pPr>
              <w:pStyle w:val="AssignmentsLevel2"/>
              <w:numPr>
                <w:ilvl w:val="0"/>
                <w:numId w:val="0"/>
              </w:numPr>
            </w:pPr>
            <w:r w:rsidRPr="005F1A47">
              <w:rPr>
                <w:b/>
              </w:rPr>
              <w:t>Read</w:t>
            </w:r>
            <w:r>
              <w:t xml:space="preserve"> </w:t>
            </w:r>
            <w:hyperlink r:id="rId62" w:history="1">
              <w:r w:rsidRPr="002118A3">
                <w:rPr>
                  <w:rStyle w:val="Hyperlink"/>
                </w:rPr>
                <w:t>The Disproportionality Problem: The Overrepresentation of Black Students in Special Education and Recommendations for Reform</w:t>
              </w:r>
            </w:hyperlink>
            <w:r w:rsidR="009F3E30">
              <w:rPr>
                <w:rStyle w:val="Hyperlink"/>
                <w:color w:val="auto"/>
                <w:u w:val="none"/>
              </w:rPr>
              <w:t xml:space="preserve">, </w:t>
            </w:r>
            <w:r>
              <w:t>paying close attention to the Reform section.</w:t>
            </w:r>
          </w:p>
          <w:p w14:paraId="431A3A1B" w14:textId="77777777" w:rsidR="00337545" w:rsidRDefault="00337545" w:rsidP="00337545">
            <w:pPr>
              <w:pStyle w:val="AssignmentsLevel2"/>
              <w:numPr>
                <w:ilvl w:val="0"/>
                <w:numId w:val="0"/>
              </w:numPr>
            </w:pPr>
            <w:r>
              <w:t xml:space="preserve"> </w:t>
            </w:r>
          </w:p>
          <w:p w14:paraId="6879649E" w14:textId="567CC8BD" w:rsidR="00337545" w:rsidRDefault="00337545" w:rsidP="00337545">
            <w:pPr>
              <w:pStyle w:val="AssignmentsLevel1"/>
            </w:pPr>
            <w:r w:rsidRPr="004C689F">
              <w:rPr>
                <w:b/>
              </w:rPr>
              <w:t>Develop</w:t>
            </w:r>
            <w:r>
              <w:t xml:space="preserve"> a PowerPoint, </w:t>
            </w:r>
            <w:hyperlink r:id="rId63" w:history="1">
              <w:r w:rsidRPr="005B1041">
                <w:rPr>
                  <w:rStyle w:val="Hyperlink"/>
                </w:rPr>
                <w:t>Prezi</w:t>
              </w:r>
            </w:hyperlink>
            <w:r>
              <w:t xml:space="preserve">, or other visual presentation of no more than 20 </w:t>
            </w:r>
            <w:r w:rsidR="00D92988">
              <w:t>slides to demonstrate your take</w:t>
            </w:r>
            <w:r>
              <w:t>aways from the article.</w:t>
            </w:r>
            <w:r w:rsidR="009F3E30">
              <w:rPr>
                <w:b/>
              </w:rPr>
              <w:t xml:space="preserve"> </w:t>
            </w:r>
            <w:r w:rsidRPr="00CA53E0">
              <w:t>Include</w:t>
            </w:r>
            <w:r>
              <w:t xml:space="preserve"> the following:</w:t>
            </w:r>
            <w:r w:rsidR="009F3E30">
              <w:br/>
            </w:r>
          </w:p>
          <w:p w14:paraId="1415F757" w14:textId="0C2DD746" w:rsidR="00337545" w:rsidRDefault="00337545" w:rsidP="00337545">
            <w:pPr>
              <w:pStyle w:val="AssignmentsLevel2"/>
            </w:pPr>
            <w:r>
              <w:t xml:space="preserve">List three prevention strategies you would employ to avoid </w:t>
            </w:r>
            <w:r w:rsidR="009F3E30">
              <w:t>o</w:t>
            </w:r>
            <w:r>
              <w:t xml:space="preserve">verrepresentation. </w:t>
            </w:r>
          </w:p>
          <w:p w14:paraId="29BE7456" w14:textId="77777777" w:rsidR="00337545" w:rsidRDefault="00337545" w:rsidP="00337545">
            <w:pPr>
              <w:pStyle w:val="AssignmentsLevel2"/>
            </w:pPr>
            <w:r>
              <w:t>Describe why early intervention is important.</w:t>
            </w:r>
          </w:p>
          <w:p w14:paraId="0A81D5C5" w14:textId="55A85F63" w:rsidR="00337545" w:rsidRDefault="00337545" w:rsidP="00337545">
            <w:pPr>
              <w:pStyle w:val="AssignmentsLevel2"/>
            </w:pPr>
            <w:r>
              <w:t xml:space="preserve">List </w:t>
            </w:r>
            <w:r w:rsidR="009F3E30">
              <w:t xml:space="preserve">3 </w:t>
            </w:r>
            <w:r>
              <w:t>early intervention strategies you would include in your practice.</w:t>
            </w:r>
          </w:p>
          <w:p w14:paraId="31F2A7D5" w14:textId="77777777" w:rsidR="00337545" w:rsidRDefault="00337545" w:rsidP="00337545">
            <w:pPr>
              <w:pStyle w:val="AssignmentsLevel2"/>
              <w:numPr>
                <w:ilvl w:val="0"/>
                <w:numId w:val="0"/>
              </w:numPr>
              <w:ind w:left="360" w:hanging="360"/>
            </w:pPr>
          </w:p>
          <w:p w14:paraId="451D51DF" w14:textId="77777777" w:rsidR="00337545" w:rsidRPr="00DF4721" w:rsidRDefault="00337545" w:rsidP="00337545">
            <w:pPr>
              <w:pStyle w:val="AssignmentsLevel2"/>
              <w:numPr>
                <w:ilvl w:val="0"/>
                <w:numId w:val="0"/>
              </w:numPr>
              <w:ind w:left="360" w:hanging="360"/>
            </w:pPr>
            <w:r w:rsidRPr="004C689F">
              <w:rPr>
                <w:b/>
              </w:rPr>
              <w:t>Submit</w:t>
            </w:r>
            <w:r>
              <w:t xml:space="preserve"> your presentation by Sunday.</w:t>
            </w:r>
          </w:p>
        </w:tc>
        <w:tc>
          <w:tcPr>
            <w:tcW w:w="1440" w:type="dxa"/>
          </w:tcPr>
          <w:p w14:paraId="10DABA65" w14:textId="77777777" w:rsidR="00337545" w:rsidRPr="00DF4721" w:rsidRDefault="00337545" w:rsidP="00337545">
            <w:pPr>
              <w:tabs>
                <w:tab w:val="left" w:pos="2329"/>
              </w:tabs>
              <w:rPr>
                <w:rFonts w:cs="Arial"/>
                <w:szCs w:val="20"/>
              </w:rPr>
            </w:pPr>
            <w:r>
              <w:rPr>
                <w:rFonts w:cs="Arial"/>
                <w:szCs w:val="20"/>
              </w:rPr>
              <w:t>4.1, 4.2, 4.3</w:t>
            </w:r>
          </w:p>
        </w:tc>
        <w:tc>
          <w:tcPr>
            <w:tcW w:w="1440" w:type="dxa"/>
          </w:tcPr>
          <w:p w14:paraId="322D7B20" w14:textId="77777777" w:rsidR="00337545" w:rsidRPr="00DF4721" w:rsidRDefault="00337545" w:rsidP="00337545">
            <w:pPr>
              <w:tabs>
                <w:tab w:val="left" w:pos="2329"/>
              </w:tabs>
              <w:rPr>
                <w:rFonts w:eastAsia="Arial" w:cs="Arial"/>
              </w:rPr>
            </w:pPr>
            <w:r>
              <w:rPr>
                <w:rFonts w:eastAsia="Arial" w:cs="Arial"/>
              </w:rPr>
              <w:t>Review instructor feedback = .5 hour</w:t>
            </w:r>
          </w:p>
        </w:tc>
      </w:tr>
      <w:tr w:rsidR="001D7690" w:rsidRPr="00DF4721"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1D7690" w:rsidRPr="00DF4721" w:rsidRDefault="001D7690" w:rsidP="001D7690">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1D7690" w:rsidRPr="00DF4721" w:rsidRDefault="001D7690" w:rsidP="001D76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1D7690" w:rsidRPr="00DF4721" w:rsidRDefault="001D7690" w:rsidP="001D7690">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F413DF1" w:rsidR="001D7690" w:rsidRPr="00DF4721" w:rsidRDefault="00162DEF" w:rsidP="001D7690">
            <w:pPr>
              <w:tabs>
                <w:tab w:val="left" w:pos="2329"/>
              </w:tabs>
              <w:rPr>
                <w:rFonts w:cs="Arial"/>
                <w:b/>
                <w:szCs w:val="20"/>
              </w:rPr>
            </w:pPr>
            <w:r>
              <w:rPr>
                <w:rFonts w:cs="Arial"/>
                <w:b/>
                <w:szCs w:val="20"/>
              </w:rPr>
              <w:t>1</w:t>
            </w:r>
            <w:r w:rsidR="00865F48">
              <w:rPr>
                <w:rFonts w:cs="Arial"/>
                <w:b/>
                <w:szCs w:val="20"/>
              </w:rPr>
              <w:t xml:space="preserve"> hour</w:t>
            </w:r>
          </w:p>
        </w:tc>
      </w:tr>
    </w:tbl>
    <w:p w14:paraId="23436BB8" w14:textId="77777777" w:rsidR="005344A9" w:rsidRPr="00DF4721" w:rsidRDefault="005344A9" w:rsidP="0020635A">
      <w:pPr>
        <w:pStyle w:val="Heading1"/>
      </w:pPr>
    </w:p>
    <w:p w14:paraId="76B545CB" w14:textId="356D98E3" w:rsidR="005344A9" w:rsidRPr="00DF4721" w:rsidRDefault="005344A9" w:rsidP="00A56C4A">
      <w:pPr>
        <w:pStyle w:val="Heading1"/>
        <w:rPr>
          <w:szCs w:val="20"/>
        </w:rPr>
      </w:pPr>
      <w:r w:rsidRPr="00DF4721">
        <w:rPr>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4721"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16AE3CD3" w:rsidR="002C1641" w:rsidRPr="00DF4721" w:rsidRDefault="002C1641" w:rsidP="0020635A">
            <w:pPr>
              <w:pStyle w:val="WeeklyTopicHeading1"/>
            </w:pPr>
            <w:bookmarkStart w:id="9" w:name="weeksix"/>
            <w:bookmarkStart w:id="10" w:name="_Toc358980899"/>
            <w:bookmarkEnd w:id="9"/>
            <w:r w:rsidRPr="00DF4721">
              <w:lastRenderedPageBreak/>
              <w:t xml:space="preserve">Week Six: </w:t>
            </w:r>
            <w:r w:rsidR="00A56C4A" w:rsidRPr="00A56C4A">
              <w:t>Budget</w:t>
            </w:r>
            <w:bookmarkEnd w:id="10"/>
          </w:p>
        </w:tc>
        <w:tc>
          <w:tcPr>
            <w:tcW w:w="1440" w:type="dxa"/>
            <w:tcBorders>
              <w:left w:val="nil"/>
              <w:bottom w:val="single" w:sz="4" w:space="0" w:color="000000" w:themeColor="text1"/>
              <w:right w:val="nil"/>
            </w:tcBorders>
            <w:shd w:val="clear" w:color="auto" w:fill="BF2C37"/>
          </w:tcPr>
          <w:p w14:paraId="53BE6BF0" w14:textId="77777777" w:rsidR="002C1641" w:rsidRPr="00DF472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DF4721" w:rsidRDefault="002C1641" w:rsidP="00FD5474">
            <w:pPr>
              <w:tabs>
                <w:tab w:val="left" w:pos="0"/>
                <w:tab w:val="left" w:pos="3720"/>
              </w:tabs>
              <w:outlineLvl w:val="0"/>
              <w:rPr>
                <w:rFonts w:cs="Arial"/>
                <w:color w:val="FFFFFF"/>
                <w:sz w:val="28"/>
                <w:szCs w:val="28"/>
              </w:rPr>
            </w:pPr>
          </w:p>
        </w:tc>
      </w:tr>
      <w:tr w:rsidR="00BA4B7B" w:rsidRPr="00DF4721"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DF4721" w:rsidRDefault="4948C66D" w:rsidP="4948C66D">
            <w:pPr>
              <w:tabs>
                <w:tab w:val="left" w:pos="0"/>
                <w:tab w:val="left" w:pos="3720"/>
              </w:tabs>
              <w:outlineLvl w:val="0"/>
              <w:rPr>
                <w:rFonts w:eastAsia="Arial" w:cs="Arial"/>
                <w:b/>
                <w:bCs/>
              </w:rPr>
            </w:pPr>
            <w:r w:rsidRPr="00DF4721">
              <w:rPr>
                <w:rFonts w:eastAsia="Arial" w:cs="Arial"/>
                <w:b/>
                <w:bCs/>
                <w:i/>
                <w:iCs/>
              </w:rPr>
              <w:t>Alignment</w:t>
            </w:r>
          </w:p>
        </w:tc>
      </w:tr>
      <w:tr w:rsidR="00BA4B7B" w:rsidRPr="00DF4721"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278FFE9A" w:rsidR="00BA4B7B" w:rsidRPr="00DF4721" w:rsidRDefault="00A56C4A" w:rsidP="00F13D71">
            <w:pPr>
              <w:pStyle w:val="ObjectiveBullet"/>
              <w:numPr>
                <w:ilvl w:val="1"/>
                <w:numId w:val="12"/>
              </w:numPr>
              <w:tabs>
                <w:tab w:val="clear" w:pos="0"/>
              </w:tabs>
            </w:pPr>
            <w:r w:rsidRPr="00A56C4A">
              <w:t>Discuss the school/district’s policy and procedure for allocation of resources and timeline for budget submission</w:t>
            </w:r>
            <w:r>
              <w:t>.</w:t>
            </w:r>
          </w:p>
        </w:tc>
        <w:tc>
          <w:tcPr>
            <w:tcW w:w="2880" w:type="dxa"/>
            <w:gridSpan w:val="2"/>
            <w:tcBorders>
              <w:left w:val="nil"/>
              <w:bottom w:val="nil"/>
            </w:tcBorders>
          </w:tcPr>
          <w:p w14:paraId="22AC43C9" w14:textId="59395DB7" w:rsidR="00BA4B7B" w:rsidRPr="00DF4721" w:rsidRDefault="00B069D8" w:rsidP="00FD5474">
            <w:pPr>
              <w:tabs>
                <w:tab w:val="left" w:pos="0"/>
                <w:tab w:val="left" w:pos="3720"/>
              </w:tabs>
              <w:outlineLvl w:val="0"/>
              <w:rPr>
                <w:rFonts w:cs="Arial"/>
                <w:szCs w:val="20"/>
              </w:rPr>
            </w:pPr>
            <w:r>
              <w:rPr>
                <w:rFonts w:cs="Arial"/>
                <w:szCs w:val="20"/>
              </w:rPr>
              <w:t>CLO</w:t>
            </w:r>
            <w:r w:rsidR="00E33E2A">
              <w:rPr>
                <w:rFonts w:cs="Arial"/>
                <w:szCs w:val="20"/>
              </w:rPr>
              <w:t>7</w:t>
            </w:r>
          </w:p>
        </w:tc>
      </w:tr>
      <w:tr w:rsidR="00BA4B7B" w:rsidRPr="00DF4721"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102BE8B8" w:rsidR="00BA4B7B" w:rsidRPr="00DF4721" w:rsidRDefault="00A56C4A" w:rsidP="00F13D71">
            <w:pPr>
              <w:pStyle w:val="ObjectiveBullet"/>
              <w:numPr>
                <w:ilvl w:val="1"/>
                <w:numId w:val="12"/>
              </w:numPr>
            </w:pPr>
            <w:r w:rsidRPr="00A56C4A">
              <w:t xml:space="preserve">Explain the role and responsibility of the </w:t>
            </w:r>
            <w:r w:rsidR="009B59B2">
              <w:t>p</w:t>
            </w:r>
            <w:r w:rsidRPr="00A56C4A">
              <w:t>rincipal in the school’s budget and fiscal allocations</w:t>
            </w:r>
            <w:r>
              <w:t>.</w:t>
            </w:r>
          </w:p>
        </w:tc>
        <w:tc>
          <w:tcPr>
            <w:tcW w:w="2880" w:type="dxa"/>
            <w:gridSpan w:val="2"/>
            <w:tcBorders>
              <w:top w:val="nil"/>
              <w:left w:val="nil"/>
              <w:bottom w:val="nil"/>
            </w:tcBorders>
          </w:tcPr>
          <w:p w14:paraId="10DAE5B5" w14:textId="55457B10" w:rsidR="00BA4B7B" w:rsidRPr="00DF4721" w:rsidRDefault="00B069D8" w:rsidP="00FD5474">
            <w:pPr>
              <w:tabs>
                <w:tab w:val="left" w:pos="0"/>
                <w:tab w:val="left" w:pos="3720"/>
              </w:tabs>
              <w:outlineLvl w:val="0"/>
              <w:rPr>
                <w:rFonts w:cs="Arial"/>
                <w:szCs w:val="20"/>
              </w:rPr>
            </w:pPr>
            <w:r>
              <w:rPr>
                <w:rFonts w:cs="Arial"/>
                <w:szCs w:val="20"/>
              </w:rPr>
              <w:t>CLO1</w:t>
            </w:r>
          </w:p>
        </w:tc>
      </w:tr>
      <w:tr w:rsidR="00BA4B7B" w:rsidRPr="00DF4721"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7A639C76" w:rsidR="00BA4B7B" w:rsidRPr="00DF4721" w:rsidRDefault="00A56C4A" w:rsidP="00F13D71">
            <w:pPr>
              <w:pStyle w:val="ObjectiveBullet"/>
              <w:numPr>
                <w:ilvl w:val="1"/>
                <w:numId w:val="12"/>
              </w:numPr>
            </w:pPr>
            <w:r w:rsidRPr="00A56C4A">
              <w:t xml:space="preserve">Discuss federal, state, and local mandates </w:t>
            </w:r>
            <w:proofErr w:type="gramStart"/>
            <w:r w:rsidRPr="00A56C4A">
              <w:t>in regards to</w:t>
            </w:r>
            <w:proofErr w:type="gramEnd"/>
            <w:r w:rsidRPr="00A56C4A">
              <w:t xml:space="preserve"> public education and the economic realities that impact today’s education.</w:t>
            </w:r>
          </w:p>
        </w:tc>
        <w:tc>
          <w:tcPr>
            <w:tcW w:w="2880" w:type="dxa"/>
            <w:gridSpan w:val="2"/>
            <w:tcBorders>
              <w:top w:val="nil"/>
              <w:left w:val="nil"/>
              <w:bottom w:val="single" w:sz="4" w:space="0" w:color="000000" w:themeColor="text1"/>
            </w:tcBorders>
          </w:tcPr>
          <w:p w14:paraId="74768EB5" w14:textId="27BBF149" w:rsidR="00BA4B7B" w:rsidRPr="00DF4721" w:rsidRDefault="00B069D8" w:rsidP="00FD5474">
            <w:pPr>
              <w:tabs>
                <w:tab w:val="left" w:pos="0"/>
                <w:tab w:val="left" w:pos="3720"/>
              </w:tabs>
              <w:outlineLvl w:val="0"/>
              <w:rPr>
                <w:rFonts w:cs="Arial"/>
                <w:szCs w:val="20"/>
              </w:rPr>
            </w:pPr>
            <w:r>
              <w:rPr>
                <w:rFonts w:cs="Arial"/>
                <w:szCs w:val="20"/>
              </w:rPr>
              <w:t>CLO1</w:t>
            </w:r>
          </w:p>
        </w:tc>
      </w:tr>
      <w:tr w:rsidR="00557340" w:rsidRPr="00DF4721"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7AE5406D" w14:textId="43AFBD40"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557340" w:rsidRPr="00DF4721"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57579E49" w:rsidR="00557340" w:rsidRPr="00DF4721" w:rsidRDefault="00A56C4A" w:rsidP="4948C66D">
            <w:pPr>
              <w:tabs>
                <w:tab w:val="left" w:pos="2329"/>
              </w:tabs>
              <w:rPr>
                <w:rFonts w:eastAsia="Arial" w:cs="Arial"/>
                <w:b/>
                <w:bCs/>
              </w:rPr>
            </w:pPr>
            <w:r>
              <w:rPr>
                <w:rFonts w:eastAsia="Arial" w:cs="Arial"/>
                <w:b/>
                <w:bCs/>
              </w:rPr>
              <w:t>Readings</w:t>
            </w:r>
          </w:p>
          <w:p w14:paraId="3038D3B3" w14:textId="77777777" w:rsidR="00557340" w:rsidRPr="00DF4721" w:rsidRDefault="00557340" w:rsidP="002522B3">
            <w:pPr>
              <w:tabs>
                <w:tab w:val="left" w:pos="2329"/>
              </w:tabs>
              <w:rPr>
                <w:rFonts w:cs="Arial"/>
                <w:b/>
                <w:szCs w:val="20"/>
              </w:rPr>
            </w:pPr>
          </w:p>
          <w:p w14:paraId="4E7076F3" w14:textId="77777777" w:rsidR="00A56C4A" w:rsidRDefault="00A56C4A" w:rsidP="002522B3">
            <w:pPr>
              <w:pStyle w:val="AssignmentsLevel1"/>
            </w:pPr>
            <w:r w:rsidRPr="00380BA5">
              <w:rPr>
                <w:b/>
              </w:rPr>
              <w:t>Read</w:t>
            </w:r>
            <w:r>
              <w:t xml:space="preserve"> the following:</w:t>
            </w:r>
          </w:p>
          <w:p w14:paraId="5C37ECDF" w14:textId="77777777" w:rsidR="009B59B2" w:rsidRDefault="009B59B2" w:rsidP="002522B3">
            <w:pPr>
              <w:pStyle w:val="AssignmentsLevel1"/>
            </w:pPr>
          </w:p>
          <w:p w14:paraId="6DD4EB98" w14:textId="2CE1599F" w:rsidR="00557340" w:rsidRDefault="00A56C4A" w:rsidP="00380BA5">
            <w:pPr>
              <w:pStyle w:val="AssignmentsLevel2"/>
            </w:pPr>
            <w:r w:rsidRPr="00A56C4A">
              <w:t>Ch</w:t>
            </w:r>
            <w:r w:rsidR="009B59B2">
              <w:t>.</w:t>
            </w:r>
            <w:r w:rsidRPr="00A56C4A">
              <w:t xml:space="preserve"> 4 of </w:t>
            </w:r>
            <w:r w:rsidRPr="00906822">
              <w:rPr>
                <w:i/>
              </w:rPr>
              <w:t>Leading in a Culture of Change</w:t>
            </w:r>
          </w:p>
          <w:p w14:paraId="2381AFFE" w14:textId="7687D5FB" w:rsidR="00761AC4" w:rsidRDefault="00E4668A" w:rsidP="00380BA5">
            <w:pPr>
              <w:pStyle w:val="AssignmentsLevel2"/>
            </w:pPr>
            <w:hyperlink r:id="rId64" w:history="1">
              <w:r w:rsidR="00761AC4" w:rsidRPr="00761AC4">
                <w:rPr>
                  <w:rStyle w:val="Hyperlink"/>
                </w:rPr>
                <w:t>Financial Accounting for Local and State School Systems: 2009 Edition Chapter 3: Budgeting</w:t>
              </w:r>
            </w:hyperlink>
          </w:p>
          <w:p w14:paraId="7ECD2ECA" w14:textId="424F03AB" w:rsidR="00761AC4" w:rsidRDefault="00E4668A" w:rsidP="00380BA5">
            <w:pPr>
              <w:pStyle w:val="AssignmentsLevel2"/>
            </w:pPr>
            <w:hyperlink r:id="rId65" w:history="1">
              <w:r w:rsidR="00761AC4">
                <w:rPr>
                  <w:rStyle w:val="Hyperlink"/>
                </w:rPr>
                <w:t>Financial Accounting for Local and State School Systems: 2009 Edition Chapter 7: Cost Accounting and Reporting for Educational Programs</w:t>
              </w:r>
            </w:hyperlink>
          </w:p>
          <w:p w14:paraId="5428EF06" w14:textId="2B98200D" w:rsidR="00761AC4" w:rsidRPr="005E7432" w:rsidRDefault="00E4668A" w:rsidP="00380BA5">
            <w:pPr>
              <w:pStyle w:val="AssignmentsLevel2"/>
              <w:rPr>
                <w:rStyle w:val="Hyperlink"/>
                <w:color w:val="auto"/>
                <w:u w:val="none"/>
              </w:rPr>
            </w:pPr>
            <w:hyperlink r:id="rId66" w:history="1">
              <w:r w:rsidR="00761AC4" w:rsidRPr="00761AC4">
                <w:rPr>
                  <w:rStyle w:val="Hyperlink"/>
                </w:rPr>
                <w:t>Most States Have Cut School Funding, and Some Continue Cutting</w:t>
              </w:r>
            </w:hyperlink>
          </w:p>
          <w:p w14:paraId="06124AFF" w14:textId="343F3FA1" w:rsidR="005E7432" w:rsidRDefault="005E7432" w:rsidP="00380BA5">
            <w:pPr>
              <w:pStyle w:val="AssignmentsLevel2"/>
            </w:pPr>
            <w:r>
              <w:t>Philadelphia School District 2013-14 budget</w:t>
            </w:r>
          </w:p>
          <w:p w14:paraId="146C3082" w14:textId="3407AC0E" w:rsidR="005E7432" w:rsidRPr="00085E38" w:rsidRDefault="00E4668A" w:rsidP="005E7432">
            <w:pPr>
              <w:pStyle w:val="AssignmentsLevel2"/>
              <w:rPr>
                <w:rStyle w:val="Hyperlink"/>
                <w:color w:val="auto"/>
                <w:u w:val="none"/>
              </w:rPr>
            </w:pPr>
            <w:hyperlink r:id="rId67" w:history="1">
              <w:r w:rsidR="005E7432" w:rsidRPr="00A56C4A">
                <w:rPr>
                  <w:rStyle w:val="Hyperlink"/>
                </w:rPr>
                <w:t>School Budgets 101</w:t>
              </w:r>
            </w:hyperlink>
          </w:p>
          <w:p w14:paraId="25607406" w14:textId="058FDC5C" w:rsidR="00085E38" w:rsidRDefault="00E4668A" w:rsidP="005E7432">
            <w:pPr>
              <w:pStyle w:val="AssignmentsLevel2"/>
            </w:pPr>
            <w:hyperlink r:id="rId68" w:history="1">
              <w:r w:rsidR="00085E38" w:rsidRPr="00761AC4">
                <w:rPr>
                  <w:rStyle w:val="Hyperlink"/>
                </w:rPr>
                <w:t>The Budgeting Process</w:t>
              </w:r>
            </w:hyperlink>
          </w:p>
          <w:p w14:paraId="0F1E35E6" w14:textId="321DD406" w:rsidR="00A56C4A" w:rsidRPr="00DF4721" w:rsidRDefault="00E4668A" w:rsidP="00085E38">
            <w:pPr>
              <w:pStyle w:val="AssignmentsLevel2"/>
            </w:pPr>
            <w:hyperlink r:id="rId69" w:history="1">
              <w:r w:rsidR="00761AC4" w:rsidRPr="00761AC4">
                <w:rPr>
                  <w:rStyle w:val="Hyperlink"/>
                </w:rPr>
                <w:t xml:space="preserve">School District </w:t>
              </w:r>
              <w:r w:rsidR="00380BA5" w:rsidRPr="00761AC4">
                <w:rPr>
                  <w:rStyle w:val="Hyperlink"/>
                </w:rPr>
                <w:t>Mandates: Their</w:t>
              </w:r>
              <w:r w:rsidR="00761AC4" w:rsidRPr="00761AC4">
                <w:rPr>
                  <w:rStyle w:val="Hyperlink"/>
                </w:rPr>
                <w:t xml:space="preserve"> Impact on Public Education</w:t>
              </w:r>
            </w:hyperlink>
            <w:r w:rsidR="00380BA5">
              <w:t xml:space="preserve"> </w:t>
            </w:r>
            <w:r w:rsidR="009B59B2">
              <w:br/>
            </w:r>
            <w:r w:rsidR="00380BA5" w:rsidRPr="00761AC4">
              <w:rPr>
                <w:i/>
              </w:rPr>
              <w:t>Note</w:t>
            </w:r>
            <w:r w:rsidR="009B59B2">
              <w:t>:</w:t>
            </w:r>
            <w:r w:rsidR="00380BA5">
              <w:t xml:space="preserve"> Students teaching outside of Pennsylvania should explore a similar document for the state you teach in.</w:t>
            </w:r>
          </w:p>
        </w:tc>
        <w:tc>
          <w:tcPr>
            <w:tcW w:w="1440" w:type="dxa"/>
            <w:tcBorders>
              <w:left w:val="single" w:sz="4" w:space="0" w:color="000000" w:themeColor="text1"/>
            </w:tcBorders>
            <w:shd w:val="clear" w:color="auto" w:fill="FFFFFF" w:themeFill="background1"/>
          </w:tcPr>
          <w:p w14:paraId="1506710E" w14:textId="34961B33" w:rsidR="00557340" w:rsidRPr="00DF4721" w:rsidRDefault="00337545" w:rsidP="002522B3">
            <w:pPr>
              <w:rPr>
                <w:rFonts w:cs="Arial"/>
                <w:szCs w:val="20"/>
              </w:rPr>
            </w:pPr>
            <w:r>
              <w:rPr>
                <w:rFonts w:cs="Arial"/>
                <w:szCs w:val="20"/>
              </w:rPr>
              <w:t>6.3</w:t>
            </w:r>
          </w:p>
        </w:tc>
        <w:tc>
          <w:tcPr>
            <w:tcW w:w="1440" w:type="dxa"/>
            <w:tcBorders>
              <w:left w:val="single" w:sz="4" w:space="0" w:color="000000" w:themeColor="text1"/>
            </w:tcBorders>
            <w:shd w:val="clear" w:color="auto" w:fill="FFFFFF" w:themeFill="background1"/>
          </w:tcPr>
          <w:p w14:paraId="332BD7EA" w14:textId="77777777" w:rsidR="00557340" w:rsidRPr="00DF4721" w:rsidRDefault="00557340" w:rsidP="002522B3">
            <w:pPr>
              <w:rPr>
                <w:rFonts w:cs="Arial"/>
                <w:szCs w:val="20"/>
              </w:rPr>
            </w:pPr>
          </w:p>
        </w:tc>
      </w:tr>
      <w:tr w:rsidR="00557340" w:rsidRPr="00DF4721" w14:paraId="795399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449558" w14:textId="6C5F4D03" w:rsidR="00557340" w:rsidRPr="00DF4721" w:rsidRDefault="00761AC4" w:rsidP="4948C66D">
            <w:pPr>
              <w:tabs>
                <w:tab w:val="left" w:pos="2329"/>
              </w:tabs>
              <w:rPr>
                <w:rFonts w:eastAsia="Arial" w:cs="Arial"/>
                <w:b/>
                <w:bCs/>
              </w:rPr>
            </w:pPr>
            <w:r>
              <w:rPr>
                <w:rFonts w:eastAsia="Arial" w:cs="Arial"/>
                <w:b/>
                <w:bCs/>
              </w:rPr>
              <w:t>Presentation</w:t>
            </w:r>
          </w:p>
          <w:p w14:paraId="612216F3" w14:textId="77777777" w:rsidR="00557340" w:rsidRPr="00DF4721" w:rsidRDefault="00557340" w:rsidP="002522B3">
            <w:pPr>
              <w:tabs>
                <w:tab w:val="left" w:pos="2329"/>
              </w:tabs>
              <w:rPr>
                <w:rFonts w:cs="Arial"/>
                <w:b/>
                <w:szCs w:val="20"/>
              </w:rPr>
            </w:pPr>
          </w:p>
          <w:p w14:paraId="6E5CA257" w14:textId="77777777" w:rsidR="00557340" w:rsidRDefault="00761AC4" w:rsidP="002522B3">
            <w:pPr>
              <w:pStyle w:val="AssignmentsLevel1"/>
            </w:pPr>
            <w:r w:rsidRPr="00761AC4">
              <w:rPr>
                <w:b/>
              </w:rPr>
              <w:t>Review</w:t>
            </w:r>
            <w:r>
              <w:t xml:space="preserve"> </w:t>
            </w:r>
            <w:hyperlink r:id="rId70" w:history="1">
              <w:r w:rsidRPr="00761AC4">
                <w:rPr>
                  <w:rStyle w:val="Hyperlink"/>
                </w:rPr>
                <w:t>PENNSYLVANIA GOVERNOR WOLF’S 2017-18 PROPOSED EDUCATION BUDGET</w:t>
              </w:r>
            </w:hyperlink>
            <w:r>
              <w:t>.</w:t>
            </w:r>
          </w:p>
          <w:p w14:paraId="2BCFA35C" w14:textId="77777777" w:rsidR="00BE225A" w:rsidRDefault="00BE225A" w:rsidP="002522B3">
            <w:pPr>
              <w:pStyle w:val="AssignmentsLevel1"/>
              <w:rPr>
                <w:i/>
              </w:rPr>
            </w:pPr>
          </w:p>
          <w:p w14:paraId="0F29C6B0" w14:textId="28B18806" w:rsidR="00761AC4" w:rsidRDefault="00761AC4" w:rsidP="002522B3">
            <w:pPr>
              <w:pStyle w:val="AssignmentsLevel1"/>
            </w:pPr>
            <w:r w:rsidRPr="00761AC4">
              <w:rPr>
                <w:i/>
              </w:rPr>
              <w:t>Note</w:t>
            </w:r>
            <w:r w:rsidR="009B59B2">
              <w:t>:</w:t>
            </w:r>
            <w:r>
              <w:t xml:space="preserve"> Students teaching outside of Pennsylvania should explore the governor’s budget for the state you teach in.</w:t>
            </w:r>
          </w:p>
          <w:p w14:paraId="3883037B" w14:textId="77777777" w:rsidR="00BE225A" w:rsidRDefault="00BE225A" w:rsidP="002522B3">
            <w:pPr>
              <w:pStyle w:val="AssignmentsLevel1"/>
            </w:pPr>
          </w:p>
          <w:p w14:paraId="73D75B24" w14:textId="23291CA6" w:rsidR="00BE225A" w:rsidRPr="00DF4721" w:rsidRDefault="00BE225A" w:rsidP="002522B3">
            <w:pPr>
              <w:pStyle w:val="AssignmentsLevel1"/>
            </w:pPr>
            <w:r>
              <w:rPr>
                <w:rStyle w:val="Strong"/>
                <w:rFonts w:ascii="Helvetica" w:hAnsi="Helvetica" w:cs="Helvetica"/>
                <w:color w:val="111111"/>
                <w:bdr w:val="none" w:sz="0" w:space="0" w:color="auto" w:frame="1"/>
                <w:shd w:val="clear" w:color="auto" w:fill="FFFFFF"/>
              </w:rPr>
              <w:lastRenderedPageBreak/>
              <w:t>Post</w:t>
            </w:r>
            <w:r>
              <w:rPr>
                <w:rStyle w:val="apple-converted-space"/>
                <w:rFonts w:ascii="Helvetica" w:hAnsi="Helvetica" w:cs="Helvetica"/>
                <w:color w:val="111111"/>
                <w:shd w:val="clear" w:color="auto" w:fill="FFFFFF"/>
              </w:rPr>
              <w:t> any questions, comments, or observations to share with the class in the Week Six General Q &amp; A discussion forum on Blackboard.</w:t>
            </w:r>
          </w:p>
        </w:tc>
        <w:tc>
          <w:tcPr>
            <w:tcW w:w="1440" w:type="dxa"/>
            <w:tcBorders>
              <w:left w:val="single" w:sz="4" w:space="0" w:color="000000" w:themeColor="text1"/>
            </w:tcBorders>
            <w:shd w:val="clear" w:color="auto" w:fill="FFFFFF" w:themeFill="background1"/>
          </w:tcPr>
          <w:p w14:paraId="27D05F61" w14:textId="6C428C49" w:rsidR="00557340" w:rsidRPr="00DF4721" w:rsidRDefault="00337545" w:rsidP="002522B3">
            <w:pPr>
              <w:rPr>
                <w:rFonts w:cs="Arial"/>
                <w:szCs w:val="20"/>
              </w:rPr>
            </w:pPr>
            <w:r>
              <w:rPr>
                <w:rFonts w:cs="Arial"/>
                <w:szCs w:val="20"/>
              </w:rPr>
              <w:lastRenderedPageBreak/>
              <w:t>6.3</w:t>
            </w:r>
          </w:p>
        </w:tc>
        <w:tc>
          <w:tcPr>
            <w:tcW w:w="1440" w:type="dxa"/>
            <w:tcBorders>
              <w:left w:val="single" w:sz="4" w:space="0" w:color="000000" w:themeColor="text1"/>
            </w:tcBorders>
            <w:shd w:val="clear" w:color="auto" w:fill="FFFFFF" w:themeFill="background1"/>
          </w:tcPr>
          <w:p w14:paraId="7FE7C3E8" w14:textId="45F47E9D" w:rsidR="00557340" w:rsidRPr="00DF4721" w:rsidRDefault="00761AC4" w:rsidP="002522B3">
            <w:pPr>
              <w:rPr>
                <w:rFonts w:cs="Arial"/>
                <w:szCs w:val="20"/>
              </w:rPr>
            </w:pPr>
            <w:r>
              <w:rPr>
                <w:rFonts w:cs="Arial"/>
                <w:szCs w:val="20"/>
              </w:rPr>
              <w:t>Presentation: 1 hour</w:t>
            </w:r>
          </w:p>
        </w:tc>
      </w:tr>
      <w:tr w:rsidR="00557340" w:rsidRPr="00DF4721"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t>Graded Assignments</w:t>
            </w:r>
          </w:p>
          <w:p w14:paraId="62C8E467" w14:textId="0B5D982E"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DF4721" w:rsidRDefault="4948C66D" w:rsidP="4948C66D">
            <w:pPr>
              <w:rPr>
                <w:rFonts w:eastAsia="Arial" w:cs="Arial"/>
                <w:b/>
                <w:bCs/>
                <w:i/>
                <w:iCs/>
              </w:rPr>
            </w:pPr>
            <w:r w:rsidRPr="00DF4721">
              <w:rPr>
                <w:rFonts w:eastAsia="Arial" w:cs="Arial"/>
                <w:b/>
                <w:bCs/>
                <w:i/>
                <w:iCs/>
              </w:rPr>
              <w:t>AIE</w:t>
            </w:r>
          </w:p>
        </w:tc>
      </w:tr>
      <w:tr w:rsidR="00380BA5" w:rsidRPr="00DF4721" w14:paraId="5227528D" w14:textId="77777777" w:rsidTr="00B73C80">
        <w:tc>
          <w:tcPr>
            <w:tcW w:w="10170" w:type="dxa"/>
            <w:gridSpan w:val="2"/>
            <w:tcMar>
              <w:top w:w="115" w:type="dxa"/>
              <w:left w:w="115" w:type="dxa"/>
              <w:bottom w:w="115" w:type="dxa"/>
              <w:right w:w="115" w:type="dxa"/>
            </w:tcMar>
          </w:tcPr>
          <w:p w14:paraId="708592AE" w14:textId="439599CE" w:rsidR="00380BA5" w:rsidRPr="00DF4721" w:rsidRDefault="00380BA5" w:rsidP="00B73C80">
            <w:pPr>
              <w:tabs>
                <w:tab w:val="left" w:pos="2329"/>
              </w:tabs>
              <w:rPr>
                <w:rFonts w:eastAsia="Arial" w:cs="Arial"/>
                <w:b/>
                <w:bCs/>
              </w:rPr>
            </w:pPr>
            <w:r w:rsidRPr="00DF4721">
              <w:rPr>
                <w:rFonts w:eastAsia="Arial" w:cs="Arial"/>
                <w:b/>
                <w:bCs/>
              </w:rPr>
              <w:t xml:space="preserve">Discussion: </w:t>
            </w:r>
            <w:r w:rsidR="005E7432">
              <w:rPr>
                <w:rFonts w:eastAsia="Arial" w:cs="Arial"/>
                <w:b/>
                <w:bCs/>
              </w:rPr>
              <w:t>Budget Cuts</w:t>
            </w:r>
          </w:p>
          <w:p w14:paraId="2E424D12" w14:textId="77777777" w:rsidR="005E7432" w:rsidRDefault="005E7432" w:rsidP="005E7432">
            <w:pPr>
              <w:pStyle w:val="AssignmentsLevel2"/>
              <w:numPr>
                <w:ilvl w:val="0"/>
                <w:numId w:val="0"/>
              </w:numPr>
            </w:pPr>
          </w:p>
          <w:p w14:paraId="596711F8" w14:textId="77777777" w:rsidR="000434AD" w:rsidRDefault="005E7432" w:rsidP="005E7432">
            <w:pPr>
              <w:pStyle w:val="AssignmentsLevel2"/>
              <w:numPr>
                <w:ilvl w:val="0"/>
                <w:numId w:val="0"/>
              </w:numPr>
              <w:rPr>
                <w:rStyle w:val="Hyperlink"/>
              </w:rPr>
            </w:pPr>
            <w:r w:rsidRPr="005E7432">
              <w:rPr>
                <w:b/>
              </w:rPr>
              <w:t>Read</w:t>
            </w:r>
            <w:r>
              <w:t xml:space="preserve"> </w:t>
            </w:r>
            <w:hyperlink r:id="rId71" w:history="1">
              <w:r w:rsidRPr="00761AC4">
                <w:rPr>
                  <w:rStyle w:val="Hyperlink"/>
                </w:rPr>
                <w:t>Most States Have Cut School Funding, and Some Continue Cutting</w:t>
              </w:r>
            </w:hyperlink>
            <w:r w:rsidR="000434AD">
              <w:rPr>
                <w:rStyle w:val="Hyperlink"/>
              </w:rPr>
              <w:t>.</w:t>
            </w:r>
          </w:p>
          <w:p w14:paraId="044FAD4C" w14:textId="77777777" w:rsidR="000434AD" w:rsidRDefault="000434AD" w:rsidP="005E7432">
            <w:pPr>
              <w:pStyle w:val="AssignmentsLevel2"/>
              <w:numPr>
                <w:ilvl w:val="0"/>
                <w:numId w:val="0"/>
              </w:numPr>
              <w:rPr>
                <w:b/>
              </w:rPr>
            </w:pPr>
          </w:p>
          <w:p w14:paraId="0EC0A050" w14:textId="16006A26" w:rsidR="005E7432" w:rsidRDefault="000434AD" w:rsidP="00B73C80">
            <w:pPr>
              <w:pStyle w:val="AssignmentsLevel1"/>
            </w:pPr>
            <w:r w:rsidRPr="000434AD">
              <w:rPr>
                <w:b/>
              </w:rPr>
              <w:t>Reflect</w:t>
            </w:r>
            <w:r>
              <w:t xml:space="preserve"> on </w:t>
            </w:r>
            <w:r w:rsidR="00EB191A">
              <w:t>your interview with a principal (part of your Budget Interview Summary assignment due this week).</w:t>
            </w:r>
          </w:p>
          <w:p w14:paraId="28F4FE83" w14:textId="77777777" w:rsidR="00EB191A" w:rsidRPr="00DF4721" w:rsidRDefault="00EB191A" w:rsidP="00B73C80">
            <w:pPr>
              <w:pStyle w:val="AssignmentsLevel1"/>
            </w:pPr>
          </w:p>
          <w:p w14:paraId="27BEE95C" w14:textId="6182F2AA" w:rsidR="00380BA5" w:rsidRPr="00DF4721" w:rsidRDefault="00380BA5" w:rsidP="00B73C80">
            <w:pPr>
              <w:pStyle w:val="AssignmentsLevel1"/>
            </w:pPr>
            <w:r w:rsidRPr="00DF4721">
              <w:rPr>
                <w:b/>
                <w:bCs/>
              </w:rPr>
              <w:t xml:space="preserve">Respond </w:t>
            </w:r>
            <w:r w:rsidRPr="00DF4721">
              <w:t xml:space="preserve">to the following question in the </w:t>
            </w:r>
            <w:r w:rsidR="005E7432">
              <w:t>Budget Cuts</w:t>
            </w:r>
            <w:r w:rsidRPr="00DF4721">
              <w:t xml:space="preserve"> discussion forum by Thursday:</w:t>
            </w:r>
          </w:p>
          <w:p w14:paraId="620B2F02" w14:textId="77777777" w:rsidR="00380BA5" w:rsidRPr="00DF4721" w:rsidRDefault="00380BA5" w:rsidP="00B73C80">
            <w:pPr>
              <w:pStyle w:val="AssignmentsLevel1"/>
            </w:pPr>
          </w:p>
          <w:p w14:paraId="62174F98" w14:textId="2444535E" w:rsidR="00380BA5" w:rsidRPr="00DF4721" w:rsidRDefault="005E7432" w:rsidP="00380BA5">
            <w:pPr>
              <w:pStyle w:val="AssignmentsLevel2"/>
            </w:pPr>
            <w:r>
              <w:t>W</w:t>
            </w:r>
            <w:r w:rsidR="00380BA5" w:rsidRPr="00380BA5">
              <w:t xml:space="preserve">hat </w:t>
            </w:r>
            <w:r w:rsidR="009B59B2">
              <w:t>are</w:t>
            </w:r>
            <w:r w:rsidR="009B59B2" w:rsidRPr="00380BA5">
              <w:t xml:space="preserve"> </w:t>
            </w:r>
            <w:r w:rsidR="00380BA5" w:rsidRPr="00380BA5">
              <w:t xml:space="preserve">your thoughts in terms of budget cutting over the course of the next 5 years? Name 2 areas of the budget where you foresee there will be </w:t>
            </w:r>
            <w:r>
              <w:t xml:space="preserve">an </w:t>
            </w:r>
            <w:r w:rsidR="00380BA5" w:rsidRPr="00380BA5">
              <w:t>increase in spending</w:t>
            </w:r>
            <w:r w:rsidR="009B59B2">
              <w:t>. W</w:t>
            </w:r>
            <w:r w:rsidR="00380BA5" w:rsidRPr="00380BA5">
              <w:t>hy</w:t>
            </w:r>
            <w:r w:rsidR="009B59B2">
              <w:t xml:space="preserve"> do you think this will be the case</w:t>
            </w:r>
            <w:r w:rsidR="00380BA5" w:rsidRPr="00380BA5">
              <w:t>?</w:t>
            </w:r>
            <w:r w:rsidR="00380BA5" w:rsidRPr="00DF4721">
              <w:t xml:space="preserve"> </w:t>
            </w:r>
          </w:p>
          <w:p w14:paraId="33555B54" w14:textId="77777777" w:rsidR="00380BA5" w:rsidRPr="00DF4721" w:rsidRDefault="00380BA5" w:rsidP="00B73C80">
            <w:pPr>
              <w:pStyle w:val="AssignmentsLevel1"/>
            </w:pPr>
          </w:p>
          <w:p w14:paraId="6C9D6893" w14:textId="6C3F10C4" w:rsidR="00380BA5" w:rsidRPr="00DF4721" w:rsidRDefault="00380BA5" w:rsidP="009B59B2">
            <w:pPr>
              <w:pStyle w:val="AssignmentsLevel1"/>
              <w:rPr>
                <w:b/>
                <w:bCs/>
              </w:rPr>
            </w:pPr>
            <w:r w:rsidRPr="00DF4721">
              <w:rPr>
                <w:b/>
                <w:bCs/>
              </w:rPr>
              <w:t>Post</w:t>
            </w:r>
            <w:r w:rsidRPr="00DF4721">
              <w:t xml:space="preserve"> constructive criticism, clarification, additional questions, or your own relevant thoughts to </w:t>
            </w:r>
            <w:r w:rsidR="009B59B2">
              <w:t>3</w:t>
            </w:r>
            <w:r w:rsidR="009B59B2" w:rsidRPr="00DF4721">
              <w:t xml:space="preserve"> </w:t>
            </w:r>
            <w:r w:rsidRPr="00DF4721">
              <w:t>of your classmates' posts by Sunday.</w:t>
            </w:r>
          </w:p>
        </w:tc>
        <w:tc>
          <w:tcPr>
            <w:tcW w:w="1440" w:type="dxa"/>
          </w:tcPr>
          <w:p w14:paraId="6DC1BF0B" w14:textId="414A7F84" w:rsidR="00380BA5" w:rsidRPr="00DF4721" w:rsidRDefault="00337545" w:rsidP="00B73C80">
            <w:pPr>
              <w:tabs>
                <w:tab w:val="left" w:pos="2329"/>
              </w:tabs>
              <w:rPr>
                <w:rFonts w:cs="Arial"/>
                <w:szCs w:val="20"/>
              </w:rPr>
            </w:pPr>
            <w:r>
              <w:rPr>
                <w:rFonts w:cs="Arial"/>
                <w:szCs w:val="20"/>
              </w:rPr>
              <w:t>6.3</w:t>
            </w:r>
          </w:p>
        </w:tc>
        <w:tc>
          <w:tcPr>
            <w:tcW w:w="1440" w:type="dxa"/>
          </w:tcPr>
          <w:p w14:paraId="3CCAFBB6" w14:textId="77777777" w:rsidR="00380BA5" w:rsidRPr="00DF4721" w:rsidRDefault="00380BA5" w:rsidP="00B73C80">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557340" w:rsidRPr="00DF4721" w14:paraId="349F1186" w14:textId="77777777" w:rsidTr="4948C66D">
        <w:tc>
          <w:tcPr>
            <w:tcW w:w="10170" w:type="dxa"/>
            <w:gridSpan w:val="2"/>
            <w:tcMar>
              <w:top w:w="115" w:type="dxa"/>
              <w:left w:w="115" w:type="dxa"/>
              <w:bottom w:w="115" w:type="dxa"/>
              <w:right w:w="115" w:type="dxa"/>
            </w:tcMar>
          </w:tcPr>
          <w:p w14:paraId="22A0B095" w14:textId="31306745" w:rsidR="00557340" w:rsidRPr="00DF4721" w:rsidRDefault="4948C66D" w:rsidP="4948C66D">
            <w:pPr>
              <w:tabs>
                <w:tab w:val="left" w:pos="2329"/>
              </w:tabs>
              <w:rPr>
                <w:rFonts w:eastAsia="Arial" w:cs="Arial"/>
                <w:b/>
                <w:bCs/>
              </w:rPr>
            </w:pPr>
            <w:r w:rsidRPr="00DF4721">
              <w:rPr>
                <w:rFonts w:eastAsia="Arial" w:cs="Arial"/>
                <w:b/>
                <w:bCs/>
              </w:rPr>
              <w:t xml:space="preserve">Discussion: </w:t>
            </w:r>
            <w:r w:rsidR="005E7432">
              <w:rPr>
                <w:rFonts w:eastAsia="Arial" w:cs="Arial"/>
                <w:b/>
                <w:bCs/>
              </w:rPr>
              <w:t>Budgeting to Increase Student Achievement</w:t>
            </w:r>
          </w:p>
          <w:p w14:paraId="09A311FC" w14:textId="77777777" w:rsidR="00557340" w:rsidRPr="00DF4721" w:rsidRDefault="00557340" w:rsidP="002522B3">
            <w:pPr>
              <w:pStyle w:val="AssignmentsLevel1"/>
            </w:pPr>
          </w:p>
          <w:p w14:paraId="4FF59975" w14:textId="7E9C857C" w:rsidR="00557340" w:rsidRPr="00DF4721" w:rsidRDefault="4948C66D" w:rsidP="002522B3">
            <w:pPr>
              <w:pStyle w:val="AssignmentsLevel1"/>
            </w:pPr>
            <w:r w:rsidRPr="00DF4721">
              <w:rPr>
                <w:b/>
                <w:bCs/>
              </w:rPr>
              <w:t xml:space="preserve">Respond </w:t>
            </w:r>
            <w:r w:rsidRPr="00DF4721">
              <w:t xml:space="preserve">to the following question in the </w:t>
            </w:r>
            <w:r w:rsidR="005E7432" w:rsidRPr="005E7432">
              <w:t>Budgeting to Increase Student Achievement</w:t>
            </w:r>
            <w:r w:rsidRPr="00DF4721">
              <w:t xml:space="preserve"> discussion forum by Thursday:</w:t>
            </w:r>
          </w:p>
          <w:p w14:paraId="1C0CFE17" w14:textId="77777777" w:rsidR="00557340" w:rsidRPr="00DF4721" w:rsidRDefault="00557340" w:rsidP="002522B3">
            <w:pPr>
              <w:pStyle w:val="AssignmentsLevel1"/>
            </w:pPr>
          </w:p>
          <w:p w14:paraId="397C7101" w14:textId="6971E78E" w:rsidR="00557340" w:rsidRPr="00DF4721" w:rsidRDefault="00EB191A" w:rsidP="00380BA5">
            <w:pPr>
              <w:pStyle w:val="AssignmentsLevel2"/>
            </w:pPr>
            <w:r>
              <w:t>Reflect on your interview with a principal (part of your Budget Interview Summary assignment due this week</w:t>
            </w:r>
            <w:proofErr w:type="gramStart"/>
            <w:r>
              <w:t>), and</w:t>
            </w:r>
            <w:proofErr w:type="gramEnd"/>
            <w:r>
              <w:t xml:space="preserve"> detail </w:t>
            </w:r>
            <w:r w:rsidR="00380BA5" w:rsidRPr="00380BA5">
              <w:t xml:space="preserve">the extent to which the funds budgeted for are directly related to increasing student achievement. If there is a big disconnect with funds allocated for instruction compared to other line items, indicate that </w:t>
            </w:r>
            <w:r w:rsidR="009B59B2">
              <w:t>as well</w:t>
            </w:r>
            <w:r w:rsidR="00380BA5" w:rsidRPr="00380BA5">
              <w:t xml:space="preserve">. </w:t>
            </w:r>
            <w:r w:rsidR="4948C66D" w:rsidRPr="00DF4721">
              <w:t xml:space="preserve"> </w:t>
            </w:r>
          </w:p>
          <w:p w14:paraId="7607F320" w14:textId="77777777" w:rsidR="00557340" w:rsidRPr="00DF4721" w:rsidRDefault="00557340" w:rsidP="002522B3">
            <w:pPr>
              <w:pStyle w:val="AssignmentsLevel1"/>
            </w:pPr>
          </w:p>
          <w:p w14:paraId="2A070292" w14:textId="40567483" w:rsidR="00557340" w:rsidRPr="00DF4721" w:rsidRDefault="4948C66D" w:rsidP="009B59B2">
            <w:pPr>
              <w:pStyle w:val="AssignmentsLevel1"/>
              <w:rPr>
                <w:b/>
                <w:bCs/>
              </w:rPr>
            </w:pPr>
            <w:r w:rsidRPr="00DF4721">
              <w:rPr>
                <w:b/>
                <w:bCs/>
              </w:rPr>
              <w:t>Post</w:t>
            </w:r>
            <w:r w:rsidRPr="00DF4721">
              <w:t xml:space="preserve"> constructive criticism, clarification, additional questions, or your own relevant thoughts to </w:t>
            </w:r>
            <w:r w:rsidR="009B59B2">
              <w:t>3</w:t>
            </w:r>
            <w:r w:rsidR="009B59B2" w:rsidRPr="00DF4721">
              <w:t xml:space="preserve"> </w:t>
            </w:r>
            <w:r w:rsidRPr="00DF4721">
              <w:t>of your classmates' posts by Sunday.</w:t>
            </w:r>
          </w:p>
        </w:tc>
        <w:tc>
          <w:tcPr>
            <w:tcW w:w="1440" w:type="dxa"/>
          </w:tcPr>
          <w:p w14:paraId="69FA5CE6" w14:textId="0A2EA8A2" w:rsidR="00557340" w:rsidRPr="00DF4721" w:rsidRDefault="00337545" w:rsidP="002522B3">
            <w:pPr>
              <w:tabs>
                <w:tab w:val="left" w:pos="2329"/>
              </w:tabs>
              <w:rPr>
                <w:rFonts w:cs="Arial"/>
                <w:szCs w:val="20"/>
              </w:rPr>
            </w:pPr>
            <w:r>
              <w:rPr>
                <w:rFonts w:cs="Arial"/>
                <w:szCs w:val="20"/>
              </w:rPr>
              <w:t>6.2, 6.3</w:t>
            </w:r>
          </w:p>
        </w:tc>
        <w:tc>
          <w:tcPr>
            <w:tcW w:w="1440" w:type="dxa"/>
          </w:tcPr>
          <w:p w14:paraId="44CAD6CB" w14:textId="77777777" w:rsidR="00557340" w:rsidRPr="00DF4721" w:rsidRDefault="4948C66D" w:rsidP="4948C66D">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1D7690" w:rsidRPr="00DF4721" w14:paraId="22FFB905" w14:textId="77777777" w:rsidTr="4948C66D">
        <w:tc>
          <w:tcPr>
            <w:tcW w:w="10170" w:type="dxa"/>
            <w:gridSpan w:val="2"/>
            <w:tcMar>
              <w:top w:w="115" w:type="dxa"/>
              <w:left w:w="115" w:type="dxa"/>
              <w:bottom w:w="115" w:type="dxa"/>
              <w:right w:w="115" w:type="dxa"/>
            </w:tcMar>
          </w:tcPr>
          <w:p w14:paraId="24ED41D9" w14:textId="55199695" w:rsidR="001D7690" w:rsidRPr="00E32293" w:rsidRDefault="001D7690" w:rsidP="001D7690">
            <w:pPr>
              <w:tabs>
                <w:tab w:val="left" w:pos="2329"/>
              </w:tabs>
              <w:rPr>
                <w:rFonts w:eastAsia="Arial" w:cs="Arial"/>
                <w:b/>
                <w:bCs/>
                <w:szCs w:val="20"/>
              </w:rPr>
            </w:pPr>
            <w:r w:rsidRPr="00E32293">
              <w:rPr>
                <w:rFonts w:eastAsia="Arial" w:cs="Arial"/>
                <w:b/>
                <w:bCs/>
                <w:szCs w:val="20"/>
              </w:rPr>
              <w:t>Budget Process and Allocations</w:t>
            </w:r>
          </w:p>
          <w:p w14:paraId="061E00A5" w14:textId="2EE56C16" w:rsidR="001D7690" w:rsidRPr="00E32293" w:rsidRDefault="001D7690" w:rsidP="001D7690">
            <w:pPr>
              <w:tabs>
                <w:tab w:val="left" w:pos="2329"/>
              </w:tabs>
              <w:rPr>
                <w:rFonts w:eastAsia="Arial" w:cs="Arial"/>
                <w:b/>
                <w:bCs/>
                <w:szCs w:val="20"/>
              </w:rPr>
            </w:pPr>
          </w:p>
          <w:p w14:paraId="3D03D6F5" w14:textId="0F5B6297" w:rsidR="001D7690" w:rsidRPr="00E32293" w:rsidRDefault="001D7690" w:rsidP="001D7690">
            <w:pPr>
              <w:rPr>
                <w:rFonts w:cs="Arial"/>
                <w:szCs w:val="20"/>
              </w:rPr>
            </w:pPr>
            <w:r w:rsidRPr="00E32293">
              <w:rPr>
                <w:rFonts w:cs="Arial"/>
                <w:b/>
                <w:szCs w:val="20"/>
              </w:rPr>
              <w:t>Research</w:t>
            </w:r>
            <w:r w:rsidRPr="00E32293">
              <w:rPr>
                <w:rFonts w:cs="Arial"/>
                <w:szCs w:val="20"/>
              </w:rPr>
              <w:t xml:space="preserve"> in your school setting the policies and procedures for the </w:t>
            </w:r>
            <w:r w:rsidR="009B59B2">
              <w:rPr>
                <w:rFonts w:cs="Arial"/>
                <w:szCs w:val="20"/>
              </w:rPr>
              <w:t>b</w:t>
            </w:r>
            <w:r w:rsidRPr="00E32293">
              <w:rPr>
                <w:rFonts w:cs="Arial"/>
                <w:szCs w:val="20"/>
              </w:rPr>
              <w:t xml:space="preserve">udget. Policy </w:t>
            </w:r>
            <w:r w:rsidR="009B59B2">
              <w:rPr>
                <w:rFonts w:cs="Arial"/>
                <w:szCs w:val="20"/>
              </w:rPr>
              <w:t>m</w:t>
            </w:r>
            <w:r w:rsidRPr="00E32293">
              <w:rPr>
                <w:rFonts w:cs="Arial"/>
                <w:szCs w:val="20"/>
              </w:rPr>
              <w:t>anuals are public record and can normally be found on the district’s website or state department of education website. Secure assistance from your principal to view any budget related documents.</w:t>
            </w:r>
          </w:p>
          <w:p w14:paraId="575A4686" w14:textId="77777777" w:rsidR="001D7690" w:rsidRPr="00E32293" w:rsidRDefault="001D7690" w:rsidP="001D7690">
            <w:pPr>
              <w:rPr>
                <w:rFonts w:cs="Arial"/>
                <w:szCs w:val="20"/>
              </w:rPr>
            </w:pPr>
          </w:p>
          <w:p w14:paraId="3D50747F" w14:textId="77777777" w:rsidR="001D7690" w:rsidRDefault="001D7690" w:rsidP="001D7690">
            <w:pPr>
              <w:rPr>
                <w:rFonts w:cs="Arial"/>
                <w:szCs w:val="20"/>
              </w:rPr>
            </w:pPr>
            <w:r w:rsidRPr="00E32293">
              <w:rPr>
                <w:rFonts w:cs="Arial"/>
                <w:b/>
                <w:szCs w:val="20"/>
              </w:rPr>
              <w:lastRenderedPageBreak/>
              <w:t>Review</w:t>
            </w:r>
            <w:r w:rsidRPr="00E32293">
              <w:rPr>
                <w:rFonts w:cs="Arial"/>
                <w:szCs w:val="20"/>
              </w:rPr>
              <w:t xml:space="preserve"> the following items:</w:t>
            </w:r>
          </w:p>
          <w:p w14:paraId="3832C7A2" w14:textId="77777777" w:rsidR="009B59B2" w:rsidRPr="00E32293" w:rsidRDefault="009B59B2" w:rsidP="001D7690">
            <w:pPr>
              <w:rPr>
                <w:rFonts w:cs="Arial"/>
                <w:szCs w:val="20"/>
              </w:rPr>
            </w:pPr>
          </w:p>
          <w:p w14:paraId="5292029A" w14:textId="77777777" w:rsidR="001D7690" w:rsidRPr="00E32293" w:rsidRDefault="001D7690" w:rsidP="00CA53E0">
            <w:pPr>
              <w:pStyle w:val="AssignmentsLevel2"/>
            </w:pPr>
            <w:r w:rsidRPr="00E32293">
              <w:t>Policies related to the budget</w:t>
            </w:r>
          </w:p>
          <w:p w14:paraId="467ABF50" w14:textId="77777777" w:rsidR="001D7690" w:rsidRPr="00E32293" w:rsidRDefault="001D7690" w:rsidP="00CA53E0">
            <w:pPr>
              <w:pStyle w:val="AssignmentsLevel2"/>
            </w:pPr>
            <w:r w:rsidRPr="00E32293">
              <w:t>Procedures for budgeting</w:t>
            </w:r>
          </w:p>
          <w:p w14:paraId="6E0A3315" w14:textId="77777777" w:rsidR="001D7690" w:rsidRPr="00E32293" w:rsidRDefault="001D7690" w:rsidP="00CA53E0">
            <w:pPr>
              <w:pStyle w:val="AssignmentsLevel2"/>
            </w:pPr>
            <w:r w:rsidRPr="00E32293">
              <w:t>Budgetary allocations</w:t>
            </w:r>
          </w:p>
          <w:p w14:paraId="1856905C" w14:textId="57EE96A8" w:rsidR="001D7690" w:rsidRPr="00E32293" w:rsidRDefault="001D7690" w:rsidP="00CA53E0">
            <w:pPr>
              <w:pStyle w:val="AssignmentsLevel2"/>
            </w:pPr>
            <w:r w:rsidRPr="00E32293">
              <w:t xml:space="preserve">Timeline or calendar of </w:t>
            </w:r>
            <w:r w:rsidR="009B59B2">
              <w:t>b</w:t>
            </w:r>
            <w:r w:rsidRPr="00E32293">
              <w:t xml:space="preserve">udgetary </w:t>
            </w:r>
            <w:r w:rsidR="009B59B2">
              <w:t>a</w:t>
            </w:r>
            <w:r w:rsidRPr="00E32293">
              <w:t xml:space="preserve">ctivities to be followed </w:t>
            </w:r>
          </w:p>
          <w:p w14:paraId="4BECEA45" w14:textId="361C6EE0" w:rsidR="001D7690" w:rsidRPr="00E32293" w:rsidRDefault="001D7690" w:rsidP="00CA53E0">
            <w:pPr>
              <w:pStyle w:val="AssignmentsLevel2"/>
            </w:pPr>
            <w:r w:rsidRPr="00E32293">
              <w:t xml:space="preserve">Responsibilities and </w:t>
            </w:r>
            <w:r w:rsidR="009B59B2">
              <w:t>p</w:t>
            </w:r>
            <w:r w:rsidRPr="00E32293">
              <w:t xml:space="preserve">rocedures for </w:t>
            </w:r>
            <w:r w:rsidR="009B59B2">
              <w:t>p</w:t>
            </w:r>
            <w:r w:rsidRPr="00E32293">
              <w:t>rincipals</w:t>
            </w:r>
          </w:p>
          <w:p w14:paraId="5AE43288" w14:textId="77777777" w:rsidR="001D7690" w:rsidRPr="00E32293" w:rsidRDefault="001D7690" w:rsidP="00CA53E0">
            <w:pPr>
              <w:pStyle w:val="AssignmentsLevel2"/>
            </w:pPr>
            <w:r w:rsidRPr="00E32293">
              <w:t xml:space="preserve">How are federal, state, and local funds allocated </w:t>
            </w:r>
          </w:p>
          <w:p w14:paraId="7F736099" w14:textId="7BD64D6E" w:rsidR="001D7690" w:rsidRPr="00E32293" w:rsidRDefault="001D7690" w:rsidP="00CA53E0">
            <w:pPr>
              <w:pStyle w:val="AssignmentsLevel2"/>
            </w:pPr>
            <w:r w:rsidRPr="00E32293">
              <w:t xml:space="preserve">Support structures for </w:t>
            </w:r>
            <w:r w:rsidR="009B59B2">
              <w:t>p</w:t>
            </w:r>
            <w:r w:rsidRPr="00E32293">
              <w:t>rincipals in completing their budget</w:t>
            </w:r>
          </w:p>
          <w:p w14:paraId="084DBB95" w14:textId="39584913" w:rsidR="001D7690" w:rsidRPr="00E32293" w:rsidRDefault="001D7690" w:rsidP="00CA53E0">
            <w:pPr>
              <w:pStyle w:val="AssignmentsLevel2"/>
            </w:pPr>
            <w:r w:rsidRPr="00E32293">
              <w:t xml:space="preserve">Policy and/or </w:t>
            </w:r>
            <w:r w:rsidR="009B59B2">
              <w:t>p</w:t>
            </w:r>
            <w:r w:rsidRPr="00E32293">
              <w:t xml:space="preserve">rocedure for </w:t>
            </w:r>
            <w:r w:rsidR="009B59B2">
              <w:t>r</w:t>
            </w:r>
            <w:r w:rsidRPr="00E32293">
              <w:t xml:space="preserve">equisitions for services and supplies  </w:t>
            </w:r>
          </w:p>
          <w:p w14:paraId="14F90143" w14:textId="77777777" w:rsidR="001D7690" w:rsidRPr="00E32293" w:rsidRDefault="001D7690" w:rsidP="001D7690">
            <w:pPr>
              <w:rPr>
                <w:rFonts w:cs="Arial"/>
                <w:b/>
                <w:szCs w:val="20"/>
              </w:rPr>
            </w:pPr>
          </w:p>
          <w:p w14:paraId="2FB22741" w14:textId="6C8587F7" w:rsidR="001D7690" w:rsidRPr="00E32293" w:rsidRDefault="001D7690" w:rsidP="001D7690">
            <w:pPr>
              <w:rPr>
                <w:rFonts w:cs="Arial"/>
                <w:szCs w:val="20"/>
              </w:rPr>
            </w:pPr>
            <w:r>
              <w:rPr>
                <w:rFonts w:cs="Arial"/>
                <w:b/>
                <w:szCs w:val="20"/>
              </w:rPr>
              <w:t xml:space="preserve">Part </w:t>
            </w:r>
            <w:r w:rsidR="004107EC">
              <w:rPr>
                <w:rFonts w:cs="Arial"/>
                <w:b/>
                <w:szCs w:val="20"/>
              </w:rPr>
              <w:t>1</w:t>
            </w:r>
            <w:r w:rsidR="009B59B2">
              <w:rPr>
                <w:rFonts w:cs="Arial"/>
                <w:b/>
                <w:szCs w:val="20"/>
              </w:rPr>
              <w:t>:</w:t>
            </w:r>
            <w:r>
              <w:rPr>
                <w:rFonts w:cs="Arial"/>
                <w:b/>
                <w:szCs w:val="20"/>
              </w:rPr>
              <w:t xml:space="preserve"> </w:t>
            </w:r>
            <w:r w:rsidRPr="00E32293">
              <w:rPr>
                <w:rFonts w:cs="Arial"/>
                <w:b/>
                <w:szCs w:val="20"/>
              </w:rPr>
              <w:t>Budgetary Process Timeline</w:t>
            </w:r>
          </w:p>
          <w:p w14:paraId="144AAE2B" w14:textId="77777777" w:rsidR="006E2935" w:rsidRDefault="006E2935" w:rsidP="00602FBF">
            <w:pPr>
              <w:rPr>
                <w:rFonts w:cs="Arial"/>
                <w:b/>
                <w:szCs w:val="20"/>
              </w:rPr>
            </w:pPr>
          </w:p>
          <w:p w14:paraId="113AA19E" w14:textId="1B11C8A2" w:rsidR="00602FBF" w:rsidRPr="00F55D79" w:rsidRDefault="00602FBF" w:rsidP="00602FBF">
            <w:r w:rsidRPr="006E2935">
              <w:rPr>
                <w:rFonts w:cs="Arial"/>
                <w:b/>
                <w:szCs w:val="20"/>
              </w:rPr>
              <w:t>Resources</w:t>
            </w:r>
            <w:r>
              <w:rPr>
                <w:rFonts w:cs="Arial"/>
                <w:szCs w:val="20"/>
              </w:rPr>
              <w:t xml:space="preserve">: </w:t>
            </w:r>
            <w:hyperlink r:id="rId72" w:history="1">
              <w:r w:rsidRPr="00330EBE">
                <w:rPr>
                  <w:rStyle w:val="Hyperlink"/>
                </w:rPr>
                <w:t>Tiki-Toki</w:t>
              </w:r>
            </w:hyperlink>
            <w:r>
              <w:t>,</w:t>
            </w:r>
            <w:r w:rsidRPr="00F55D79">
              <w:t xml:space="preserve"> </w:t>
            </w:r>
            <w:hyperlink r:id="rId73" w:history="1">
              <w:r w:rsidRPr="00F55D79">
                <w:rPr>
                  <w:rStyle w:val="Hyperlink"/>
                </w:rPr>
                <w:t>Timetoast</w:t>
              </w:r>
            </w:hyperlink>
            <w:r w:rsidRPr="00F55D79">
              <w:t>,</w:t>
            </w:r>
            <w:r>
              <w:t xml:space="preserve"> </w:t>
            </w:r>
            <w:hyperlink r:id="rId74" w:history="1">
              <w:r>
                <w:rPr>
                  <w:rStyle w:val="Hyperlink"/>
                </w:rPr>
                <w:t>Top 10 Free Timeline Creation Tools For Teachers (2017 Update)</w:t>
              </w:r>
            </w:hyperlink>
            <w:r w:rsidRPr="00F55D79">
              <w:t xml:space="preserve"> </w:t>
            </w:r>
          </w:p>
          <w:p w14:paraId="6098C021" w14:textId="746F6181" w:rsidR="001D7690" w:rsidRPr="00E32293" w:rsidRDefault="001D7690" w:rsidP="001D7690">
            <w:pPr>
              <w:rPr>
                <w:rFonts w:cs="Arial"/>
                <w:szCs w:val="20"/>
              </w:rPr>
            </w:pPr>
          </w:p>
          <w:p w14:paraId="5F0F91D2" w14:textId="682DBC93" w:rsidR="001D7690" w:rsidRPr="00E32293" w:rsidRDefault="001D7690" w:rsidP="001D7690">
            <w:pPr>
              <w:rPr>
                <w:rFonts w:cs="Arial"/>
                <w:szCs w:val="20"/>
              </w:rPr>
            </w:pPr>
            <w:r w:rsidRPr="00E32293">
              <w:rPr>
                <w:rFonts w:cs="Arial"/>
                <w:b/>
                <w:szCs w:val="20"/>
              </w:rPr>
              <w:t>Identify</w:t>
            </w:r>
            <w:r w:rsidRPr="00E32293">
              <w:rPr>
                <w:rFonts w:cs="Arial"/>
                <w:szCs w:val="20"/>
              </w:rPr>
              <w:t xml:space="preserve"> the process used in budget development and the prioritization of budgetary submissions. </w:t>
            </w:r>
          </w:p>
          <w:p w14:paraId="01CFE3DE" w14:textId="77777777" w:rsidR="001D7690" w:rsidRDefault="001D7690" w:rsidP="001D7690">
            <w:pPr>
              <w:rPr>
                <w:rFonts w:cs="Arial"/>
                <w:b/>
                <w:szCs w:val="20"/>
              </w:rPr>
            </w:pPr>
          </w:p>
          <w:p w14:paraId="6071F194" w14:textId="4D8DB29D" w:rsidR="001D7690" w:rsidRPr="00E32293" w:rsidRDefault="001D7690" w:rsidP="001D7690">
            <w:pPr>
              <w:rPr>
                <w:rFonts w:cs="Arial"/>
                <w:szCs w:val="20"/>
              </w:rPr>
            </w:pPr>
            <w:r w:rsidRPr="00E32293">
              <w:rPr>
                <w:rFonts w:cs="Arial"/>
                <w:b/>
                <w:szCs w:val="20"/>
              </w:rPr>
              <w:t>Develop</w:t>
            </w:r>
            <w:r w:rsidRPr="00E32293">
              <w:rPr>
                <w:rFonts w:cs="Arial"/>
                <w:szCs w:val="20"/>
              </w:rPr>
              <w:t xml:space="preserve"> a timeline for the budget process that is the responsibility of the </w:t>
            </w:r>
            <w:r w:rsidR="009B59B2">
              <w:rPr>
                <w:rFonts w:cs="Arial"/>
                <w:szCs w:val="20"/>
              </w:rPr>
              <w:t>p</w:t>
            </w:r>
            <w:r w:rsidRPr="00E32293">
              <w:rPr>
                <w:rFonts w:cs="Arial"/>
                <w:szCs w:val="20"/>
              </w:rPr>
              <w:t>rincipal</w:t>
            </w:r>
            <w:r>
              <w:rPr>
                <w:rFonts w:cs="Arial"/>
                <w:szCs w:val="20"/>
              </w:rPr>
              <w:t xml:space="preserve"> f</w:t>
            </w:r>
            <w:r w:rsidRPr="00E32293">
              <w:rPr>
                <w:rFonts w:cs="Arial"/>
                <w:szCs w:val="20"/>
              </w:rPr>
              <w:t xml:space="preserve">rom planning to development to submission to approval. Include when a submission is requested and what the submission details. </w:t>
            </w:r>
          </w:p>
          <w:p w14:paraId="35C36AAD" w14:textId="77777777" w:rsidR="001D7690" w:rsidRPr="00E32293" w:rsidRDefault="001D7690" w:rsidP="001D7690">
            <w:pPr>
              <w:rPr>
                <w:rFonts w:cs="Arial"/>
                <w:szCs w:val="20"/>
              </w:rPr>
            </w:pPr>
          </w:p>
          <w:p w14:paraId="24E04C83" w14:textId="2F526264" w:rsidR="001D7690" w:rsidRPr="00E32293" w:rsidRDefault="001D7690" w:rsidP="001D7690">
            <w:pPr>
              <w:rPr>
                <w:rFonts w:cs="Arial"/>
                <w:b/>
                <w:szCs w:val="20"/>
              </w:rPr>
            </w:pPr>
            <w:r>
              <w:rPr>
                <w:rFonts w:cs="Arial"/>
                <w:b/>
                <w:szCs w:val="20"/>
              </w:rPr>
              <w:t xml:space="preserve">Part </w:t>
            </w:r>
            <w:r w:rsidR="004107EC">
              <w:rPr>
                <w:rFonts w:cs="Arial"/>
                <w:b/>
                <w:szCs w:val="20"/>
              </w:rPr>
              <w:t>2</w:t>
            </w:r>
            <w:r w:rsidR="009B59B2">
              <w:rPr>
                <w:rFonts w:cs="Arial"/>
                <w:b/>
                <w:szCs w:val="20"/>
              </w:rPr>
              <w:t>:</w:t>
            </w:r>
            <w:r>
              <w:rPr>
                <w:rFonts w:cs="Arial"/>
                <w:b/>
                <w:szCs w:val="20"/>
              </w:rPr>
              <w:t xml:space="preserve"> </w:t>
            </w:r>
            <w:r w:rsidRPr="00E32293">
              <w:rPr>
                <w:rFonts w:cs="Arial"/>
                <w:b/>
                <w:szCs w:val="20"/>
              </w:rPr>
              <w:t>Budget Chart</w:t>
            </w:r>
          </w:p>
          <w:p w14:paraId="41E2FD17" w14:textId="77777777" w:rsidR="001D7690" w:rsidRPr="00E32293" w:rsidRDefault="001D7690" w:rsidP="001D7690">
            <w:pPr>
              <w:rPr>
                <w:rFonts w:cs="Arial"/>
                <w:b/>
                <w:szCs w:val="20"/>
              </w:rPr>
            </w:pPr>
          </w:p>
          <w:p w14:paraId="4BE3F303" w14:textId="77777777" w:rsidR="001D7690" w:rsidRPr="00E32293" w:rsidRDefault="001D7690" w:rsidP="001D7690">
            <w:pPr>
              <w:rPr>
                <w:rFonts w:cs="Arial"/>
                <w:szCs w:val="20"/>
              </w:rPr>
            </w:pPr>
            <w:r w:rsidRPr="00E32293">
              <w:rPr>
                <w:rFonts w:cs="Arial"/>
                <w:b/>
                <w:szCs w:val="20"/>
              </w:rPr>
              <w:t>Resource</w:t>
            </w:r>
            <w:r w:rsidRPr="00CA53E0">
              <w:rPr>
                <w:rFonts w:cs="Arial"/>
                <w:b/>
                <w:szCs w:val="20"/>
              </w:rPr>
              <w:t>:</w:t>
            </w:r>
            <w:r w:rsidRPr="00E32293">
              <w:rPr>
                <w:rFonts w:cs="Arial"/>
                <w:szCs w:val="20"/>
              </w:rPr>
              <w:t xml:space="preserve"> Philadelphia School District 2013-14 budget</w:t>
            </w:r>
          </w:p>
          <w:p w14:paraId="6831869A" w14:textId="77777777" w:rsidR="001D7690" w:rsidRDefault="001D7690" w:rsidP="001D7690">
            <w:pPr>
              <w:rPr>
                <w:rFonts w:cs="Arial"/>
                <w:b/>
                <w:szCs w:val="20"/>
              </w:rPr>
            </w:pPr>
          </w:p>
          <w:p w14:paraId="02EEA77D" w14:textId="0F4ABC2E" w:rsidR="001D7690" w:rsidRDefault="001D7690" w:rsidP="001D7690">
            <w:pPr>
              <w:rPr>
                <w:rFonts w:cs="Arial"/>
                <w:szCs w:val="20"/>
              </w:rPr>
            </w:pPr>
            <w:r w:rsidRPr="00E32293">
              <w:rPr>
                <w:rFonts w:cs="Arial"/>
                <w:b/>
                <w:szCs w:val="20"/>
              </w:rPr>
              <w:t>Develop</w:t>
            </w:r>
            <w:r w:rsidRPr="00E32293">
              <w:rPr>
                <w:rFonts w:cs="Arial"/>
                <w:szCs w:val="20"/>
              </w:rPr>
              <w:t xml:space="preserve"> a chart that indicates the allocations for</w:t>
            </w:r>
            <w:r w:rsidR="009B59B2">
              <w:rPr>
                <w:rFonts w:cs="Arial"/>
                <w:szCs w:val="20"/>
              </w:rPr>
              <w:t xml:space="preserve"> the following</w:t>
            </w:r>
            <w:r w:rsidRPr="00E32293">
              <w:rPr>
                <w:rFonts w:cs="Arial"/>
                <w:szCs w:val="20"/>
              </w:rPr>
              <w:t xml:space="preserve">: </w:t>
            </w:r>
          </w:p>
          <w:p w14:paraId="0F21664D" w14:textId="77777777" w:rsidR="009B59B2" w:rsidRPr="00E32293" w:rsidRDefault="009B59B2" w:rsidP="001D7690">
            <w:pPr>
              <w:rPr>
                <w:rFonts w:cs="Arial"/>
                <w:szCs w:val="20"/>
              </w:rPr>
            </w:pPr>
          </w:p>
          <w:p w14:paraId="189C2162" w14:textId="77777777" w:rsidR="001D7690" w:rsidRPr="00E32293" w:rsidRDefault="001D7690" w:rsidP="00CA53E0">
            <w:pPr>
              <w:pStyle w:val="AssignmentsLevel2"/>
            </w:pPr>
            <w:r w:rsidRPr="00E32293">
              <w:t>Facilities</w:t>
            </w:r>
          </w:p>
          <w:p w14:paraId="38B95E35" w14:textId="77777777" w:rsidR="001D7690" w:rsidRPr="00E32293" w:rsidRDefault="001D7690" w:rsidP="00CA53E0">
            <w:pPr>
              <w:pStyle w:val="AssignmentsLevel2"/>
            </w:pPr>
            <w:r w:rsidRPr="00E32293">
              <w:t>Food service</w:t>
            </w:r>
          </w:p>
          <w:p w14:paraId="3A5FEB2D" w14:textId="77777777" w:rsidR="001D7690" w:rsidRPr="00E32293" w:rsidRDefault="001D7690" w:rsidP="00CA53E0">
            <w:pPr>
              <w:pStyle w:val="AssignmentsLevel2"/>
            </w:pPr>
            <w:r w:rsidRPr="00E32293">
              <w:t>Transportation</w:t>
            </w:r>
          </w:p>
          <w:p w14:paraId="0CCDE19C" w14:textId="06955173" w:rsidR="001D7690" w:rsidRPr="00E32293" w:rsidRDefault="001D7690" w:rsidP="00CA53E0">
            <w:pPr>
              <w:pStyle w:val="AssignmentsLevel2"/>
            </w:pPr>
            <w:r w:rsidRPr="00E32293">
              <w:t>Human resources</w:t>
            </w:r>
            <w:r w:rsidR="009B59B2">
              <w:t>:</w:t>
            </w:r>
            <w:r w:rsidRPr="00E32293">
              <w:t xml:space="preserve"> instructional and support staff</w:t>
            </w:r>
          </w:p>
          <w:p w14:paraId="5154E35B" w14:textId="77777777" w:rsidR="001D7690" w:rsidRPr="00E32293" w:rsidRDefault="001D7690" w:rsidP="00CA53E0">
            <w:pPr>
              <w:pStyle w:val="AssignmentsLevel2"/>
            </w:pPr>
            <w:r w:rsidRPr="00E32293">
              <w:t>Instructional curriculum and materials</w:t>
            </w:r>
          </w:p>
          <w:p w14:paraId="40A2F10D" w14:textId="6887392C" w:rsidR="001D7690" w:rsidRPr="00E32293" w:rsidRDefault="001D7690" w:rsidP="00CA53E0">
            <w:pPr>
              <w:pStyle w:val="AssignmentsLevel2"/>
            </w:pPr>
            <w:r w:rsidRPr="00E32293">
              <w:t xml:space="preserve">Support </w:t>
            </w:r>
            <w:r w:rsidR="009B59B2">
              <w:t>s</w:t>
            </w:r>
            <w:r w:rsidRPr="00E32293">
              <w:t>ervices</w:t>
            </w:r>
            <w:r w:rsidR="009B59B2">
              <w:t>,</w:t>
            </w:r>
            <w:r w:rsidRPr="00E32293">
              <w:t xml:space="preserve"> i.e. therapies</w:t>
            </w:r>
            <w:r w:rsidR="009B59B2">
              <w:t>, as well as</w:t>
            </w:r>
            <w:r w:rsidRPr="00E32293">
              <w:t xml:space="preserve"> OT, PT, </w:t>
            </w:r>
            <w:r w:rsidR="009B59B2">
              <w:t>m</w:t>
            </w:r>
            <w:r w:rsidRPr="00E32293">
              <w:t xml:space="preserve">ental health, etc. </w:t>
            </w:r>
          </w:p>
          <w:p w14:paraId="3BF5A843" w14:textId="77777777" w:rsidR="001D7690" w:rsidRPr="00E32293" w:rsidRDefault="001D7690" w:rsidP="001D7690">
            <w:pPr>
              <w:pStyle w:val="AssignmentsLevel1"/>
            </w:pPr>
          </w:p>
          <w:p w14:paraId="1C298CB7" w14:textId="2BE03DEE" w:rsidR="001D7690" w:rsidRPr="00E32293" w:rsidRDefault="001D7690" w:rsidP="001D7690">
            <w:pPr>
              <w:pStyle w:val="AssignmentsLevel1"/>
            </w:pPr>
            <w:r w:rsidRPr="00E32293">
              <w:rPr>
                <w:b/>
              </w:rPr>
              <w:t>Submit</w:t>
            </w:r>
            <w:r w:rsidRPr="00E32293">
              <w:t xml:space="preserve"> your timeline and chart by Sunday.</w:t>
            </w:r>
          </w:p>
        </w:tc>
        <w:tc>
          <w:tcPr>
            <w:tcW w:w="1440" w:type="dxa"/>
          </w:tcPr>
          <w:p w14:paraId="0108136A" w14:textId="1C84BFBA" w:rsidR="001D7690" w:rsidRPr="00DF4721" w:rsidRDefault="00337545" w:rsidP="001D7690">
            <w:pPr>
              <w:tabs>
                <w:tab w:val="left" w:pos="2329"/>
              </w:tabs>
              <w:rPr>
                <w:rFonts w:cs="Arial"/>
                <w:szCs w:val="20"/>
              </w:rPr>
            </w:pPr>
            <w:r>
              <w:rPr>
                <w:rFonts w:cs="Arial"/>
                <w:szCs w:val="20"/>
              </w:rPr>
              <w:lastRenderedPageBreak/>
              <w:t>6.1, 6.2, 6.3</w:t>
            </w:r>
          </w:p>
        </w:tc>
        <w:tc>
          <w:tcPr>
            <w:tcW w:w="1440" w:type="dxa"/>
          </w:tcPr>
          <w:p w14:paraId="2DDD6F33" w14:textId="08CF6FFF" w:rsidR="001D7690" w:rsidRPr="00DF4721" w:rsidRDefault="001D7690" w:rsidP="001D7690">
            <w:pPr>
              <w:tabs>
                <w:tab w:val="left" w:pos="2329"/>
              </w:tabs>
              <w:rPr>
                <w:rFonts w:eastAsia="Arial" w:cs="Arial"/>
              </w:rPr>
            </w:pPr>
          </w:p>
        </w:tc>
      </w:tr>
      <w:tr w:rsidR="001D7690" w:rsidRPr="00DF4721" w14:paraId="0513DE45" w14:textId="77777777" w:rsidTr="4948C66D">
        <w:tc>
          <w:tcPr>
            <w:tcW w:w="10170" w:type="dxa"/>
            <w:gridSpan w:val="2"/>
            <w:tcMar>
              <w:top w:w="115" w:type="dxa"/>
              <w:left w:w="115" w:type="dxa"/>
              <w:bottom w:w="115" w:type="dxa"/>
              <w:right w:w="115" w:type="dxa"/>
            </w:tcMar>
          </w:tcPr>
          <w:p w14:paraId="58B212D7" w14:textId="77777777" w:rsidR="001D7690" w:rsidRDefault="001D7690" w:rsidP="001D7690">
            <w:pPr>
              <w:rPr>
                <w:b/>
              </w:rPr>
            </w:pPr>
            <w:r>
              <w:rPr>
                <w:b/>
              </w:rPr>
              <w:t>Budget Interview Summary</w:t>
            </w:r>
          </w:p>
          <w:p w14:paraId="42899E1E" w14:textId="77777777" w:rsidR="001D7690" w:rsidRDefault="001D7690" w:rsidP="001D7690">
            <w:pPr>
              <w:rPr>
                <w:b/>
              </w:rPr>
            </w:pPr>
          </w:p>
          <w:p w14:paraId="3483C0D6" w14:textId="4334B376" w:rsidR="001D7690" w:rsidRDefault="001D7690" w:rsidP="001D7690">
            <w:r w:rsidRPr="009F3E1B">
              <w:rPr>
                <w:b/>
              </w:rPr>
              <w:lastRenderedPageBreak/>
              <w:t>Interview</w:t>
            </w:r>
            <w:r>
              <w:t xml:space="preserve"> a </w:t>
            </w:r>
            <w:r w:rsidR="00A264C1">
              <w:t>p</w:t>
            </w:r>
            <w:r>
              <w:t xml:space="preserve">rincipal regarding the budgetary </w:t>
            </w:r>
            <w:proofErr w:type="gramStart"/>
            <w:r>
              <w:t>process</w:t>
            </w:r>
            <w:r w:rsidR="00A264C1">
              <w:t>,</w:t>
            </w:r>
            <w:r>
              <w:t xml:space="preserve"> and</w:t>
            </w:r>
            <w:proofErr w:type="gramEnd"/>
            <w:r>
              <w:t xml:space="preserve"> </w:t>
            </w:r>
            <w:r w:rsidRPr="00CA53E0">
              <w:rPr>
                <w:b/>
              </w:rPr>
              <w:t>secure</w:t>
            </w:r>
            <w:r>
              <w:t xml:space="preserve"> their assistance to view any budget</w:t>
            </w:r>
            <w:r w:rsidR="00A264C1">
              <w:t>-</w:t>
            </w:r>
            <w:r>
              <w:t xml:space="preserve">related documents.  </w:t>
            </w:r>
          </w:p>
          <w:p w14:paraId="18D11C5E" w14:textId="77777777" w:rsidR="001D7690" w:rsidRDefault="001D7690" w:rsidP="001D7690">
            <w:pPr>
              <w:rPr>
                <w:b/>
              </w:rPr>
            </w:pPr>
          </w:p>
          <w:p w14:paraId="3D89A6B6" w14:textId="44E99F0B" w:rsidR="001D7690" w:rsidRDefault="001D7690" w:rsidP="001D7690">
            <w:r w:rsidRPr="009F3E1B">
              <w:rPr>
                <w:b/>
              </w:rPr>
              <w:t>Summarize</w:t>
            </w:r>
            <w:r>
              <w:t xml:space="preserve"> your interview and experience in a 500-</w:t>
            </w:r>
            <w:r w:rsidR="00A264C1">
              <w:t xml:space="preserve"> to </w:t>
            </w:r>
            <w:r>
              <w:t xml:space="preserve">750-word paper that highlights the following: </w:t>
            </w:r>
          </w:p>
          <w:p w14:paraId="5187423C" w14:textId="77777777" w:rsidR="00A264C1" w:rsidRDefault="00A264C1" w:rsidP="001D7690"/>
          <w:p w14:paraId="64CD6D34" w14:textId="36C326C1" w:rsidR="001D7690" w:rsidRDefault="001D7690" w:rsidP="00CA53E0">
            <w:pPr>
              <w:pStyle w:val="AssignmentsLevel2"/>
            </w:pPr>
            <w:r>
              <w:t xml:space="preserve">The role and responsibility to the budget by the </w:t>
            </w:r>
            <w:r w:rsidR="00A264C1">
              <w:t>p</w:t>
            </w:r>
            <w:r>
              <w:t>rincipal</w:t>
            </w:r>
          </w:p>
          <w:p w14:paraId="37E362F8" w14:textId="186FCE7D" w:rsidR="001D7690" w:rsidRDefault="001D7690" w:rsidP="00CA53E0">
            <w:pPr>
              <w:pStyle w:val="AssignmentsLevel2"/>
            </w:pPr>
            <w:r>
              <w:t xml:space="preserve">The steps the </w:t>
            </w:r>
            <w:r w:rsidR="00A264C1">
              <w:t>p</w:t>
            </w:r>
            <w:r>
              <w:t>rincipal takes to prepare to develop the budget</w:t>
            </w:r>
          </w:p>
          <w:p w14:paraId="2958A055" w14:textId="0E75F700" w:rsidR="001D7690" w:rsidRDefault="001D7690" w:rsidP="00CA53E0">
            <w:pPr>
              <w:pStyle w:val="AssignmentsLevel2"/>
            </w:pPr>
            <w:r>
              <w:t>The areas of budgetary allocations the</w:t>
            </w:r>
            <w:r w:rsidR="00A264C1">
              <w:t xml:space="preserve"> p</w:t>
            </w:r>
            <w:r>
              <w:t>rincipal is responsible for</w:t>
            </w:r>
          </w:p>
          <w:p w14:paraId="480BA75C" w14:textId="5E9171EC" w:rsidR="001D7690" w:rsidRDefault="001D7690" w:rsidP="00CA53E0">
            <w:pPr>
              <w:pStyle w:val="AssignmentsLevel2"/>
            </w:pPr>
            <w:r>
              <w:t xml:space="preserve">Is there more than one type of school budgeting </w:t>
            </w:r>
            <w:r w:rsidR="00A264C1">
              <w:t>p</w:t>
            </w:r>
            <w:r>
              <w:t>rocess? If so</w:t>
            </w:r>
            <w:r w:rsidR="00A264C1">
              <w:t>,</w:t>
            </w:r>
            <w:r>
              <w:t xml:space="preserve"> name and briefly explain</w:t>
            </w:r>
            <w:r w:rsidR="00A264C1">
              <w:t xml:space="preserve"> it.</w:t>
            </w:r>
          </w:p>
          <w:p w14:paraId="02203D08" w14:textId="0CCC4A0C" w:rsidR="001D7690" w:rsidRDefault="001D7690" w:rsidP="00CA53E0">
            <w:pPr>
              <w:pStyle w:val="AssignmentsLevel2"/>
            </w:pPr>
            <w:r>
              <w:t>Obstacles faced</w:t>
            </w:r>
          </w:p>
          <w:p w14:paraId="29D20FC2" w14:textId="144163A3" w:rsidR="001D7690" w:rsidRDefault="001D7690" w:rsidP="00CA53E0">
            <w:pPr>
              <w:pStyle w:val="AssignmentsLevel2"/>
            </w:pPr>
            <w:r>
              <w:t>State and local constraints</w:t>
            </w:r>
          </w:p>
          <w:p w14:paraId="7AB353A0" w14:textId="4A6CD9A5" w:rsidR="001D7690" w:rsidRDefault="001D7690" w:rsidP="00CA53E0">
            <w:pPr>
              <w:pStyle w:val="AssignmentsLevel2"/>
            </w:pPr>
            <w:r>
              <w:t xml:space="preserve">Training by the district to prepare the </w:t>
            </w:r>
            <w:r w:rsidR="00A264C1">
              <w:t>p</w:t>
            </w:r>
            <w:r>
              <w:t xml:space="preserve">rincipal for </w:t>
            </w:r>
            <w:r w:rsidR="00A264C1">
              <w:t>b</w:t>
            </w:r>
            <w:r>
              <w:t>udget completion</w:t>
            </w:r>
          </w:p>
          <w:p w14:paraId="7C7E2DB3" w14:textId="77777777" w:rsidR="001D7690" w:rsidRPr="00E32293" w:rsidRDefault="001D7690" w:rsidP="001D7690"/>
          <w:p w14:paraId="488E6EB7" w14:textId="71D78D4F" w:rsidR="001D7690" w:rsidRPr="00E32293" w:rsidRDefault="001D7690" w:rsidP="001D7690">
            <w:r w:rsidRPr="00E32293">
              <w:rPr>
                <w:b/>
              </w:rPr>
              <w:t>Submit</w:t>
            </w:r>
            <w:r w:rsidRPr="00E32293">
              <w:t xml:space="preserve"> your interview summary by Sunday.</w:t>
            </w:r>
          </w:p>
        </w:tc>
        <w:tc>
          <w:tcPr>
            <w:tcW w:w="1440" w:type="dxa"/>
          </w:tcPr>
          <w:p w14:paraId="1B3A4AB5" w14:textId="4DD7D5ED" w:rsidR="001D7690" w:rsidRPr="00DF4721" w:rsidRDefault="00337545" w:rsidP="001D7690">
            <w:pPr>
              <w:tabs>
                <w:tab w:val="left" w:pos="2329"/>
              </w:tabs>
              <w:rPr>
                <w:rFonts w:cs="Arial"/>
                <w:szCs w:val="20"/>
              </w:rPr>
            </w:pPr>
            <w:r>
              <w:rPr>
                <w:rFonts w:cs="Arial"/>
                <w:szCs w:val="20"/>
              </w:rPr>
              <w:lastRenderedPageBreak/>
              <w:t>6.1, 6.2</w:t>
            </w:r>
          </w:p>
        </w:tc>
        <w:tc>
          <w:tcPr>
            <w:tcW w:w="1440" w:type="dxa"/>
          </w:tcPr>
          <w:p w14:paraId="2650CEA2" w14:textId="77777777" w:rsidR="001D7690" w:rsidRPr="00DF4721" w:rsidRDefault="001D7690" w:rsidP="001D7690">
            <w:pPr>
              <w:tabs>
                <w:tab w:val="left" w:pos="2329"/>
              </w:tabs>
              <w:rPr>
                <w:rFonts w:cs="Arial"/>
                <w:szCs w:val="20"/>
              </w:rPr>
            </w:pPr>
          </w:p>
        </w:tc>
      </w:tr>
      <w:tr w:rsidR="001D7690" w:rsidRPr="00DF4721"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1D7690" w:rsidRPr="00DF4721" w:rsidRDefault="001D7690" w:rsidP="001D7690">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1D7690" w:rsidRPr="00DF4721" w:rsidRDefault="001D7690" w:rsidP="001D76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1D7690" w:rsidRPr="00DF4721" w:rsidRDefault="001D7690" w:rsidP="001D7690">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168FF416" w:rsidR="001D7690" w:rsidRPr="00DF4721" w:rsidRDefault="001D7690" w:rsidP="001D7690">
            <w:pPr>
              <w:tabs>
                <w:tab w:val="left" w:pos="2329"/>
              </w:tabs>
              <w:rPr>
                <w:rFonts w:cs="Arial"/>
                <w:b/>
                <w:szCs w:val="20"/>
              </w:rPr>
            </w:pPr>
            <w:r>
              <w:rPr>
                <w:rFonts w:cs="Arial"/>
                <w:b/>
                <w:szCs w:val="20"/>
              </w:rPr>
              <w:t>3 hours</w:t>
            </w:r>
          </w:p>
        </w:tc>
      </w:tr>
    </w:tbl>
    <w:p w14:paraId="0187DC92" w14:textId="664B3D60" w:rsidR="005344A9" w:rsidRPr="00DF4721" w:rsidRDefault="005344A9" w:rsidP="0020635A">
      <w:pPr>
        <w:pStyle w:val="Heading1"/>
      </w:pPr>
    </w:p>
    <w:p w14:paraId="3DA63ACA" w14:textId="77777777" w:rsidR="005344A9" w:rsidRPr="00DF4721" w:rsidRDefault="005344A9" w:rsidP="005344A9">
      <w:pPr>
        <w:tabs>
          <w:tab w:val="left" w:pos="1065"/>
        </w:tabs>
      </w:pPr>
    </w:p>
    <w:p w14:paraId="34F04B5C" w14:textId="77777777" w:rsidR="005344A9" w:rsidRPr="00DF4721" w:rsidRDefault="005344A9">
      <w:pPr>
        <w:rPr>
          <w:rFonts w:cs="Arial"/>
          <w:szCs w:val="20"/>
        </w:rPr>
      </w:pPr>
      <w:r w:rsidRPr="00DF4721">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4721"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22D33EB" w:rsidR="002C1641" w:rsidRPr="00DF4721" w:rsidRDefault="002C1641" w:rsidP="0020635A">
            <w:pPr>
              <w:pStyle w:val="WeeklyTopicHeading1"/>
            </w:pPr>
            <w:bookmarkStart w:id="11" w:name="weekseven"/>
            <w:bookmarkStart w:id="12" w:name="_Toc358980900"/>
            <w:bookmarkEnd w:id="11"/>
            <w:r w:rsidRPr="00DF4721">
              <w:lastRenderedPageBreak/>
              <w:t xml:space="preserve">Week Seven: </w:t>
            </w:r>
            <w:r w:rsidR="007751A6" w:rsidRPr="007751A6">
              <w:t>LEA Responsibilities, IEPs and 504 Service Agreements, and Surrogacy</w:t>
            </w:r>
            <w:bookmarkEnd w:id="12"/>
          </w:p>
        </w:tc>
        <w:tc>
          <w:tcPr>
            <w:tcW w:w="1440" w:type="dxa"/>
            <w:tcBorders>
              <w:left w:val="nil"/>
              <w:bottom w:val="single" w:sz="4" w:space="0" w:color="000000" w:themeColor="text1"/>
              <w:right w:val="nil"/>
            </w:tcBorders>
            <w:shd w:val="clear" w:color="auto" w:fill="BF2C37"/>
          </w:tcPr>
          <w:p w14:paraId="5D1483B3" w14:textId="77777777" w:rsidR="002C1641" w:rsidRPr="00DF472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DF4721" w:rsidRDefault="002C1641" w:rsidP="00FD5474">
            <w:pPr>
              <w:tabs>
                <w:tab w:val="left" w:pos="0"/>
                <w:tab w:val="left" w:pos="3720"/>
              </w:tabs>
              <w:outlineLvl w:val="0"/>
              <w:rPr>
                <w:rFonts w:cs="Arial"/>
                <w:color w:val="FFFFFF"/>
                <w:sz w:val="28"/>
                <w:szCs w:val="28"/>
              </w:rPr>
            </w:pPr>
          </w:p>
        </w:tc>
      </w:tr>
      <w:tr w:rsidR="00BA4B7B" w:rsidRPr="00DF4721"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DF4721" w:rsidRDefault="4948C66D" w:rsidP="4948C66D">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DF4721" w:rsidRDefault="4948C66D" w:rsidP="4948C66D">
            <w:pPr>
              <w:tabs>
                <w:tab w:val="left" w:pos="0"/>
                <w:tab w:val="left" w:pos="3720"/>
              </w:tabs>
              <w:outlineLvl w:val="0"/>
              <w:rPr>
                <w:rFonts w:eastAsia="Arial" w:cs="Arial"/>
              </w:rPr>
            </w:pPr>
            <w:r w:rsidRPr="00DF4721">
              <w:rPr>
                <w:rFonts w:eastAsia="Arial" w:cs="Arial"/>
                <w:b/>
                <w:bCs/>
                <w:i/>
                <w:iCs/>
              </w:rPr>
              <w:t>Alignment</w:t>
            </w:r>
          </w:p>
        </w:tc>
      </w:tr>
      <w:tr w:rsidR="00BA4B7B" w:rsidRPr="00DF4721"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75889FBA" w:rsidR="00BA4B7B" w:rsidRPr="007751A6" w:rsidRDefault="007751A6" w:rsidP="00F13D71">
            <w:pPr>
              <w:pStyle w:val="ListParagraph"/>
              <w:numPr>
                <w:ilvl w:val="1"/>
                <w:numId w:val="13"/>
              </w:numPr>
              <w:rPr>
                <w:rFonts w:cs="Arial"/>
                <w:szCs w:val="20"/>
              </w:rPr>
            </w:pPr>
            <w:r>
              <w:rPr>
                <w:rFonts w:cs="Arial"/>
                <w:szCs w:val="20"/>
              </w:rPr>
              <w:t>Synthesize</w:t>
            </w:r>
            <w:r w:rsidRPr="007751A6">
              <w:rPr>
                <w:rFonts w:cs="Arial"/>
                <w:szCs w:val="20"/>
              </w:rPr>
              <w:t xml:space="preserve"> the responsibilities of the LEA</w:t>
            </w:r>
            <w:r>
              <w:rPr>
                <w:rFonts w:cs="Arial"/>
                <w:szCs w:val="20"/>
              </w:rPr>
              <w:t>.</w:t>
            </w:r>
          </w:p>
        </w:tc>
        <w:tc>
          <w:tcPr>
            <w:tcW w:w="2880" w:type="dxa"/>
            <w:gridSpan w:val="2"/>
            <w:tcBorders>
              <w:left w:val="nil"/>
              <w:bottom w:val="nil"/>
            </w:tcBorders>
          </w:tcPr>
          <w:p w14:paraId="349EA95D" w14:textId="2C9FAD31" w:rsidR="00BA4B7B" w:rsidRPr="00DF4721" w:rsidRDefault="00E33E2A" w:rsidP="00FD5474">
            <w:pPr>
              <w:tabs>
                <w:tab w:val="left" w:pos="0"/>
                <w:tab w:val="left" w:pos="3720"/>
              </w:tabs>
              <w:outlineLvl w:val="0"/>
              <w:rPr>
                <w:rFonts w:cs="Arial"/>
                <w:szCs w:val="20"/>
              </w:rPr>
            </w:pPr>
            <w:r>
              <w:rPr>
                <w:rFonts w:cs="Arial"/>
                <w:szCs w:val="20"/>
              </w:rPr>
              <w:t>CLO2</w:t>
            </w:r>
          </w:p>
        </w:tc>
      </w:tr>
      <w:tr w:rsidR="00BA4B7B" w:rsidRPr="00DF4721"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44029010" w:rsidR="00BA4B7B" w:rsidRPr="007751A6" w:rsidRDefault="007751A6" w:rsidP="00F13D71">
            <w:pPr>
              <w:pStyle w:val="ListParagraph"/>
              <w:numPr>
                <w:ilvl w:val="1"/>
                <w:numId w:val="13"/>
              </w:numPr>
              <w:rPr>
                <w:rFonts w:cs="Arial"/>
                <w:szCs w:val="20"/>
              </w:rPr>
            </w:pPr>
            <w:r w:rsidRPr="007751A6">
              <w:rPr>
                <w:rFonts w:cs="Arial"/>
                <w:szCs w:val="20"/>
              </w:rPr>
              <w:t>Differentiate between an IEP and a 504 Service Agreement</w:t>
            </w:r>
            <w:r>
              <w:rPr>
                <w:rFonts w:cs="Arial"/>
                <w:szCs w:val="20"/>
              </w:rPr>
              <w:t>.</w:t>
            </w:r>
          </w:p>
        </w:tc>
        <w:tc>
          <w:tcPr>
            <w:tcW w:w="2880" w:type="dxa"/>
            <w:gridSpan w:val="2"/>
            <w:tcBorders>
              <w:top w:val="nil"/>
              <w:left w:val="nil"/>
              <w:bottom w:val="nil"/>
            </w:tcBorders>
          </w:tcPr>
          <w:p w14:paraId="593C03E9" w14:textId="0EFBF301" w:rsidR="00BA4B7B" w:rsidRPr="00DF4721" w:rsidRDefault="00E33E2A" w:rsidP="00FD5474">
            <w:pPr>
              <w:tabs>
                <w:tab w:val="left" w:pos="0"/>
                <w:tab w:val="left" w:pos="3720"/>
              </w:tabs>
              <w:outlineLvl w:val="0"/>
              <w:rPr>
                <w:rFonts w:cs="Arial"/>
                <w:szCs w:val="20"/>
              </w:rPr>
            </w:pPr>
            <w:r>
              <w:rPr>
                <w:rFonts w:cs="Arial"/>
                <w:szCs w:val="20"/>
              </w:rPr>
              <w:t>CLO2</w:t>
            </w:r>
          </w:p>
        </w:tc>
      </w:tr>
      <w:tr w:rsidR="00BA4B7B" w:rsidRPr="00DF4721"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7935C5A0" w:rsidR="00BA4B7B" w:rsidRPr="007751A6" w:rsidRDefault="007751A6" w:rsidP="00F13D71">
            <w:pPr>
              <w:pStyle w:val="ListParagraph"/>
              <w:numPr>
                <w:ilvl w:val="1"/>
                <w:numId w:val="13"/>
              </w:numPr>
              <w:rPr>
                <w:rFonts w:cs="Arial"/>
                <w:szCs w:val="20"/>
              </w:rPr>
            </w:pPr>
            <w:r w:rsidRPr="007751A6">
              <w:rPr>
                <w:rFonts w:cs="Arial"/>
                <w:szCs w:val="20"/>
              </w:rPr>
              <w:t xml:space="preserve">Determine the responsibilities for </w:t>
            </w:r>
            <w:r w:rsidR="00A9726A">
              <w:rPr>
                <w:rFonts w:cs="Arial"/>
                <w:szCs w:val="20"/>
              </w:rPr>
              <w:t>s</w:t>
            </w:r>
            <w:r w:rsidRPr="007751A6">
              <w:rPr>
                <w:rFonts w:cs="Arial"/>
                <w:szCs w:val="20"/>
              </w:rPr>
              <w:t>urrogacy</w:t>
            </w:r>
            <w:r>
              <w:rPr>
                <w:rFonts w:cs="Arial"/>
                <w:szCs w:val="20"/>
              </w:rPr>
              <w:t>.</w:t>
            </w:r>
          </w:p>
        </w:tc>
        <w:tc>
          <w:tcPr>
            <w:tcW w:w="2880" w:type="dxa"/>
            <w:gridSpan w:val="2"/>
            <w:tcBorders>
              <w:top w:val="nil"/>
              <w:left w:val="nil"/>
              <w:bottom w:val="single" w:sz="4" w:space="0" w:color="000000" w:themeColor="text1"/>
            </w:tcBorders>
          </w:tcPr>
          <w:p w14:paraId="12545173" w14:textId="40474BF0" w:rsidR="00BA4B7B" w:rsidRPr="00DF4721" w:rsidRDefault="00E33E2A" w:rsidP="00FD5474">
            <w:pPr>
              <w:tabs>
                <w:tab w:val="left" w:pos="0"/>
                <w:tab w:val="left" w:pos="3720"/>
              </w:tabs>
              <w:outlineLvl w:val="0"/>
              <w:rPr>
                <w:rFonts w:cs="Arial"/>
                <w:szCs w:val="20"/>
              </w:rPr>
            </w:pPr>
            <w:r>
              <w:rPr>
                <w:rFonts w:cs="Arial"/>
                <w:szCs w:val="20"/>
              </w:rPr>
              <w:t>CLO2</w:t>
            </w:r>
          </w:p>
        </w:tc>
      </w:tr>
      <w:tr w:rsidR="00557340" w:rsidRPr="00DF4721"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DF4721" w:rsidRDefault="00557340" w:rsidP="4948C66D">
            <w:pPr>
              <w:tabs>
                <w:tab w:val="left" w:pos="0"/>
                <w:tab w:val="left" w:pos="3720"/>
              </w:tabs>
              <w:outlineLvl w:val="0"/>
              <w:rPr>
                <w:rFonts w:eastAsia="Arial" w:cs="Arial"/>
                <w:i/>
                <w:iCs/>
              </w:rPr>
            </w:pPr>
            <w:bookmarkStart w:id="13" w:name="weekeight"/>
            <w:bookmarkStart w:id="14" w:name="weeknine"/>
            <w:bookmarkEnd w:id="13"/>
            <w:bookmarkEnd w:id="14"/>
            <w:r w:rsidRPr="00DF4721">
              <w:rPr>
                <w:rFonts w:eastAsia="Arial" w:cs="Arial"/>
                <w:b/>
                <w:bCs/>
                <w:i/>
                <w:iCs/>
                <w:sz w:val="22"/>
                <w:szCs w:val="22"/>
              </w:rPr>
              <w:t>Resources, Activities, and Preparation</w:t>
            </w:r>
          </w:p>
          <w:p w14:paraId="19BED838" w14:textId="28BA8ED4"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AIE</w:t>
            </w:r>
          </w:p>
        </w:tc>
      </w:tr>
      <w:tr w:rsidR="00557340" w:rsidRPr="00DF4721"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4D6842BF" w:rsidR="00557340" w:rsidRPr="00DF4721" w:rsidRDefault="007751A6" w:rsidP="4948C66D">
            <w:pPr>
              <w:tabs>
                <w:tab w:val="left" w:pos="2329"/>
              </w:tabs>
              <w:rPr>
                <w:rFonts w:eastAsia="Arial" w:cs="Arial"/>
                <w:b/>
                <w:bCs/>
              </w:rPr>
            </w:pPr>
            <w:r>
              <w:rPr>
                <w:rFonts w:eastAsia="Arial" w:cs="Arial"/>
                <w:b/>
                <w:bCs/>
              </w:rPr>
              <w:t>Readings</w:t>
            </w:r>
          </w:p>
          <w:p w14:paraId="4DB6F218" w14:textId="77777777" w:rsidR="00557340" w:rsidRPr="00DF4721" w:rsidRDefault="00557340" w:rsidP="002522B3">
            <w:pPr>
              <w:tabs>
                <w:tab w:val="left" w:pos="2329"/>
              </w:tabs>
              <w:rPr>
                <w:rFonts w:cs="Arial"/>
                <w:b/>
                <w:szCs w:val="20"/>
              </w:rPr>
            </w:pPr>
          </w:p>
          <w:p w14:paraId="70F35E2D" w14:textId="77777777" w:rsidR="00195C7C" w:rsidRDefault="007751A6" w:rsidP="002522B3">
            <w:pPr>
              <w:pStyle w:val="AssignmentsLevel1"/>
            </w:pPr>
            <w:r w:rsidRPr="001A1C38">
              <w:rPr>
                <w:b/>
              </w:rPr>
              <w:t>Read</w:t>
            </w:r>
            <w:r>
              <w:t xml:space="preserve"> the following:</w:t>
            </w:r>
            <w:r w:rsidR="00195C7C">
              <w:t xml:space="preserve"> </w:t>
            </w:r>
          </w:p>
          <w:p w14:paraId="71015A38" w14:textId="77777777" w:rsidR="00195C7C" w:rsidRDefault="00195C7C" w:rsidP="002522B3">
            <w:pPr>
              <w:pStyle w:val="AssignmentsLevel1"/>
            </w:pPr>
          </w:p>
          <w:p w14:paraId="2BC6EB9E" w14:textId="4ABA8807" w:rsidR="00557340" w:rsidRDefault="00195C7C" w:rsidP="002522B3">
            <w:pPr>
              <w:pStyle w:val="AssignmentsLevel1"/>
              <w:rPr>
                <w:b/>
              </w:rPr>
            </w:pPr>
            <w:r w:rsidRPr="00195C7C">
              <w:rPr>
                <w:b/>
              </w:rPr>
              <w:t>LEA Responsibilities</w:t>
            </w:r>
          </w:p>
          <w:p w14:paraId="0B4588C8" w14:textId="77777777" w:rsidR="00A9726A" w:rsidRPr="00195C7C" w:rsidRDefault="00A9726A" w:rsidP="002522B3">
            <w:pPr>
              <w:pStyle w:val="AssignmentsLevel1"/>
              <w:rPr>
                <w:b/>
              </w:rPr>
            </w:pPr>
          </w:p>
          <w:p w14:paraId="753C2D5F" w14:textId="77777777" w:rsidR="007751A6" w:rsidRDefault="00E4668A" w:rsidP="00143327">
            <w:pPr>
              <w:pStyle w:val="AssignmentsLevel2"/>
            </w:pPr>
            <w:hyperlink r:id="rId75" w:history="1">
              <w:r w:rsidR="00B73C80" w:rsidRPr="00B73C80">
                <w:rPr>
                  <w:rStyle w:val="Hyperlink"/>
                </w:rPr>
                <w:t>The Role and Responsibility of the LEA Representative</w:t>
              </w:r>
            </w:hyperlink>
          </w:p>
          <w:p w14:paraId="2BC1B184" w14:textId="25ED38ED" w:rsidR="00B73C80" w:rsidRPr="00195C7C" w:rsidRDefault="00E4668A" w:rsidP="00143327">
            <w:pPr>
              <w:pStyle w:val="AssignmentsLevel2"/>
              <w:rPr>
                <w:rStyle w:val="Hyperlink"/>
                <w:color w:val="auto"/>
                <w:u w:val="none"/>
              </w:rPr>
            </w:pPr>
            <w:hyperlink r:id="rId76" w:history="1">
              <w:r w:rsidR="00B73C80" w:rsidRPr="00B73C80">
                <w:rPr>
                  <w:rStyle w:val="Hyperlink"/>
                </w:rPr>
                <w:t xml:space="preserve">IEP Team </w:t>
              </w:r>
              <w:r w:rsidR="00B73C80">
                <w:rPr>
                  <w:rStyle w:val="Hyperlink"/>
                </w:rPr>
                <w:t xml:space="preserve">Participants </w:t>
              </w:r>
              <w:r w:rsidR="00B73C80" w:rsidRPr="00B73C80">
                <w:rPr>
                  <w:rStyle w:val="Hyperlink"/>
                </w:rPr>
                <w:t>LEA representative</w:t>
              </w:r>
            </w:hyperlink>
          </w:p>
          <w:p w14:paraId="194396AF" w14:textId="77777777" w:rsidR="00195C7C" w:rsidRDefault="00195C7C" w:rsidP="00195C7C">
            <w:pPr>
              <w:pStyle w:val="AssignmentsLevel2"/>
              <w:numPr>
                <w:ilvl w:val="0"/>
                <w:numId w:val="0"/>
              </w:numPr>
              <w:ind w:left="360" w:hanging="360"/>
              <w:rPr>
                <w:b/>
              </w:rPr>
            </w:pPr>
          </w:p>
          <w:p w14:paraId="18AD9738" w14:textId="2420CC1F" w:rsidR="00195C7C" w:rsidRDefault="00195C7C" w:rsidP="00195C7C">
            <w:pPr>
              <w:pStyle w:val="AssignmentsLevel2"/>
              <w:numPr>
                <w:ilvl w:val="0"/>
                <w:numId w:val="0"/>
              </w:numPr>
              <w:ind w:left="360" w:hanging="360"/>
              <w:rPr>
                <w:b/>
              </w:rPr>
            </w:pPr>
            <w:r w:rsidRPr="00195C7C">
              <w:rPr>
                <w:b/>
              </w:rPr>
              <w:t>IEPs and 504 Service Agreements</w:t>
            </w:r>
          </w:p>
          <w:p w14:paraId="059D25BE" w14:textId="77777777" w:rsidR="00A9726A" w:rsidRPr="00195C7C" w:rsidRDefault="00A9726A" w:rsidP="00195C7C">
            <w:pPr>
              <w:pStyle w:val="AssignmentsLevel2"/>
              <w:numPr>
                <w:ilvl w:val="0"/>
                <w:numId w:val="0"/>
              </w:numPr>
              <w:ind w:left="360" w:hanging="360"/>
              <w:rPr>
                <w:b/>
              </w:rPr>
            </w:pPr>
          </w:p>
          <w:p w14:paraId="6EE7B92F" w14:textId="77777777" w:rsidR="00143327" w:rsidRDefault="00E4668A" w:rsidP="00143327">
            <w:pPr>
              <w:pStyle w:val="AssignmentsLevel2"/>
            </w:pPr>
            <w:hyperlink r:id="rId77" w:history="1">
              <w:r w:rsidR="00143327" w:rsidRPr="00143327">
                <w:rPr>
                  <w:rStyle w:val="Hyperlink"/>
                </w:rPr>
                <w:t>The Special Education Reevaluation/IEP Process</w:t>
              </w:r>
            </w:hyperlink>
          </w:p>
          <w:p w14:paraId="7493BC19" w14:textId="77777777" w:rsidR="00143327" w:rsidRDefault="00E4668A" w:rsidP="00143327">
            <w:pPr>
              <w:pStyle w:val="AssignmentsLevel2"/>
            </w:pPr>
            <w:hyperlink r:id="rId78" w:anchor="tab-1" w:history="1">
              <w:r w:rsidR="00143327" w:rsidRPr="00143327">
                <w:rPr>
                  <w:rStyle w:val="Hyperlink"/>
                </w:rPr>
                <w:t>IEPS AND 504 SERVICE AGREEMENTS</w:t>
              </w:r>
            </w:hyperlink>
          </w:p>
          <w:p w14:paraId="6CF90F50" w14:textId="1EB39C1F" w:rsidR="00143327" w:rsidRPr="00195C7C" w:rsidRDefault="00E4668A" w:rsidP="00143327">
            <w:pPr>
              <w:pStyle w:val="AssignmentsLevel2"/>
              <w:rPr>
                <w:rStyle w:val="Hyperlink"/>
                <w:color w:val="auto"/>
                <w:u w:val="none"/>
              </w:rPr>
            </w:pPr>
            <w:hyperlink r:id="rId79" w:history="1">
              <w:r w:rsidR="00143327" w:rsidRPr="00143327">
                <w:rPr>
                  <w:rStyle w:val="Hyperlink"/>
                </w:rPr>
                <w:t>Understanding the Differences Between IDEA and Section 504</w:t>
              </w:r>
            </w:hyperlink>
          </w:p>
          <w:p w14:paraId="146B7CC1" w14:textId="77777777" w:rsidR="00195C7C" w:rsidRDefault="00195C7C" w:rsidP="00195C7C">
            <w:pPr>
              <w:pStyle w:val="AssignmentsLevel2"/>
              <w:numPr>
                <w:ilvl w:val="0"/>
                <w:numId w:val="0"/>
              </w:numPr>
              <w:ind w:left="360" w:hanging="360"/>
              <w:rPr>
                <w:b/>
              </w:rPr>
            </w:pPr>
          </w:p>
          <w:p w14:paraId="6B7918F7" w14:textId="1F04C0F7" w:rsidR="00195C7C" w:rsidRDefault="00195C7C" w:rsidP="00195C7C">
            <w:pPr>
              <w:pStyle w:val="AssignmentsLevel2"/>
              <w:numPr>
                <w:ilvl w:val="0"/>
                <w:numId w:val="0"/>
              </w:numPr>
              <w:ind w:left="360" w:hanging="360"/>
              <w:rPr>
                <w:b/>
              </w:rPr>
            </w:pPr>
            <w:r w:rsidRPr="00195C7C">
              <w:rPr>
                <w:b/>
              </w:rPr>
              <w:t>Surrogate</w:t>
            </w:r>
          </w:p>
          <w:p w14:paraId="78BDAFA1" w14:textId="77777777" w:rsidR="00A9726A" w:rsidRPr="00195C7C" w:rsidRDefault="00A9726A" w:rsidP="00195C7C">
            <w:pPr>
              <w:pStyle w:val="AssignmentsLevel2"/>
              <w:numPr>
                <w:ilvl w:val="0"/>
                <w:numId w:val="0"/>
              </w:numPr>
              <w:ind w:left="360" w:hanging="360"/>
              <w:rPr>
                <w:b/>
              </w:rPr>
            </w:pPr>
          </w:p>
          <w:p w14:paraId="7E7269AB" w14:textId="7AE62847" w:rsidR="00143327" w:rsidRPr="00DF4721" w:rsidRDefault="00E4668A" w:rsidP="00143327">
            <w:pPr>
              <w:pStyle w:val="AssignmentsLevel2"/>
            </w:pPr>
            <w:hyperlink r:id="rId80" w:history="1">
              <w:r w:rsidR="00143327" w:rsidRPr="00143327">
                <w:rPr>
                  <w:rStyle w:val="Hyperlink"/>
                </w:rPr>
                <w:t>Surrogate Parent Guidelines for IDEA-Eligible or Thought-to-Be Eligible Students</w:t>
              </w:r>
            </w:hyperlink>
          </w:p>
        </w:tc>
        <w:tc>
          <w:tcPr>
            <w:tcW w:w="1440" w:type="dxa"/>
            <w:tcBorders>
              <w:left w:val="single" w:sz="4" w:space="0" w:color="000000" w:themeColor="text1"/>
            </w:tcBorders>
            <w:shd w:val="clear" w:color="auto" w:fill="FFFFFF" w:themeFill="background1"/>
          </w:tcPr>
          <w:p w14:paraId="064CB4FE" w14:textId="5FDF3A61" w:rsidR="00557340" w:rsidRPr="00DF4721" w:rsidRDefault="001A1C38"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47C82F18" w14:textId="77777777" w:rsidR="00557340" w:rsidRPr="00DF4721" w:rsidRDefault="00557340" w:rsidP="002522B3">
            <w:pPr>
              <w:rPr>
                <w:rFonts w:cs="Arial"/>
                <w:szCs w:val="20"/>
              </w:rPr>
            </w:pPr>
          </w:p>
        </w:tc>
      </w:tr>
      <w:tr w:rsidR="001A1C38" w:rsidRPr="00DF4721" w14:paraId="7CC583D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2F648E" w14:textId="77777777" w:rsidR="00143327" w:rsidRDefault="001A1C38" w:rsidP="00143327">
            <w:pPr>
              <w:tabs>
                <w:tab w:val="left" w:pos="2329"/>
              </w:tabs>
              <w:rPr>
                <w:rFonts w:eastAsia="Arial" w:cs="Arial"/>
                <w:b/>
                <w:bCs/>
              </w:rPr>
            </w:pPr>
            <w:r>
              <w:rPr>
                <w:rFonts w:eastAsia="Arial" w:cs="Arial"/>
                <w:b/>
                <w:bCs/>
              </w:rPr>
              <w:t>Presentation</w:t>
            </w:r>
            <w:r w:rsidR="00143327">
              <w:rPr>
                <w:rFonts w:eastAsia="Arial" w:cs="Arial"/>
                <w:b/>
                <w:bCs/>
              </w:rPr>
              <w:t xml:space="preserve"> </w:t>
            </w:r>
          </w:p>
          <w:p w14:paraId="72D3458E" w14:textId="77777777" w:rsidR="00143327" w:rsidRDefault="00143327" w:rsidP="00143327">
            <w:pPr>
              <w:tabs>
                <w:tab w:val="left" w:pos="2329"/>
              </w:tabs>
              <w:rPr>
                <w:rFonts w:eastAsia="Arial" w:cs="Arial"/>
                <w:b/>
                <w:bCs/>
              </w:rPr>
            </w:pPr>
          </w:p>
          <w:p w14:paraId="2D06AB0A" w14:textId="623C03DD" w:rsidR="001A1C38" w:rsidRPr="00CA53E0" w:rsidRDefault="00143327" w:rsidP="00143327">
            <w:pPr>
              <w:tabs>
                <w:tab w:val="left" w:pos="2329"/>
              </w:tabs>
              <w:rPr>
                <w:rStyle w:val="Hyperlink"/>
                <w:rFonts w:eastAsia="Arial" w:cs="Arial"/>
                <w:color w:val="auto"/>
                <w:u w:val="none"/>
              </w:rPr>
            </w:pPr>
            <w:r>
              <w:rPr>
                <w:rFonts w:eastAsia="Arial" w:cs="Arial"/>
                <w:b/>
                <w:bCs/>
              </w:rPr>
              <w:t xml:space="preserve">Review </w:t>
            </w:r>
            <w:hyperlink r:id="rId81" w:history="1">
              <w:r w:rsidR="001A1C38" w:rsidRPr="001A1C38">
                <w:rPr>
                  <w:rStyle w:val="Hyperlink"/>
                  <w:rFonts w:eastAsia="Arial" w:cs="Arial"/>
                </w:rPr>
                <w:t>Navigating the Critical Role of the LEA Representative</w:t>
              </w:r>
            </w:hyperlink>
            <w:r w:rsidR="00A9726A">
              <w:rPr>
                <w:rStyle w:val="Hyperlink"/>
                <w:rFonts w:eastAsia="Arial" w:cs="Arial"/>
                <w:color w:val="auto"/>
                <w:u w:val="none"/>
              </w:rPr>
              <w:t>.</w:t>
            </w:r>
          </w:p>
          <w:p w14:paraId="1BB760AC" w14:textId="77777777" w:rsidR="00BE225A" w:rsidRDefault="00BE225A" w:rsidP="00143327">
            <w:pPr>
              <w:tabs>
                <w:tab w:val="left" w:pos="2329"/>
              </w:tabs>
              <w:rPr>
                <w:rStyle w:val="Hyperlink"/>
                <w:rFonts w:eastAsia="Arial" w:cs="Arial"/>
              </w:rPr>
            </w:pPr>
          </w:p>
          <w:p w14:paraId="0C98DAAD" w14:textId="575CE58E" w:rsidR="00BE225A" w:rsidRPr="001A1C38" w:rsidRDefault="00BE225A" w:rsidP="00143327">
            <w:pPr>
              <w:tabs>
                <w:tab w:val="left" w:pos="2329"/>
              </w:tabs>
              <w:rPr>
                <w:rFonts w:eastAsia="Arial" w:cs="Arial"/>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Seven General Q &amp; A discussion forum on Blackboard.</w:t>
            </w:r>
          </w:p>
        </w:tc>
        <w:tc>
          <w:tcPr>
            <w:tcW w:w="1440" w:type="dxa"/>
            <w:tcBorders>
              <w:left w:val="single" w:sz="4" w:space="0" w:color="000000" w:themeColor="text1"/>
            </w:tcBorders>
            <w:shd w:val="clear" w:color="auto" w:fill="FFFFFF" w:themeFill="background1"/>
          </w:tcPr>
          <w:p w14:paraId="5F09D325" w14:textId="56C1640A" w:rsidR="001A1C38" w:rsidRDefault="00B73C80" w:rsidP="002522B3">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6F62A68" w14:textId="627F730A" w:rsidR="001A1C38" w:rsidRPr="00DF4721" w:rsidRDefault="00BE225A" w:rsidP="002522B3">
            <w:pPr>
              <w:rPr>
                <w:rFonts w:cs="Arial"/>
                <w:szCs w:val="20"/>
              </w:rPr>
            </w:pPr>
            <w:r>
              <w:rPr>
                <w:rFonts w:cs="Arial"/>
                <w:szCs w:val="20"/>
              </w:rPr>
              <w:t>Presentation = 1 hour</w:t>
            </w:r>
          </w:p>
        </w:tc>
      </w:tr>
      <w:tr w:rsidR="00557340" w:rsidRPr="00DF4721"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DF4721" w:rsidRDefault="4948C66D" w:rsidP="4948C66D">
            <w:pPr>
              <w:tabs>
                <w:tab w:val="left" w:pos="0"/>
                <w:tab w:val="left" w:pos="3720"/>
              </w:tabs>
              <w:outlineLvl w:val="0"/>
              <w:rPr>
                <w:rFonts w:eastAsia="Arial" w:cs="Arial"/>
                <w:i/>
                <w:iCs/>
              </w:rPr>
            </w:pPr>
            <w:r w:rsidRPr="00DF4721">
              <w:rPr>
                <w:rFonts w:eastAsia="Arial" w:cs="Arial"/>
                <w:b/>
                <w:bCs/>
                <w:i/>
                <w:iCs/>
                <w:sz w:val="22"/>
                <w:szCs w:val="22"/>
              </w:rPr>
              <w:lastRenderedPageBreak/>
              <w:t>Graded Assignments</w:t>
            </w:r>
          </w:p>
          <w:p w14:paraId="78ED8095" w14:textId="33A07C76" w:rsidR="00557340" w:rsidRPr="00DF4721" w:rsidRDefault="4948C66D" w:rsidP="4948C66D">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DF4721" w:rsidRDefault="4948C66D" w:rsidP="4948C66D">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DF4721" w:rsidRDefault="4948C66D" w:rsidP="4948C66D">
            <w:pPr>
              <w:rPr>
                <w:rFonts w:eastAsia="Arial" w:cs="Arial"/>
                <w:b/>
                <w:bCs/>
                <w:i/>
                <w:iCs/>
              </w:rPr>
            </w:pPr>
            <w:r w:rsidRPr="00DF4721">
              <w:rPr>
                <w:rFonts w:eastAsia="Arial" w:cs="Arial"/>
                <w:b/>
                <w:bCs/>
                <w:i/>
                <w:iCs/>
              </w:rPr>
              <w:t>AIE</w:t>
            </w:r>
          </w:p>
        </w:tc>
      </w:tr>
      <w:tr w:rsidR="001A1C38" w:rsidRPr="00DF4721" w14:paraId="6AC82B66" w14:textId="77777777" w:rsidTr="00B73C80">
        <w:tc>
          <w:tcPr>
            <w:tcW w:w="10170" w:type="dxa"/>
            <w:gridSpan w:val="2"/>
            <w:tcMar>
              <w:top w:w="115" w:type="dxa"/>
              <w:left w:w="115" w:type="dxa"/>
              <w:bottom w:w="115" w:type="dxa"/>
              <w:right w:w="115" w:type="dxa"/>
            </w:tcMar>
          </w:tcPr>
          <w:p w14:paraId="6DDB8EC9" w14:textId="16B24F2C" w:rsidR="001A1C38" w:rsidRPr="00DF4721" w:rsidRDefault="001A1C38" w:rsidP="00B73C80">
            <w:pPr>
              <w:tabs>
                <w:tab w:val="left" w:pos="2329"/>
              </w:tabs>
              <w:rPr>
                <w:rFonts w:eastAsia="Arial" w:cs="Arial"/>
                <w:b/>
                <w:bCs/>
              </w:rPr>
            </w:pPr>
            <w:r w:rsidRPr="00DF4721">
              <w:rPr>
                <w:rFonts w:eastAsia="Arial" w:cs="Arial"/>
                <w:b/>
                <w:bCs/>
              </w:rPr>
              <w:t xml:space="preserve">Discussion: </w:t>
            </w:r>
            <w:r>
              <w:rPr>
                <w:rFonts w:eastAsia="Arial" w:cs="Arial"/>
                <w:b/>
                <w:bCs/>
              </w:rPr>
              <w:t>LEA Role and Responsibilities</w:t>
            </w:r>
          </w:p>
          <w:p w14:paraId="1B01B73F" w14:textId="77777777" w:rsidR="001A1C38" w:rsidRPr="00DF4721" w:rsidRDefault="001A1C38" w:rsidP="00B73C80">
            <w:pPr>
              <w:pStyle w:val="AssignmentsLevel1"/>
            </w:pPr>
          </w:p>
          <w:p w14:paraId="2BDFBA0A" w14:textId="49B9F378" w:rsidR="001A1C38" w:rsidRPr="00DF4721" w:rsidRDefault="001A1C38" w:rsidP="00B73C80">
            <w:pPr>
              <w:pStyle w:val="AssignmentsLevel1"/>
            </w:pPr>
            <w:r w:rsidRPr="00DF4721">
              <w:rPr>
                <w:b/>
                <w:bCs/>
              </w:rPr>
              <w:t xml:space="preserve">Respond </w:t>
            </w:r>
            <w:r w:rsidRPr="00DF4721">
              <w:t xml:space="preserve">to the following question in the </w:t>
            </w:r>
            <w:r w:rsidR="00A40A61" w:rsidRPr="00A40A61">
              <w:t>LEA Role and Responsibilities</w:t>
            </w:r>
            <w:r w:rsidRPr="00DF4721">
              <w:t xml:space="preserve"> discussion forum by Thursday:</w:t>
            </w:r>
          </w:p>
          <w:p w14:paraId="40F0D66B" w14:textId="77777777" w:rsidR="001A1C38" w:rsidRPr="00DF4721" w:rsidRDefault="001A1C38" w:rsidP="00B73C80">
            <w:pPr>
              <w:pStyle w:val="AssignmentsLevel1"/>
            </w:pPr>
          </w:p>
          <w:p w14:paraId="038FB254" w14:textId="1EEB82F0" w:rsidR="001A1C38" w:rsidRDefault="001A1C38" w:rsidP="001A1C38">
            <w:pPr>
              <w:pStyle w:val="AssignmentsLevel2"/>
            </w:pPr>
            <w:r>
              <w:t xml:space="preserve">Explain the role and responsibility of the LEA </w:t>
            </w:r>
            <w:proofErr w:type="gramStart"/>
            <w:r>
              <w:t>in regard to</w:t>
            </w:r>
            <w:proofErr w:type="gramEnd"/>
            <w:r w:rsidR="00A9726A">
              <w:t xml:space="preserve"> the following</w:t>
            </w:r>
            <w:r>
              <w:t>:</w:t>
            </w:r>
            <w:r w:rsidR="00A9726A">
              <w:br/>
            </w:r>
          </w:p>
          <w:p w14:paraId="3AB8F424" w14:textId="77777777" w:rsidR="001A1C38" w:rsidRDefault="001A1C38" w:rsidP="001A1C38">
            <w:pPr>
              <w:pStyle w:val="AssignmentsLevel3"/>
            </w:pPr>
            <w:r>
              <w:t>Compliance</w:t>
            </w:r>
          </w:p>
          <w:p w14:paraId="647AE8AF" w14:textId="5B8281F1" w:rsidR="001A1C38" w:rsidRDefault="001A1C38" w:rsidP="001A1C38">
            <w:pPr>
              <w:pStyle w:val="AssignmentsLevel3"/>
            </w:pPr>
            <w:r>
              <w:t xml:space="preserve">Students thought to be eligible for </w:t>
            </w:r>
            <w:r w:rsidR="00A9726A">
              <w:t>s</w:t>
            </w:r>
            <w:r>
              <w:t xml:space="preserve">pecial </w:t>
            </w:r>
            <w:r w:rsidR="00A9726A">
              <w:t>e</w:t>
            </w:r>
            <w:r>
              <w:t xml:space="preserve">ducation services </w:t>
            </w:r>
          </w:p>
          <w:p w14:paraId="5A3D7915" w14:textId="58B9339E" w:rsidR="001A1C38" w:rsidRDefault="001A1C38" w:rsidP="001A1C38">
            <w:pPr>
              <w:pStyle w:val="AssignmentsLevel3"/>
            </w:pPr>
            <w:r>
              <w:t xml:space="preserve">Disciplining a student with </w:t>
            </w:r>
            <w:r w:rsidR="00A9726A">
              <w:t>i</w:t>
            </w:r>
            <w:r>
              <w:t xml:space="preserve">ntellectual </w:t>
            </w:r>
            <w:r w:rsidR="00A9726A">
              <w:t>d</w:t>
            </w:r>
            <w:r>
              <w:t>isabilities, a suspension exceeding 10 days, and disciplining a student with disabilities for weapons and/or drugs</w:t>
            </w:r>
          </w:p>
          <w:p w14:paraId="31D2889A" w14:textId="77777777" w:rsidR="001A1C38" w:rsidRPr="00DF4721" w:rsidRDefault="001A1C38" w:rsidP="00B73C80">
            <w:pPr>
              <w:pStyle w:val="AssignmentsLevel1"/>
            </w:pPr>
          </w:p>
          <w:p w14:paraId="74CF53FC" w14:textId="53FE150E" w:rsidR="001A1C38" w:rsidRPr="00DF4721" w:rsidRDefault="001A1C38" w:rsidP="00A9726A">
            <w:pPr>
              <w:pStyle w:val="AssignmentsLevel1"/>
              <w:rPr>
                <w:b/>
                <w:bCs/>
              </w:rPr>
            </w:pPr>
            <w:r w:rsidRPr="00DF4721">
              <w:rPr>
                <w:b/>
                <w:bCs/>
              </w:rPr>
              <w:t>Post</w:t>
            </w:r>
            <w:r w:rsidRPr="00DF4721">
              <w:t xml:space="preserve"> constructive criticism, clarification, additional questions, or your own relevant thoughts to </w:t>
            </w:r>
            <w:r w:rsidR="00A9726A">
              <w:t>3</w:t>
            </w:r>
            <w:r w:rsidR="00A9726A" w:rsidRPr="00DF4721">
              <w:t xml:space="preserve"> </w:t>
            </w:r>
            <w:r w:rsidRPr="00DF4721">
              <w:t>of your classmates' posts by Sunday.</w:t>
            </w:r>
          </w:p>
        </w:tc>
        <w:tc>
          <w:tcPr>
            <w:tcW w:w="1440" w:type="dxa"/>
          </w:tcPr>
          <w:p w14:paraId="50D5D4CB" w14:textId="235BF169" w:rsidR="001A1C38" w:rsidRPr="00DF4721" w:rsidRDefault="001A1C38" w:rsidP="00B73C80">
            <w:pPr>
              <w:tabs>
                <w:tab w:val="left" w:pos="2329"/>
              </w:tabs>
              <w:rPr>
                <w:rFonts w:cs="Arial"/>
                <w:szCs w:val="20"/>
              </w:rPr>
            </w:pPr>
            <w:r>
              <w:rPr>
                <w:rFonts w:cs="Arial"/>
                <w:szCs w:val="20"/>
              </w:rPr>
              <w:t>7.1</w:t>
            </w:r>
          </w:p>
        </w:tc>
        <w:tc>
          <w:tcPr>
            <w:tcW w:w="1440" w:type="dxa"/>
          </w:tcPr>
          <w:p w14:paraId="36515F77" w14:textId="77777777" w:rsidR="001A1C38" w:rsidRPr="00DF4721" w:rsidRDefault="001A1C38" w:rsidP="00B73C80">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557340" w:rsidRPr="00DF4721" w14:paraId="1B9C9278" w14:textId="77777777" w:rsidTr="4948C66D">
        <w:tc>
          <w:tcPr>
            <w:tcW w:w="10170" w:type="dxa"/>
            <w:gridSpan w:val="2"/>
            <w:tcMar>
              <w:top w:w="115" w:type="dxa"/>
              <w:left w:w="115" w:type="dxa"/>
              <w:bottom w:w="115" w:type="dxa"/>
              <w:right w:w="115" w:type="dxa"/>
            </w:tcMar>
          </w:tcPr>
          <w:p w14:paraId="73F4E075" w14:textId="557AA010" w:rsidR="00557340" w:rsidRPr="00DF4721" w:rsidRDefault="4948C66D" w:rsidP="4948C66D">
            <w:pPr>
              <w:tabs>
                <w:tab w:val="left" w:pos="2329"/>
              </w:tabs>
              <w:rPr>
                <w:rFonts w:eastAsia="Arial" w:cs="Arial"/>
                <w:b/>
                <w:bCs/>
              </w:rPr>
            </w:pPr>
            <w:r w:rsidRPr="00DF4721">
              <w:rPr>
                <w:rFonts w:eastAsia="Arial" w:cs="Arial"/>
                <w:b/>
                <w:bCs/>
              </w:rPr>
              <w:t xml:space="preserve">Discussion: </w:t>
            </w:r>
            <w:r w:rsidR="001A1C38">
              <w:rPr>
                <w:rFonts w:eastAsia="Arial" w:cs="Arial"/>
                <w:b/>
                <w:bCs/>
              </w:rPr>
              <w:t xml:space="preserve">LEA </w:t>
            </w:r>
            <w:r w:rsidR="00A9726A">
              <w:rPr>
                <w:rFonts w:eastAsia="Arial" w:cs="Arial"/>
                <w:b/>
                <w:bCs/>
              </w:rPr>
              <w:t>P</w:t>
            </w:r>
            <w:r w:rsidR="001A1C38">
              <w:rPr>
                <w:rFonts w:eastAsia="Arial" w:cs="Arial"/>
                <w:b/>
                <w:bCs/>
              </w:rPr>
              <w:t>roviding Professional Development</w:t>
            </w:r>
          </w:p>
          <w:p w14:paraId="1453D90D" w14:textId="77777777" w:rsidR="00557340" w:rsidRPr="00DF4721" w:rsidRDefault="00557340" w:rsidP="002522B3">
            <w:pPr>
              <w:pStyle w:val="AssignmentsLevel1"/>
            </w:pPr>
          </w:p>
          <w:p w14:paraId="6FBA749A" w14:textId="5C5B67D1" w:rsidR="00557340" w:rsidRPr="00DF4721" w:rsidRDefault="4948C66D" w:rsidP="002522B3">
            <w:pPr>
              <w:pStyle w:val="AssignmentsLevel1"/>
            </w:pPr>
            <w:r w:rsidRPr="00DF4721">
              <w:rPr>
                <w:b/>
                <w:bCs/>
              </w:rPr>
              <w:t xml:space="preserve">Respond </w:t>
            </w:r>
            <w:r w:rsidRPr="00DF4721">
              <w:t xml:space="preserve">to the following question in the </w:t>
            </w:r>
            <w:r w:rsidR="00A40A61" w:rsidRPr="00A40A61">
              <w:t xml:space="preserve">LEA </w:t>
            </w:r>
            <w:r w:rsidR="00A9726A">
              <w:t>P</w:t>
            </w:r>
            <w:r w:rsidR="00A40A61" w:rsidRPr="00A40A61">
              <w:t xml:space="preserve">roviding Professional Development </w:t>
            </w:r>
            <w:r w:rsidRPr="00DF4721">
              <w:t>discussion forum by Thursday:</w:t>
            </w:r>
          </w:p>
          <w:p w14:paraId="5F183094" w14:textId="77777777" w:rsidR="00557340" w:rsidRPr="00DF4721" w:rsidRDefault="00557340" w:rsidP="002522B3">
            <w:pPr>
              <w:pStyle w:val="AssignmentsLevel1"/>
            </w:pPr>
          </w:p>
          <w:p w14:paraId="7EDC9525" w14:textId="63C50813" w:rsidR="001A1C38" w:rsidRDefault="001A1C38" w:rsidP="001A1C38">
            <w:pPr>
              <w:pStyle w:val="AssignmentsLevel2"/>
            </w:pPr>
            <w:r>
              <w:t xml:space="preserve">Why is it important as an LEA to provide professional development to staff </w:t>
            </w:r>
            <w:proofErr w:type="gramStart"/>
            <w:r>
              <w:t>in regard to</w:t>
            </w:r>
            <w:proofErr w:type="gramEnd"/>
            <w:r>
              <w:t xml:space="preserve"> inclusive practices? Why is it important to provide instruction to students regarding disabilities and learning differences? </w:t>
            </w:r>
          </w:p>
          <w:p w14:paraId="3E0C88B0" w14:textId="0D454A43" w:rsidR="00557340" w:rsidRPr="00DF4721" w:rsidRDefault="00A9726A" w:rsidP="001A1C38">
            <w:pPr>
              <w:pStyle w:val="AssignmentsLevel2"/>
              <w:numPr>
                <w:ilvl w:val="0"/>
                <w:numId w:val="0"/>
              </w:numPr>
              <w:ind w:left="360"/>
            </w:pPr>
            <w:r>
              <w:t xml:space="preserve">Provide </w:t>
            </w:r>
            <w:r w:rsidR="001A1C38">
              <w:t xml:space="preserve">3 examples of professional development sessions for your teachers and 3 trainings for your students </w:t>
            </w:r>
            <w:proofErr w:type="gramStart"/>
            <w:r w:rsidR="001A1C38">
              <w:t>in regard to</w:t>
            </w:r>
            <w:proofErr w:type="gramEnd"/>
            <w:r w:rsidR="001A1C38">
              <w:t xml:space="preserve"> inclusive practices for students with disabilities and learning differences.</w:t>
            </w:r>
            <w:r w:rsidR="4948C66D" w:rsidRPr="00DF4721">
              <w:t xml:space="preserve"> </w:t>
            </w:r>
          </w:p>
          <w:p w14:paraId="01E4A980" w14:textId="77777777" w:rsidR="00557340" w:rsidRPr="00DF4721" w:rsidRDefault="00557340" w:rsidP="002522B3">
            <w:pPr>
              <w:pStyle w:val="AssignmentsLevel1"/>
            </w:pPr>
          </w:p>
          <w:p w14:paraId="3C4733A5" w14:textId="363EA36A" w:rsidR="00557340" w:rsidRPr="00DF4721" w:rsidRDefault="4948C66D" w:rsidP="00A9726A">
            <w:pPr>
              <w:pStyle w:val="AssignmentsLevel1"/>
              <w:rPr>
                <w:b/>
                <w:bCs/>
              </w:rPr>
            </w:pPr>
            <w:r w:rsidRPr="00DF4721">
              <w:rPr>
                <w:b/>
                <w:bCs/>
              </w:rPr>
              <w:t>Post</w:t>
            </w:r>
            <w:r w:rsidRPr="00DF4721">
              <w:t xml:space="preserve"> constructive criticism, clarification, additional questions, or your own relevant thoughts to </w:t>
            </w:r>
            <w:r w:rsidR="00A9726A">
              <w:t>3</w:t>
            </w:r>
            <w:r w:rsidR="00A9726A" w:rsidRPr="00DF4721">
              <w:t xml:space="preserve"> </w:t>
            </w:r>
            <w:r w:rsidRPr="00DF4721">
              <w:t>of your classmates' posts by Sunday.</w:t>
            </w:r>
          </w:p>
        </w:tc>
        <w:tc>
          <w:tcPr>
            <w:tcW w:w="1440" w:type="dxa"/>
          </w:tcPr>
          <w:p w14:paraId="129517DD" w14:textId="239917E3" w:rsidR="00557340" w:rsidRPr="00DF4721" w:rsidRDefault="001A1C38" w:rsidP="002522B3">
            <w:pPr>
              <w:tabs>
                <w:tab w:val="left" w:pos="2329"/>
              </w:tabs>
              <w:rPr>
                <w:rFonts w:cs="Arial"/>
                <w:szCs w:val="20"/>
              </w:rPr>
            </w:pPr>
            <w:r>
              <w:rPr>
                <w:rFonts w:cs="Arial"/>
                <w:szCs w:val="20"/>
              </w:rPr>
              <w:t>5.2, 7.1</w:t>
            </w:r>
          </w:p>
        </w:tc>
        <w:tc>
          <w:tcPr>
            <w:tcW w:w="1440" w:type="dxa"/>
          </w:tcPr>
          <w:p w14:paraId="7CC1385F" w14:textId="77777777" w:rsidR="00557340" w:rsidRPr="00DF4721" w:rsidRDefault="4948C66D" w:rsidP="4948C66D">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4A7C649F" w14:textId="77777777" w:rsidTr="4948C66D">
        <w:tc>
          <w:tcPr>
            <w:tcW w:w="10170" w:type="dxa"/>
            <w:gridSpan w:val="2"/>
            <w:tcMar>
              <w:top w:w="115" w:type="dxa"/>
              <w:left w:w="115" w:type="dxa"/>
              <w:bottom w:w="115" w:type="dxa"/>
              <w:right w:w="115" w:type="dxa"/>
            </w:tcMar>
          </w:tcPr>
          <w:p w14:paraId="66415089" w14:textId="1C0FE064" w:rsidR="000969A9" w:rsidRPr="001A1C38" w:rsidRDefault="002A655C" w:rsidP="000969A9">
            <w:pPr>
              <w:pStyle w:val="AssignmentsLevel1"/>
              <w:rPr>
                <w:b/>
              </w:rPr>
            </w:pPr>
            <w:r>
              <w:rPr>
                <w:b/>
              </w:rPr>
              <w:t xml:space="preserve">Principal’s </w:t>
            </w:r>
            <w:r w:rsidR="00A9726A">
              <w:rPr>
                <w:b/>
              </w:rPr>
              <w:t>R</w:t>
            </w:r>
            <w:r>
              <w:rPr>
                <w:b/>
              </w:rPr>
              <w:t xml:space="preserve">esponsibilities for </w:t>
            </w:r>
            <w:r w:rsidR="000969A9" w:rsidRPr="001A1C38">
              <w:rPr>
                <w:b/>
              </w:rPr>
              <w:t>Surrogacy</w:t>
            </w:r>
          </w:p>
          <w:p w14:paraId="5EF36BF2" w14:textId="77777777" w:rsidR="000969A9" w:rsidRDefault="000969A9" w:rsidP="000969A9">
            <w:pPr>
              <w:rPr>
                <w:rFonts w:cs="Arial"/>
                <w:b/>
                <w:szCs w:val="20"/>
              </w:rPr>
            </w:pPr>
          </w:p>
          <w:p w14:paraId="03BB5A32" w14:textId="495031AE" w:rsidR="000969A9" w:rsidRDefault="001660FE" w:rsidP="000969A9">
            <w:pPr>
              <w:rPr>
                <w:rFonts w:cs="Arial"/>
                <w:szCs w:val="20"/>
              </w:rPr>
            </w:pPr>
            <w:r>
              <w:rPr>
                <w:rFonts w:cs="Arial"/>
                <w:b/>
                <w:szCs w:val="20"/>
              </w:rPr>
              <w:t>Summarize</w:t>
            </w:r>
            <w:r w:rsidR="000969A9" w:rsidRPr="001A1C38">
              <w:rPr>
                <w:rFonts w:cs="Arial"/>
                <w:szCs w:val="20"/>
              </w:rPr>
              <w:t xml:space="preserve"> the roles and responsibilities of the principal for surrogacy.</w:t>
            </w:r>
          </w:p>
          <w:p w14:paraId="42A4DFB6" w14:textId="77777777" w:rsidR="00A9726A" w:rsidRDefault="00A9726A" w:rsidP="000969A9">
            <w:pPr>
              <w:rPr>
                <w:rFonts w:cs="Arial"/>
                <w:szCs w:val="20"/>
              </w:rPr>
            </w:pPr>
          </w:p>
          <w:p w14:paraId="13BDE00A" w14:textId="4A272641" w:rsidR="000969A9" w:rsidRDefault="001660FE" w:rsidP="001660FE">
            <w:pPr>
              <w:pStyle w:val="AssignmentsLevel2"/>
            </w:pPr>
            <w:r>
              <w:t>My role and responsibilities as principal</w:t>
            </w:r>
            <w:r w:rsidR="00A9726A">
              <w:br/>
            </w:r>
          </w:p>
          <w:p w14:paraId="3F311E39" w14:textId="28202FBA" w:rsidR="001660FE" w:rsidRDefault="001660FE" w:rsidP="001660FE">
            <w:pPr>
              <w:pStyle w:val="AssignmentsLevel3"/>
            </w:pPr>
            <w:r w:rsidRPr="001660FE">
              <w:t xml:space="preserve">How </w:t>
            </w:r>
            <w:r w:rsidR="00393EAE">
              <w:t xml:space="preserve">you </w:t>
            </w:r>
            <w:r w:rsidRPr="001660FE">
              <w:t>will know if a student needs a surrogate</w:t>
            </w:r>
          </w:p>
          <w:p w14:paraId="383376E3" w14:textId="75D3AC69" w:rsidR="001660FE" w:rsidRDefault="00393EAE" w:rsidP="001660FE">
            <w:pPr>
              <w:pStyle w:val="AssignmentsLevel3"/>
            </w:pPr>
            <w:r>
              <w:t>T</w:t>
            </w:r>
            <w:r w:rsidR="001660FE" w:rsidRPr="001660FE">
              <w:t xml:space="preserve">he steps </w:t>
            </w:r>
            <w:r>
              <w:t>you</w:t>
            </w:r>
            <w:r w:rsidR="001660FE" w:rsidRPr="001660FE">
              <w:t xml:space="preserve"> will take to secure and train a surrogate</w:t>
            </w:r>
          </w:p>
          <w:p w14:paraId="4B2BD28F" w14:textId="548A410A" w:rsidR="001660FE" w:rsidRDefault="00393EAE" w:rsidP="001660FE">
            <w:pPr>
              <w:pStyle w:val="AssignmentsLevel3"/>
            </w:pPr>
            <w:r>
              <w:t>T</w:t>
            </w:r>
            <w:r w:rsidR="001660FE" w:rsidRPr="001660FE">
              <w:t>he re</w:t>
            </w:r>
            <w:r>
              <w:t>sponsibilities of the surrogate</w:t>
            </w:r>
            <w:r w:rsidR="00A9726A">
              <w:br/>
            </w:r>
          </w:p>
          <w:p w14:paraId="750FE674" w14:textId="4543136D" w:rsidR="001660FE" w:rsidRDefault="001660FE" w:rsidP="001660FE">
            <w:pPr>
              <w:pStyle w:val="AssignmentsLevel2"/>
            </w:pPr>
            <w:r>
              <w:t>My role and responsibilities as principal to my staff</w:t>
            </w:r>
            <w:r w:rsidR="00A9726A">
              <w:br/>
            </w:r>
          </w:p>
          <w:p w14:paraId="3CA23BA9" w14:textId="56EDF113" w:rsidR="001660FE" w:rsidRDefault="001660FE" w:rsidP="001660FE">
            <w:pPr>
              <w:pStyle w:val="AssignmentsLevel3"/>
            </w:pPr>
            <w:r w:rsidRPr="001660FE">
              <w:t xml:space="preserve">How </w:t>
            </w:r>
            <w:r w:rsidR="00393EAE">
              <w:t xml:space="preserve">you </w:t>
            </w:r>
            <w:r w:rsidRPr="001660FE">
              <w:t>will train y</w:t>
            </w:r>
            <w:r w:rsidR="00393EAE">
              <w:t>our</w:t>
            </w:r>
            <w:r w:rsidRPr="001660FE">
              <w:t xml:space="preserve"> staff to be knowledgeable in identifying those </w:t>
            </w:r>
            <w:r w:rsidR="00393EAE">
              <w:t>students in need of a surrogate</w:t>
            </w:r>
          </w:p>
          <w:p w14:paraId="4BF8EFEF" w14:textId="01465AF2" w:rsidR="001660FE" w:rsidRDefault="001660FE" w:rsidP="001660FE">
            <w:pPr>
              <w:pStyle w:val="AssignmentsLevel3"/>
            </w:pPr>
            <w:r w:rsidRPr="001660FE">
              <w:t xml:space="preserve">How </w:t>
            </w:r>
            <w:r w:rsidR="00393EAE">
              <w:t xml:space="preserve">you </w:t>
            </w:r>
            <w:r w:rsidRPr="001660FE">
              <w:t>will check to see</w:t>
            </w:r>
            <w:r w:rsidR="00393EAE">
              <w:t xml:space="preserve"> if any student has been missed</w:t>
            </w:r>
          </w:p>
          <w:p w14:paraId="4423CC28" w14:textId="77777777" w:rsidR="001660FE" w:rsidRDefault="001660FE" w:rsidP="000969A9">
            <w:pPr>
              <w:rPr>
                <w:rFonts w:cs="Arial"/>
                <w:szCs w:val="20"/>
              </w:rPr>
            </w:pPr>
          </w:p>
          <w:p w14:paraId="686B113E" w14:textId="6955F276" w:rsidR="000969A9" w:rsidRPr="001A1C38" w:rsidRDefault="000969A9" w:rsidP="000969A9">
            <w:pPr>
              <w:rPr>
                <w:rFonts w:cs="Arial"/>
              </w:rPr>
            </w:pPr>
            <w:r w:rsidRPr="007D0C1B">
              <w:rPr>
                <w:rFonts w:cs="Arial"/>
                <w:b/>
                <w:szCs w:val="20"/>
              </w:rPr>
              <w:t>Submit</w:t>
            </w:r>
            <w:r>
              <w:rPr>
                <w:rFonts w:cs="Arial"/>
                <w:szCs w:val="20"/>
              </w:rPr>
              <w:t xml:space="preserve"> your </w:t>
            </w:r>
            <w:r w:rsidR="00393EAE">
              <w:rPr>
                <w:rFonts w:cs="Arial"/>
                <w:szCs w:val="20"/>
              </w:rPr>
              <w:t>summary</w:t>
            </w:r>
            <w:r>
              <w:rPr>
                <w:rFonts w:cs="Arial"/>
                <w:szCs w:val="20"/>
              </w:rPr>
              <w:t xml:space="preserve"> by Sunday.</w:t>
            </w:r>
          </w:p>
        </w:tc>
        <w:tc>
          <w:tcPr>
            <w:tcW w:w="1440" w:type="dxa"/>
          </w:tcPr>
          <w:p w14:paraId="6E8166CA" w14:textId="5D897C1E" w:rsidR="000969A9" w:rsidRPr="00DF4721" w:rsidRDefault="000969A9" w:rsidP="000969A9">
            <w:pPr>
              <w:tabs>
                <w:tab w:val="left" w:pos="2329"/>
              </w:tabs>
              <w:rPr>
                <w:rFonts w:cs="Arial"/>
                <w:szCs w:val="20"/>
              </w:rPr>
            </w:pPr>
            <w:r>
              <w:rPr>
                <w:rFonts w:cs="Arial"/>
                <w:szCs w:val="20"/>
              </w:rPr>
              <w:lastRenderedPageBreak/>
              <w:t>7.3</w:t>
            </w:r>
          </w:p>
        </w:tc>
        <w:tc>
          <w:tcPr>
            <w:tcW w:w="1440" w:type="dxa"/>
          </w:tcPr>
          <w:p w14:paraId="75514978" w14:textId="6E7ED24F"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16896513" w14:textId="77777777" w:rsidTr="4948C66D">
        <w:tc>
          <w:tcPr>
            <w:tcW w:w="10170" w:type="dxa"/>
            <w:gridSpan w:val="2"/>
            <w:tcMar>
              <w:top w:w="115" w:type="dxa"/>
              <w:left w:w="115" w:type="dxa"/>
              <w:bottom w:w="115" w:type="dxa"/>
              <w:right w:w="115" w:type="dxa"/>
            </w:tcMar>
          </w:tcPr>
          <w:p w14:paraId="212D147C" w14:textId="2BE5C7D6" w:rsidR="000969A9" w:rsidRPr="00DF4721" w:rsidRDefault="000969A9" w:rsidP="000969A9">
            <w:pPr>
              <w:tabs>
                <w:tab w:val="left" w:pos="2329"/>
              </w:tabs>
              <w:rPr>
                <w:rFonts w:eastAsia="Arial" w:cs="Arial"/>
                <w:b/>
                <w:bCs/>
              </w:rPr>
            </w:pPr>
            <w:r w:rsidRPr="001A1C38">
              <w:rPr>
                <w:rFonts w:eastAsia="Arial" w:cs="Arial"/>
                <w:b/>
                <w:bCs/>
              </w:rPr>
              <w:t>IEP and 504 Service Agreement</w:t>
            </w:r>
            <w:r>
              <w:rPr>
                <w:rFonts w:eastAsia="Arial" w:cs="Arial"/>
                <w:b/>
                <w:bCs/>
              </w:rPr>
              <w:t xml:space="preserve"> Paper</w:t>
            </w:r>
          </w:p>
          <w:p w14:paraId="44893329" w14:textId="77777777" w:rsidR="000969A9" w:rsidRDefault="000969A9" w:rsidP="000969A9">
            <w:pPr>
              <w:pStyle w:val="AssignmentsLevel1"/>
              <w:rPr>
                <w:b/>
              </w:rPr>
            </w:pPr>
          </w:p>
          <w:p w14:paraId="5E1D6FF4" w14:textId="77777777" w:rsidR="00A9726A" w:rsidRDefault="000969A9" w:rsidP="000969A9">
            <w:pPr>
              <w:pStyle w:val="AssignmentsLevel1"/>
            </w:pPr>
            <w:r w:rsidRPr="00143327">
              <w:rPr>
                <w:b/>
              </w:rPr>
              <w:t>Read</w:t>
            </w:r>
            <w:r w:rsidR="00A9726A">
              <w:t xml:space="preserve"> the following</w:t>
            </w:r>
            <w:r>
              <w:t>:</w:t>
            </w:r>
          </w:p>
          <w:p w14:paraId="1083545C" w14:textId="2A5CBDB5" w:rsidR="000969A9" w:rsidRDefault="000969A9" w:rsidP="000969A9">
            <w:pPr>
              <w:pStyle w:val="AssignmentsLevel1"/>
            </w:pPr>
            <w:r>
              <w:t xml:space="preserve"> </w:t>
            </w:r>
          </w:p>
          <w:p w14:paraId="4F8DC467" w14:textId="04C18E78" w:rsidR="000969A9" w:rsidRDefault="00E4668A" w:rsidP="000969A9">
            <w:pPr>
              <w:pStyle w:val="AssignmentsLevel2"/>
            </w:pPr>
            <w:hyperlink r:id="rId82" w:anchor="tab-1" w:history="1">
              <w:r w:rsidR="000969A9" w:rsidRPr="00143327">
                <w:rPr>
                  <w:rStyle w:val="Hyperlink"/>
                </w:rPr>
                <w:t>IEPS AND 504 SERVICE AGREEMENTS</w:t>
              </w:r>
            </w:hyperlink>
          </w:p>
          <w:p w14:paraId="5977A207" w14:textId="0CB47205" w:rsidR="000969A9" w:rsidRPr="00DF4721" w:rsidRDefault="00E4668A" w:rsidP="000969A9">
            <w:pPr>
              <w:pStyle w:val="AssignmentsLevel2"/>
            </w:pPr>
            <w:hyperlink r:id="rId83" w:history="1">
              <w:r w:rsidR="000969A9" w:rsidRPr="00143327">
                <w:rPr>
                  <w:rStyle w:val="Hyperlink"/>
                </w:rPr>
                <w:t>Understanding the Differences Between IDEA and Section 504</w:t>
              </w:r>
            </w:hyperlink>
          </w:p>
          <w:p w14:paraId="1126DF6B" w14:textId="77777777" w:rsidR="000969A9" w:rsidRDefault="000969A9" w:rsidP="000969A9">
            <w:pPr>
              <w:pStyle w:val="AssignmentsLevel1"/>
              <w:rPr>
                <w:b/>
              </w:rPr>
            </w:pPr>
          </w:p>
          <w:p w14:paraId="0E2A7C99" w14:textId="55A6055D" w:rsidR="00A9726A" w:rsidRDefault="000969A9" w:rsidP="000969A9">
            <w:pPr>
              <w:pStyle w:val="AssignmentsLevel1"/>
            </w:pPr>
            <w:r w:rsidRPr="00C1766F">
              <w:rPr>
                <w:b/>
              </w:rPr>
              <w:t>Write</w:t>
            </w:r>
            <w:r w:rsidRPr="001A1C38">
              <w:t xml:space="preserve"> 500 </w:t>
            </w:r>
            <w:r w:rsidR="00A9726A">
              <w:t xml:space="preserve">to </w:t>
            </w:r>
            <w:r w:rsidRPr="001A1C38">
              <w:t xml:space="preserve">750 words articulating your understanding of these two documents and the services they support.  </w:t>
            </w:r>
          </w:p>
          <w:p w14:paraId="6017682C" w14:textId="77777777" w:rsidR="00A9726A" w:rsidRDefault="00A9726A" w:rsidP="000969A9">
            <w:pPr>
              <w:pStyle w:val="AssignmentsLevel1"/>
              <w:rPr>
                <w:b/>
              </w:rPr>
            </w:pPr>
          </w:p>
          <w:p w14:paraId="227DCBC6" w14:textId="253219E4" w:rsidR="000969A9" w:rsidRDefault="00A9726A" w:rsidP="000969A9">
            <w:pPr>
              <w:pStyle w:val="AssignmentsLevel1"/>
            </w:pPr>
            <w:r w:rsidRPr="00CA53E0">
              <w:rPr>
                <w:b/>
              </w:rPr>
              <w:t>D</w:t>
            </w:r>
            <w:r w:rsidR="000969A9" w:rsidRPr="00CA53E0">
              <w:rPr>
                <w:b/>
              </w:rPr>
              <w:t>iscuss</w:t>
            </w:r>
            <w:r w:rsidR="000969A9" w:rsidRPr="001A1C38">
              <w:t xml:space="preserve"> the specific laws that apply to each</w:t>
            </w:r>
            <w:r>
              <w:t>—</w:t>
            </w:r>
            <w:r w:rsidR="000969A9" w:rsidRPr="001A1C38">
              <w:t xml:space="preserve">IEPs and </w:t>
            </w:r>
            <w:r>
              <w:t>s</w:t>
            </w:r>
            <w:r w:rsidR="000969A9" w:rsidRPr="001A1C38">
              <w:t xml:space="preserve">ervice </w:t>
            </w:r>
            <w:r>
              <w:t>p</w:t>
            </w:r>
            <w:r w:rsidR="000969A9" w:rsidRPr="001A1C38">
              <w:t xml:space="preserve">lan </w:t>
            </w:r>
            <w:r>
              <w:t>a</w:t>
            </w:r>
            <w:r w:rsidR="000969A9" w:rsidRPr="001A1C38">
              <w:t>greements</w:t>
            </w:r>
            <w:r>
              <w:t>—</w:t>
            </w:r>
            <w:r w:rsidR="000969A9" w:rsidRPr="001A1C38">
              <w:t xml:space="preserve">and indicate your responsibility as an LEA for both.  </w:t>
            </w:r>
          </w:p>
          <w:p w14:paraId="51F31D0F" w14:textId="77777777" w:rsidR="000969A9" w:rsidRDefault="000969A9" w:rsidP="000969A9">
            <w:pPr>
              <w:pStyle w:val="AssignmentsLevel1"/>
            </w:pPr>
          </w:p>
          <w:p w14:paraId="5D8FBD3C" w14:textId="755E43B1" w:rsidR="000969A9" w:rsidRPr="00DF4721" w:rsidRDefault="000969A9" w:rsidP="000969A9">
            <w:pPr>
              <w:pStyle w:val="AssignmentsLevel1"/>
            </w:pPr>
            <w:r w:rsidRPr="007D0C1B">
              <w:rPr>
                <w:b/>
              </w:rPr>
              <w:t>Submit</w:t>
            </w:r>
            <w:r>
              <w:t xml:space="preserve"> your paper by Sunday.</w:t>
            </w:r>
          </w:p>
        </w:tc>
        <w:tc>
          <w:tcPr>
            <w:tcW w:w="1440" w:type="dxa"/>
          </w:tcPr>
          <w:p w14:paraId="5C792B4E" w14:textId="62F83F0D" w:rsidR="000969A9" w:rsidRPr="001A1C38" w:rsidRDefault="000969A9" w:rsidP="000969A9">
            <w:pPr>
              <w:rPr>
                <w:rFonts w:cs="Arial"/>
                <w:szCs w:val="20"/>
              </w:rPr>
            </w:pPr>
            <w:r>
              <w:rPr>
                <w:rFonts w:cs="Arial"/>
                <w:szCs w:val="20"/>
              </w:rPr>
              <w:t>7.2</w:t>
            </w:r>
          </w:p>
        </w:tc>
        <w:tc>
          <w:tcPr>
            <w:tcW w:w="1440" w:type="dxa"/>
          </w:tcPr>
          <w:p w14:paraId="484B9469" w14:textId="4C373B09" w:rsidR="000969A9" w:rsidRPr="00DF4721" w:rsidRDefault="000969A9" w:rsidP="000969A9">
            <w:pPr>
              <w:tabs>
                <w:tab w:val="left" w:pos="2329"/>
              </w:tabs>
              <w:rPr>
                <w:rFonts w:cs="Arial"/>
                <w:szCs w:val="20"/>
              </w:rPr>
            </w:pPr>
            <w:r>
              <w:rPr>
                <w:rFonts w:eastAsia="Arial" w:cs="Arial"/>
              </w:rPr>
              <w:t>Review instructor feedback = .5 hour</w:t>
            </w:r>
          </w:p>
        </w:tc>
      </w:tr>
      <w:tr w:rsidR="000969A9" w:rsidRPr="00DF4721"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2E5DE6C5" w:rsidR="000969A9" w:rsidRPr="00DF4721" w:rsidRDefault="00865F48" w:rsidP="000969A9">
            <w:pPr>
              <w:tabs>
                <w:tab w:val="left" w:pos="2329"/>
              </w:tabs>
              <w:rPr>
                <w:rFonts w:cs="Arial"/>
                <w:b/>
                <w:szCs w:val="20"/>
              </w:rPr>
            </w:pPr>
            <w:r>
              <w:rPr>
                <w:rFonts w:cs="Arial"/>
                <w:b/>
                <w:szCs w:val="20"/>
              </w:rPr>
              <w:t>4</w:t>
            </w:r>
            <w:r w:rsidR="000969A9">
              <w:rPr>
                <w:rFonts w:cs="Arial"/>
                <w:b/>
                <w:szCs w:val="20"/>
              </w:rPr>
              <w:t xml:space="preserve"> hours</w:t>
            </w:r>
          </w:p>
        </w:tc>
      </w:tr>
    </w:tbl>
    <w:p w14:paraId="48950D6A" w14:textId="77777777" w:rsidR="005344A9" w:rsidRPr="00DF4721" w:rsidRDefault="005344A9" w:rsidP="0020635A">
      <w:pPr>
        <w:pStyle w:val="Heading1"/>
      </w:pPr>
    </w:p>
    <w:p w14:paraId="4824D891" w14:textId="4C4CCBAC" w:rsidR="005344A9" w:rsidRPr="00DF4721" w:rsidRDefault="005344A9">
      <w:pPr>
        <w:rPr>
          <w:rFonts w:cs="Arial"/>
          <w:b/>
          <w:color w:val="BD313B"/>
          <w:sz w:val="22"/>
          <w:szCs w:val="22"/>
        </w:rPr>
      </w:pPr>
      <w:r w:rsidRPr="00DF4721">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133B6" w:rsidRPr="00DF4721" w14:paraId="3221810B" w14:textId="77777777" w:rsidTr="00BF130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33B3BCA" w14:textId="35B99CE9" w:rsidR="009133B6" w:rsidRPr="00DF4721" w:rsidRDefault="009133B6" w:rsidP="00A9726A">
            <w:pPr>
              <w:pStyle w:val="WeeklyTopicHeading1"/>
            </w:pPr>
            <w:r w:rsidRPr="00DF4721">
              <w:lastRenderedPageBreak/>
              <w:t xml:space="preserve">Week Eight: </w:t>
            </w:r>
            <w:r w:rsidR="00720BCC" w:rsidRPr="00720BCC">
              <w:t>School</w:t>
            </w:r>
            <w:r w:rsidR="00A9726A">
              <w:t>w</w:t>
            </w:r>
            <w:r w:rsidR="00720BCC" w:rsidRPr="00720BCC">
              <w:t>ide Behavior Support and Discipline</w:t>
            </w:r>
            <w:r w:rsidR="00A9726A">
              <w:t>;</w:t>
            </w:r>
            <w:r w:rsidR="00720BCC" w:rsidRPr="00720BCC">
              <w:t xml:space="preserve"> Effective Paraprofessionals</w:t>
            </w:r>
          </w:p>
        </w:tc>
        <w:tc>
          <w:tcPr>
            <w:tcW w:w="1440" w:type="dxa"/>
            <w:tcBorders>
              <w:left w:val="nil"/>
              <w:bottom w:val="single" w:sz="4" w:space="0" w:color="000000" w:themeColor="text1"/>
              <w:right w:val="nil"/>
            </w:tcBorders>
            <w:shd w:val="clear" w:color="auto" w:fill="BF2C37"/>
          </w:tcPr>
          <w:p w14:paraId="32717EDD" w14:textId="77777777" w:rsidR="009133B6" w:rsidRPr="00DF4721" w:rsidRDefault="009133B6" w:rsidP="00BF130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71CACE4" w14:textId="77777777" w:rsidR="009133B6" w:rsidRPr="00DF4721" w:rsidRDefault="009133B6" w:rsidP="00BF130F">
            <w:pPr>
              <w:tabs>
                <w:tab w:val="left" w:pos="0"/>
                <w:tab w:val="left" w:pos="3720"/>
              </w:tabs>
              <w:outlineLvl w:val="0"/>
              <w:rPr>
                <w:rFonts w:cs="Arial"/>
                <w:color w:val="FFFFFF"/>
                <w:sz w:val="28"/>
                <w:szCs w:val="28"/>
              </w:rPr>
            </w:pPr>
          </w:p>
        </w:tc>
      </w:tr>
      <w:tr w:rsidR="009133B6" w:rsidRPr="00DF4721" w14:paraId="1EC8E7F5"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605125"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15E396"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3C28B39C"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1C775C3A" w14:textId="0B8280B0" w:rsidR="009133B6" w:rsidRPr="00DF4721" w:rsidRDefault="00720BCC" w:rsidP="00F13D71">
            <w:pPr>
              <w:pStyle w:val="ObjectiveBullet"/>
              <w:numPr>
                <w:ilvl w:val="1"/>
                <w:numId w:val="15"/>
              </w:numPr>
              <w:tabs>
                <w:tab w:val="clear" w:pos="0"/>
              </w:tabs>
            </w:pPr>
            <w:r>
              <w:t>A</w:t>
            </w:r>
            <w:r w:rsidRPr="00720BCC">
              <w:t>pply ethics to behavior management decisions</w:t>
            </w:r>
            <w:r>
              <w:t>.</w:t>
            </w:r>
          </w:p>
        </w:tc>
        <w:tc>
          <w:tcPr>
            <w:tcW w:w="2880" w:type="dxa"/>
            <w:gridSpan w:val="2"/>
            <w:tcBorders>
              <w:left w:val="nil"/>
              <w:bottom w:val="nil"/>
            </w:tcBorders>
          </w:tcPr>
          <w:p w14:paraId="2A19D5B8" w14:textId="7ED41D8E" w:rsidR="009133B6" w:rsidRPr="00DF4721" w:rsidRDefault="00B069D8" w:rsidP="00BF130F">
            <w:pPr>
              <w:tabs>
                <w:tab w:val="left" w:pos="0"/>
                <w:tab w:val="left" w:pos="3720"/>
              </w:tabs>
              <w:outlineLvl w:val="0"/>
              <w:rPr>
                <w:rFonts w:cs="Arial"/>
                <w:szCs w:val="20"/>
              </w:rPr>
            </w:pPr>
            <w:r>
              <w:rPr>
                <w:rFonts w:cs="Arial"/>
                <w:szCs w:val="20"/>
              </w:rPr>
              <w:t>CLO</w:t>
            </w:r>
            <w:r w:rsidR="00E33E2A">
              <w:rPr>
                <w:rFonts w:cs="Arial"/>
                <w:szCs w:val="20"/>
              </w:rPr>
              <w:t>2</w:t>
            </w:r>
          </w:p>
        </w:tc>
      </w:tr>
      <w:tr w:rsidR="009133B6" w:rsidRPr="00DF4721" w14:paraId="2329F175"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007F3141" w14:textId="41948B83" w:rsidR="009133B6" w:rsidRPr="00720BCC" w:rsidRDefault="00720BCC" w:rsidP="00A9726A">
            <w:pPr>
              <w:pStyle w:val="ListParagraph"/>
              <w:numPr>
                <w:ilvl w:val="1"/>
                <w:numId w:val="15"/>
              </w:numPr>
              <w:rPr>
                <w:rFonts w:cs="Arial"/>
                <w:szCs w:val="20"/>
              </w:rPr>
            </w:pPr>
            <w:r>
              <w:rPr>
                <w:rFonts w:cs="Arial"/>
                <w:szCs w:val="20"/>
              </w:rPr>
              <w:t>A</w:t>
            </w:r>
            <w:r w:rsidRPr="00720BCC">
              <w:rPr>
                <w:rFonts w:cs="Arial"/>
                <w:szCs w:val="20"/>
              </w:rPr>
              <w:t xml:space="preserve">pply </w:t>
            </w:r>
            <w:r w:rsidR="00A9726A">
              <w:rPr>
                <w:rFonts w:cs="Arial"/>
                <w:szCs w:val="20"/>
              </w:rPr>
              <w:t>b</w:t>
            </w:r>
            <w:r w:rsidRPr="00720BCC">
              <w:rPr>
                <w:rFonts w:cs="Arial"/>
                <w:szCs w:val="20"/>
              </w:rPr>
              <w:t xml:space="preserve">ehavior </w:t>
            </w:r>
            <w:r w:rsidR="00A9726A">
              <w:rPr>
                <w:rFonts w:cs="Arial"/>
                <w:szCs w:val="20"/>
              </w:rPr>
              <w:t>m</w:t>
            </w:r>
            <w:r w:rsidRPr="00720BCC">
              <w:rPr>
                <w:rFonts w:cs="Arial"/>
                <w:szCs w:val="20"/>
              </w:rPr>
              <w:t xml:space="preserve">anagement </w:t>
            </w:r>
            <w:r w:rsidR="00A9726A">
              <w:rPr>
                <w:rFonts w:cs="Arial"/>
                <w:szCs w:val="20"/>
              </w:rPr>
              <w:t>i</w:t>
            </w:r>
            <w:r w:rsidRPr="00720BCC">
              <w:rPr>
                <w:rFonts w:cs="Arial"/>
                <w:szCs w:val="20"/>
              </w:rPr>
              <w:t xml:space="preserve">nstructional </w:t>
            </w:r>
            <w:r w:rsidR="00A9726A">
              <w:rPr>
                <w:rFonts w:cs="Arial"/>
                <w:szCs w:val="20"/>
              </w:rPr>
              <w:t>s</w:t>
            </w:r>
            <w:r w:rsidRPr="00720BCC">
              <w:rPr>
                <w:rFonts w:cs="Arial"/>
                <w:szCs w:val="20"/>
              </w:rPr>
              <w:t xml:space="preserve">trategies and </w:t>
            </w:r>
            <w:r w:rsidR="00A9726A">
              <w:rPr>
                <w:rFonts w:cs="Arial"/>
                <w:szCs w:val="20"/>
              </w:rPr>
              <w:t>p</w:t>
            </w:r>
            <w:r w:rsidRPr="00720BCC">
              <w:rPr>
                <w:rFonts w:cs="Arial"/>
                <w:szCs w:val="20"/>
              </w:rPr>
              <w:t xml:space="preserve">rofessional </w:t>
            </w:r>
            <w:r w:rsidR="00A9726A">
              <w:rPr>
                <w:rFonts w:cs="Arial"/>
                <w:szCs w:val="20"/>
              </w:rPr>
              <w:t>d</w:t>
            </w:r>
            <w:r w:rsidRPr="00720BCC">
              <w:rPr>
                <w:rFonts w:cs="Arial"/>
                <w:szCs w:val="20"/>
              </w:rPr>
              <w:t>evelopment</w:t>
            </w:r>
            <w:r>
              <w:rPr>
                <w:rFonts w:cs="Arial"/>
                <w:szCs w:val="20"/>
              </w:rPr>
              <w:t>.</w:t>
            </w:r>
          </w:p>
        </w:tc>
        <w:tc>
          <w:tcPr>
            <w:tcW w:w="2880" w:type="dxa"/>
            <w:gridSpan w:val="2"/>
            <w:tcBorders>
              <w:top w:val="nil"/>
              <w:left w:val="nil"/>
              <w:bottom w:val="nil"/>
            </w:tcBorders>
          </w:tcPr>
          <w:p w14:paraId="2A914C54" w14:textId="04EB8368" w:rsidR="009133B6" w:rsidRPr="00DF4721" w:rsidRDefault="00B069D8" w:rsidP="00BF130F">
            <w:pPr>
              <w:tabs>
                <w:tab w:val="left" w:pos="0"/>
                <w:tab w:val="left" w:pos="3720"/>
              </w:tabs>
              <w:outlineLvl w:val="0"/>
              <w:rPr>
                <w:rFonts w:cs="Arial"/>
                <w:szCs w:val="20"/>
              </w:rPr>
            </w:pPr>
            <w:r>
              <w:rPr>
                <w:rFonts w:cs="Arial"/>
                <w:szCs w:val="20"/>
              </w:rPr>
              <w:t>CLO</w:t>
            </w:r>
            <w:r w:rsidR="00E33E2A">
              <w:rPr>
                <w:rFonts w:cs="Arial"/>
                <w:szCs w:val="20"/>
              </w:rPr>
              <w:t>3</w:t>
            </w:r>
          </w:p>
        </w:tc>
      </w:tr>
      <w:tr w:rsidR="00720BCC" w:rsidRPr="00DF4721" w14:paraId="1A68A324"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605FE21E" w14:textId="19588962" w:rsidR="00720BCC" w:rsidRPr="00DF4721" w:rsidRDefault="00720BCC" w:rsidP="00F13D71">
            <w:pPr>
              <w:pStyle w:val="ObjectiveBullet"/>
              <w:numPr>
                <w:ilvl w:val="1"/>
                <w:numId w:val="15"/>
              </w:numPr>
            </w:pPr>
            <w:r w:rsidRPr="00720BCC">
              <w:t>Apply discipline procedures to students identified with disabilities</w:t>
            </w:r>
            <w:r>
              <w:t>.</w:t>
            </w:r>
          </w:p>
        </w:tc>
        <w:tc>
          <w:tcPr>
            <w:tcW w:w="2880" w:type="dxa"/>
            <w:gridSpan w:val="2"/>
            <w:tcBorders>
              <w:top w:val="nil"/>
              <w:left w:val="nil"/>
              <w:bottom w:val="nil"/>
            </w:tcBorders>
          </w:tcPr>
          <w:p w14:paraId="59728BC3" w14:textId="4BB84974" w:rsidR="00720BCC" w:rsidRPr="00DF4721" w:rsidRDefault="00B069D8" w:rsidP="00BF130F">
            <w:pPr>
              <w:tabs>
                <w:tab w:val="left" w:pos="0"/>
                <w:tab w:val="left" w:pos="3720"/>
              </w:tabs>
              <w:outlineLvl w:val="0"/>
              <w:rPr>
                <w:rFonts w:cs="Arial"/>
                <w:szCs w:val="20"/>
              </w:rPr>
            </w:pPr>
            <w:r>
              <w:rPr>
                <w:rFonts w:cs="Arial"/>
                <w:szCs w:val="20"/>
              </w:rPr>
              <w:t>CLO6</w:t>
            </w:r>
          </w:p>
        </w:tc>
      </w:tr>
      <w:tr w:rsidR="009133B6" w:rsidRPr="00DF4721" w14:paraId="51DB96CD" w14:textId="77777777" w:rsidTr="00BF130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B20EAAA" w14:textId="4326EA1B" w:rsidR="009133B6" w:rsidRPr="00DF4721" w:rsidRDefault="00720BCC" w:rsidP="00F13D71">
            <w:pPr>
              <w:pStyle w:val="ObjectiveBullet"/>
              <w:numPr>
                <w:ilvl w:val="1"/>
                <w:numId w:val="15"/>
              </w:numPr>
            </w:pPr>
            <w:r w:rsidRPr="00720BCC">
              <w:t>Identify training and effective practice delivery for paraprofessionals</w:t>
            </w:r>
            <w:r>
              <w:t>.</w:t>
            </w:r>
          </w:p>
        </w:tc>
        <w:tc>
          <w:tcPr>
            <w:tcW w:w="2880" w:type="dxa"/>
            <w:gridSpan w:val="2"/>
            <w:tcBorders>
              <w:top w:val="nil"/>
              <w:left w:val="nil"/>
              <w:bottom w:val="single" w:sz="4" w:space="0" w:color="000000" w:themeColor="text1"/>
            </w:tcBorders>
          </w:tcPr>
          <w:p w14:paraId="58D72CB9" w14:textId="607C15FD" w:rsidR="009133B6" w:rsidRPr="00DF4721" w:rsidRDefault="00B069D8" w:rsidP="00BF130F">
            <w:pPr>
              <w:tabs>
                <w:tab w:val="left" w:pos="0"/>
                <w:tab w:val="left" w:pos="3720"/>
              </w:tabs>
              <w:outlineLvl w:val="0"/>
              <w:rPr>
                <w:rFonts w:cs="Arial"/>
                <w:szCs w:val="20"/>
              </w:rPr>
            </w:pPr>
            <w:r>
              <w:rPr>
                <w:rFonts w:cs="Arial"/>
                <w:szCs w:val="20"/>
              </w:rPr>
              <w:t>CLO6</w:t>
            </w:r>
          </w:p>
        </w:tc>
      </w:tr>
      <w:tr w:rsidR="009133B6" w:rsidRPr="00DF4721" w14:paraId="5FC31581"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3513AE"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3F40F8EA"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A9A08D7"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42520628"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1CC676BA"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1CE20F" w14:textId="57443A97" w:rsidR="009133B6" w:rsidRPr="00DF4721" w:rsidRDefault="00720BCC" w:rsidP="00BF130F">
            <w:pPr>
              <w:tabs>
                <w:tab w:val="left" w:pos="2329"/>
              </w:tabs>
              <w:rPr>
                <w:rFonts w:eastAsia="Arial" w:cs="Arial"/>
                <w:b/>
                <w:bCs/>
              </w:rPr>
            </w:pPr>
            <w:r>
              <w:rPr>
                <w:rFonts w:eastAsia="Arial" w:cs="Arial"/>
                <w:b/>
                <w:bCs/>
              </w:rPr>
              <w:t>Readings</w:t>
            </w:r>
          </w:p>
          <w:p w14:paraId="21193E61" w14:textId="77777777" w:rsidR="009133B6" w:rsidRPr="00DF4721" w:rsidRDefault="009133B6" w:rsidP="00BF130F">
            <w:pPr>
              <w:tabs>
                <w:tab w:val="left" w:pos="2329"/>
              </w:tabs>
              <w:rPr>
                <w:rFonts w:cs="Arial"/>
                <w:b/>
                <w:szCs w:val="20"/>
              </w:rPr>
            </w:pPr>
          </w:p>
          <w:p w14:paraId="667D2FBE" w14:textId="77777777" w:rsidR="009133B6" w:rsidRDefault="00720BCC" w:rsidP="00BF130F">
            <w:pPr>
              <w:pStyle w:val="AssignmentsLevel1"/>
            </w:pPr>
            <w:r w:rsidRPr="0008566F">
              <w:rPr>
                <w:b/>
              </w:rPr>
              <w:t>Read</w:t>
            </w:r>
            <w:r>
              <w:t xml:space="preserve"> the following:</w:t>
            </w:r>
          </w:p>
          <w:p w14:paraId="03574E08" w14:textId="77777777" w:rsidR="00C1766F" w:rsidRDefault="00C1766F" w:rsidP="00BF130F">
            <w:pPr>
              <w:pStyle w:val="AssignmentsLevel1"/>
            </w:pPr>
          </w:p>
          <w:p w14:paraId="4866E1AD" w14:textId="3DF1ED62" w:rsidR="00C1766F" w:rsidRDefault="00C1766F" w:rsidP="00BF130F">
            <w:pPr>
              <w:pStyle w:val="AssignmentsLevel1"/>
              <w:rPr>
                <w:b/>
              </w:rPr>
            </w:pPr>
            <w:r w:rsidRPr="00C1766F">
              <w:rPr>
                <w:b/>
              </w:rPr>
              <w:t>Behavior Management</w:t>
            </w:r>
          </w:p>
          <w:p w14:paraId="4A1FA8DC" w14:textId="77777777" w:rsidR="00A9726A" w:rsidRPr="00C1766F" w:rsidRDefault="00A9726A" w:rsidP="00BF130F">
            <w:pPr>
              <w:pStyle w:val="AssignmentsLevel1"/>
              <w:rPr>
                <w:b/>
              </w:rPr>
            </w:pPr>
          </w:p>
          <w:p w14:paraId="1D5DC8BD" w14:textId="6BA9BADA" w:rsidR="00720BCC" w:rsidRDefault="00720BCC" w:rsidP="00C1766F">
            <w:pPr>
              <w:pStyle w:val="AssignmentsLevel2"/>
            </w:pPr>
            <w:r>
              <w:t xml:space="preserve">Ch. 12 </w:t>
            </w:r>
            <w:r w:rsidR="00413242">
              <w:t xml:space="preserve">of </w:t>
            </w:r>
            <w:r w:rsidR="00413242" w:rsidRPr="00413242">
              <w:rPr>
                <w:i/>
              </w:rPr>
              <w:t>What Great Principals Do Differently</w:t>
            </w:r>
          </w:p>
          <w:p w14:paraId="343CCE0F" w14:textId="31C4B9A1" w:rsidR="00806DE8" w:rsidRDefault="00E4668A" w:rsidP="00C1766F">
            <w:pPr>
              <w:pStyle w:val="AssignmentsLevel2"/>
            </w:pPr>
            <w:hyperlink r:id="rId84" w:history="1">
              <w:r w:rsidR="002B321C" w:rsidRPr="002B321C">
                <w:rPr>
                  <w:rStyle w:val="Hyperlink"/>
                </w:rPr>
                <w:t>PBIS in the Classroom</w:t>
              </w:r>
            </w:hyperlink>
            <w:r w:rsidR="002B321C">
              <w:rPr>
                <w:rStyle w:val="Hyperlink"/>
              </w:rPr>
              <w:t xml:space="preserve"> </w:t>
            </w:r>
          </w:p>
          <w:p w14:paraId="6F81F8C1" w14:textId="77777777" w:rsidR="0008566F" w:rsidRDefault="00E4668A" w:rsidP="00C1766F">
            <w:pPr>
              <w:pStyle w:val="AssignmentsLevel2"/>
            </w:pPr>
            <w:hyperlink r:id="rId85" w:history="1">
              <w:r w:rsidR="0008566F" w:rsidRPr="00674DD5">
                <w:rPr>
                  <w:rStyle w:val="Hyperlink"/>
                </w:rPr>
                <w:t>The Key to Classroom Management</w:t>
              </w:r>
            </w:hyperlink>
          </w:p>
          <w:p w14:paraId="5BFB55D3" w14:textId="0E43D475" w:rsidR="0008566F" w:rsidRDefault="0008566F" w:rsidP="00806DE8">
            <w:pPr>
              <w:pStyle w:val="AssignmentsLevel1"/>
            </w:pPr>
          </w:p>
          <w:p w14:paraId="5B3A45D3" w14:textId="6797EBB1" w:rsidR="00C1766F" w:rsidRDefault="00C1766F" w:rsidP="00806DE8">
            <w:pPr>
              <w:pStyle w:val="AssignmentsLevel1"/>
              <w:rPr>
                <w:b/>
              </w:rPr>
            </w:pPr>
            <w:r w:rsidRPr="00C1766F">
              <w:rPr>
                <w:b/>
              </w:rPr>
              <w:t>Discipline</w:t>
            </w:r>
          </w:p>
          <w:p w14:paraId="3B9DD57E" w14:textId="77777777" w:rsidR="00A9726A" w:rsidRPr="00C1766F" w:rsidRDefault="00A9726A" w:rsidP="00806DE8">
            <w:pPr>
              <w:pStyle w:val="AssignmentsLevel1"/>
              <w:rPr>
                <w:b/>
              </w:rPr>
            </w:pPr>
          </w:p>
          <w:p w14:paraId="22667BDB" w14:textId="599853E7" w:rsidR="0008566F" w:rsidRPr="007C1BDD" w:rsidRDefault="002B321C" w:rsidP="007C1BDD">
            <w:pPr>
              <w:pStyle w:val="AssignmentsLevel2"/>
            </w:pPr>
            <w:r w:rsidRPr="007C1BDD">
              <w:rPr>
                <w:rStyle w:val="Hyperlink"/>
                <w:color w:val="auto"/>
                <w:u w:val="none"/>
              </w:rPr>
              <w:t>What is a Manifest Determination Meeting?</w:t>
            </w:r>
          </w:p>
          <w:p w14:paraId="29FFAC59" w14:textId="5A1A16CB" w:rsidR="00E37B75" w:rsidRDefault="00E37B75" w:rsidP="00C1766F">
            <w:pPr>
              <w:pStyle w:val="AssignmentsLevel2"/>
              <w:rPr>
                <w:rStyle w:val="Hyperlink"/>
                <w:color w:val="auto"/>
                <w:u w:val="none"/>
              </w:rPr>
            </w:pPr>
            <w:r>
              <w:rPr>
                <w:rStyle w:val="Hyperlink"/>
                <w:color w:val="auto"/>
                <w:u w:val="none"/>
              </w:rPr>
              <w:t>Manifestation Determination</w:t>
            </w:r>
          </w:p>
          <w:p w14:paraId="35E95053" w14:textId="2814A433" w:rsidR="00E37B75" w:rsidRPr="004A6951" w:rsidRDefault="00E37B75" w:rsidP="00C1766F">
            <w:pPr>
              <w:pStyle w:val="AssignmentsLevel2"/>
              <w:rPr>
                <w:rStyle w:val="Hyperlink"/>
                <w:color w:val="auto"/>
                <w:u w:val="none"/>
              </w:rPr>
            </w:pPr>
            <w:r>
              <w:rPr>
                <w:rStyle w:val="Hyperlink"/>
                <w:color w:val="auto"/>
                <w:u w:val="none"/>
              </w:rPr>
              <w:t>Manifestation Determination Worksheet</w:t>
            </w:r>
          </w:p>
          <w:p w14:paraId="4685EDC0" w14:textId="6D9431FE" w:rsidR="0008566F" w:rsidRPr="00AA68F2" w:rsidRDefault="0008566F" w:rsidP="00AA68F2">
            <w:pPr>
              <w:pStyle w:val="AssignmentsLevel2"/>
              <w:rPr>
                <w:rStyle w:val="Hyperlink"/>
                <w:color w:val="auto"/>
                <w:u w:val="none"/>
              </w:rPr>
            </w:pPr>
            <w:r w:rsidRPr="00AA68F2">
              <w:rPr>
                <w:rStyle w:val="Hyperlink"/>
                <w:color w:val="auto"/>
                <w:u w:val="none"/>
              </w:rPr>
              <w:t>Pennsylvania Compilation of School Discipline Laws and Regulations</w:t>
            </w:r>
          </w:p>
          <w:p w14:paraId="711C6B47" w14:textId="77777777" w:rsidR="00AA68F2" w:rsidRPr="00AA68F2" w:rsidRDefault="00AA68F2" w:rsidP="00AA68F2">
            <w:pPr>
              <w:pStyle w:val="AssignmentsLevel2"/>
            </w:pPr>
            <w:r w:rsidRPr="00AA68F2">
              <w:rPr>
                <w:rStyle w:val="Hyperlink"/>
                <w:color w:val="auto"/>
                <w:u w:val="none"/>
              </w:rPr>
              <w:t>Quality Indicators of Emotional Support Services and Programs: A Review Process for LEAs</w:t>
            </w:r>
          </w:p>
          <w:p w14:paraId="079B3D07" w14:textId="419F030C" w:rsidR="004A6951" w:rsidRDefault="004A6951" w:rsidP="00C1766F">
            <w:pPr>
              <w:pStyle w:val="AssignmentsLevel2"/>
            </w:pPr>
            <w:r>
              <w:t>Special Education Leader: What You Should Know About Suspension and Expulsion</w:t>
            </w:r>
          </w:p>
          <w:p w14:paraId="117A014B" w14:textId="20D66933" w:rsidR="0008566F" w:rsidRDefault="0008566F" w:rsidP="0008566F">
            <w:pPr>
              <w:pStyle w:val="AssignmentsLevel1"/>
            </w:pPr>
          </w:p>
          <w:p w14:paraId="5C8E8AB7" w14:textId="754E34B5" w:rsidR="00C1766F" w:rsidRDefault="00C1766F" w:rsidP="0008566F">
            <w:pPr>
              <w:pStyle w:val="AssignmentsLevel1"/>
              <w:rPr>
                <w:b/>
              </w:rPr>
            </w:pPr>
            <w:r w:rsidRPr="00C1766F">
              <w:rPr>
                <w:b/>
              </w:rPr>
              <w:t>Paraprofessionals</w:t>
            </w:r>
          </w:p>
          <w:p w14:paraId="31141259" w14:textId="77777777" w:rsidR="00A9726A" w:rsidRPr="00C1766F" w:rsidRDefault="00A9726A" w:rsidP="0008566F">
            <w:pPr>
              <w:pStyle w:val="AssignmentsLevel1"/>
              <w:rPr>
                <w:b/>
              </w:rPr>
            </w:pPr>
          </w:p>
          <w:p w14:paraId="603F48F4" w14:textId="70429723" w:rsidR="0008566F" w:rsidRPr="00AA68F2" w:rsidRDefault="004A6951" w:rsidP="00AA68F2">
            <w:pPr>
              <w:pStyle w:val="AssignmentsLevel2"/>
            </w:pPr>
            <w:r w:rsidRPr="00AA68F2">
              <w:rPr>
                <w:rStyle w:val="Hyperlink"/>
                <w:color w:val="auto"/>
                <w:u w:val="none"/>
              </w:rPr>
              <w:t>Education Leader: Special Education Paraprofessional Supports in Inclusive Schools</w:t>
            </w:r>
          </w:p>
          <w:p w14:paraId="607ADC6A" w14:textId="1C80416E" w:rsidR="0008566F" w:rsidRPr="00DF4721" w:rsidRDefault="004A6951" w:rsidP="00AA68F2">
            <w:pPr>
              <w:pStyle w:val="AssignmentsLevel2"/>
            </w:pPr>
            <w:r w:rsidRPr="00AA68F2">
              <w:rPr>
                <w:rStyle w:val="Hyperlink"/>
                <w:color w:val="auto"/>
                <w:u w:val="none"/>
              </w:rPr>
              <w:t>Education Leader: Administrators’ Review of Systems and Supports for Paraprofessionals</w:t>
            </w:r>
          </w:p>
        </w:tc>
        <w:tc>
          <w:tcPr>
            <w:tcW w:w="1440" w:type="dxa"/>
            <w:tcBorders>
              <w:left w:val="single" w:sz="4" w:space="0" w:color="000000" w:themeColor="text1"/>
            </w:tcBorders>
            <w:shd w:val="clear" w:color="auto" w:fill="FFFFFF" w:themeFill="background1"/>
          </w:tcPr>
          <w:p w14:paraId="6466ABCB" w14:textId="35BA8F89" w:rsidR="009133B6" w:rsidRPr="00DF4721" w:rsidRDefault="00720BCC" w:rsidP="00BF130F">
            <w:pPr>
              <w:rPr>
                <w:rFonts w:cs="Arial"/>
                <w:szCs w:val="20"/>
              </w:rPr>
            </w:pPr>
            <w:r>
              <w:rPr>
                <w:rFonts w:cs="Arial"/>
                <w:szCs w:val="20"/>
              </w:rPr>
              <w:t>8.1</w:t>
            </w:r>
            <w:r w:rsidR="00806DE8">
              <w:rPr>
                <w:rFonts w:cs="Arial"/>
                <w:szCs w:val="20"/>
              </w:rPr>
              <w:t>, 8.2, 8.3</w:t>
            </w:r>
            <w:r w:rsidR="0008566F">
              <w:rPr>
                <w:rFonts w:cs="Arial"/>
                <w:szCs w:val="20"/>
              </w:rPr>
              <w:t>, 8.4</w:t>
            </w:r>
          </w:p>
        </w:tc>
        <w:tc>
          <w:tcPr>
            <w:tcW w:w="1440" w:type="dxa"/>
            <w:tcBorders>
              <w:left w:val="single" w:sz="4" w:space="0" w:color="000000" w:themeColor="text1"/>
            </w:tcBorders>
            <w:shd w:val="clear" w:color="auto" w:fill="FFFFFF" w:themeFill="background1"/>
          </w:tcPr>
          <w:p w14:paraId="51D96A0E" w14:textId="77777777" w:rsidR="009133B6" w:rsidRPr="00DF4721" w:rsidRDefault="009133B6" w:rsidP="00BF130F">
            <w:pPr>
              <w:rPr>
                <w:rFonts w:cs="Arial"/>
                <w:szCs w:val="20"/>
              </w:rPr>
            </w:pPr>
          </w:p>
        </w:tc>
      </w:tr>
      <w:tr w:rsidR="009133B6" w:rsidRPr="00DF4721" w14:paraId="5147164A"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72A6173"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lastRenderedPageBreak/>
              <w:t>Graded Assignments</w:t>
            </w:r>
          </w:p>
          <w:p w14:paraId="7FE91C84"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F7E672"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3D506BDF" w14:textId="77777777" w:rsidR="009133B6" w:rsidRPr="00DF4721" w:rsidRDefault="009133B6" w:rsidP="00BF130F">
            <w:pPr>
              <w:rPr>
                <w:rFonts w:eastAsia="Arial" w:cs="Arial"/>
                <w:b/>
                <w:bCs/>
                <w:i/>
                <w:iCs/>
              </w:rPr>
            </w:pPr>
            <w:r w:rsidRPr="00DF4721">
              <w:rPr>
                <w:rFonts w:eastAsia="Arial" w:cs="Arial"/>
                <w:b/>
                <w:bCs/>
                <w:i/>
                <w:iCs/>
              </w:rPr>
              <w:t>AIE</w:t>
            </w:r>
          </w:p>
        </w:tc>
      </w:tr>
      <w:tr w:rsidR="00720BCC" w:rsidRPr="00DF4721" w14:paraId="06086EFA" w14:textId="77777777" w:rsidTr="00674DD5">
        <w:tc>
          <w:tcPr>
            <w:tcW w:w="10170" w:type="dxa"/>
            <w:gridSpan w:val="2"/>
            <w:tcMar>
              <w:top w:w="115" w:type="dxa"/>
              <w:left w:w="115" w:type="dxa"/>
              <w:bottom w:w="115" w:type="dxa"/>
              <w:right w:w="115" w:type="dxa"/>
            </w:tcMar>
          </w:tcPr>
          <w:p w14:paraId="2A239E14" w14:textId="3C502E88" w:rsidR="00720BCC" w:rsidRPr="00DF4721" w:rsidRDefault="00720BCC" w:rsidP="00674DD5">
            <w:pPr>
              <w:tabs>
                <w:tab w:val="left" w:pos="2329"/>
              </w:tabs>
              <w:rPr>
                <w:rFonts w:eastAsia="Arial" w:cs="Arial"/>
                <w:b/>
                <w:bCs/>
              </w:rPr>
            </w:pPr>
            <w:r w:rsidRPr="00DF4721">
              <w:rPr>
                <w:rFonts w:eastAsia="Arial" w:cs="Arial"/>
                <w:b/>
                <w:bCs/>
              </w:rPr>
              <w:t xml:space="preserve">Discussion: </w:t>
            </w:r>
            <w:r w:rsidR="007D0C1B">
              <w:rPr>
                <w:rFonts w:eastAsia="Arial" w:cs="Arial"/>
                <w:b/>
                <w:bCs/>
              </w:rPr>
              <w:t>W</w:t>
            </w:r>
            <w:r w:rsidR="007D0C1B" w:rsidRPr="007D0C1B">
              <w:rPr>
                <w:rFonts w:eastAsia="Arial" w:cs="Arial"/>
                <w:b/>
                <w:bCs/>
              </w:rPr>
              <w:t xml:space="preserve">hat </w:t>
            </w:r>
            <w:r w:rsidR="00A9726A">
              <w:rPr>
                <w:rFonts w:eastAsia="Arial" w:cs="Arial"/>
                <w:b/>
                <w:bCs/>
              </w:rPr>
              <w:t>I</w:t>
            </w:r>
            <w:r w:rsidR="007D0C1B" w:rsidRPr="007D0C1B">
              <w:rPr>
                <w:rFonts w:eastAsia="Arial" w:cs="Arial"/>
                <w:b/>
                <w:bCs/>
              </w:rPr>
              <w:t xml:space="preserve">s </w:t>
            </w:r>
            <w:r w:rsidR="00A9726A">
              <w:rPr>
                <w:rFonts w:eastAsia="Arial" w:cs="Arial"/>
                <w:b/>
                <w:bCs/>
              </w:rPr>
              <w:t>B</w:t>
            </w:r>
            <w:r w:rsidR="007D0C1B" w:rsidRPr="007D0C1B">
              <w:rPr>
                <w:rFonts w:eastAsia="Arial" w:cs="Arial"/>
                <w:b/>
                <w:bCs/>
              </w:rPr>
              <w:t xml:space="preserve">est for the </w:t>
            </w:r>
            <w:r w:rsidR="00A9726A">
              <w:rPr>
                <w:rFonts w:eastAsia="Arial" w:cs="Arial"/>
                <w:b/>
                <w:bCs/>
              </w:rPr>
              <w:t>S</w:t>
            </w:r>
            <w:r w:rsidR="007D0C1B" w:rsidRPr="007D0C1B">
              <w:rPr>
                <w:rFonts w:eastAsia="Arial" w:cs="Arial"/>
                <w:b/>
                <w:bCs/>
              </w:rPr>
              <w:t xml:space="preserve">tudent and the </w:t>
            </w:r>
            <w:r w:rsidR="00A9726A">
              <w:rPr>
                <w:rFonts w:eastAsia="Arial" w:cs="Arial"/>
                <w:b/>
                <w:bCs/>
              </w:rPr>
              <w:t>T</w:t>
            </w:r>
            <w:r w:rsidR="007D0C1B" w:rsidRPr="007D0C1B">
              <w:rPr>
                <w:rFonts w:eastAsia="Arial" w:cs="Arial"/>
                <w:b/>
                <w:bCs/>
              </w:rPr>
              <w:t>eacher</w:t>
            </w:r>
          </w:p>
          <w:p w14:paraId="33741B97" w14:textId="77777777" w:rsidR="00720BCC" w:rsidRPr="00DF4721" w:rsidRDefault="00720BCC" w:rsidP="00674DD5">
            <w:pPr>
              <w:pStyle w:val="AssignmentsLevel1"/>
            </w:pPr>
          </w:p>
          <w:p w14:paraId="08533DC9" w14:textId="13069CE5" w:rsidR="00720BCC" w:rsidRPr="00DF4721" w:rsidRDefault="00720BCC" w:rsidP="00674DD5">
            <w:pPr>
              <w:pStyle w:val="AssignmentsLevel1"/>
            </w:pPr>
            <w:r w:rsidRPr="00DF4721">
              <w:rPr>
                <w:b/>
                <w:bCs/>
              </w:rPr>
              <w:t xml:space="preserve">Respond </w:t>
            </w:r>
            <w:r w:rsidRPr="00DF4721">
              <w:t xml:space="preserve">to the following question in the </w:t>
            </w:r>
            <w:r w:rsidR="007D0C1B">
              <w:t>W</w:t>
            </w:r>
            <w:r w:rsidR="007D0C1B" w:rsidRPr="007D0C1B">
              <w:t xml:space="preserve">hat </w:t>
            </w:r>
            <w:r w:rsidR="00A9726A">
              <w:t>I</w:t>
            </w:r>
            <w:r w:rsidR="007D0C1B" w:rsidRPr="007D0C1B">
              <w:t xml:space="preserve">s </w:t>
            </w:r>
            <w:r w:rsidR="00A9726A">
              <w:t>B</w:t>
            </w:r>
            <w:r w:rsidR="007D0C1B" w:rsidRPr="007D0C1B">
              <w:t xml:space="preserve">est for the </w:t>
            </w:r>
            <w:r w:rsidR="00A9726A">
              <w:t>S</w:t>
            </w:r>
            <w:r w:rsidR="007D0C1B" w:rsidRPr="007D0C1B">
              <w:t xml:space="preserve">tudent and the </w:t>
            </w:r>
            <w:r w:rsidR="00A9726A">
              <w:t>T</w:t>
            </w:r>
            <w:r w:rsidR="007D0C1B" w:rsidRPr="007D0C1B">
              <w:t xml:space="preserve">eacher </w:t>
            </w:r>
            <w:r w:rsidRPr="00DF4721">
              <w:t>discussion forum by Thursday:</w:t>
            </w:r>
          </w:p>
          <w:p w14:paraId="7C75F7E5" w14:textId="77777777" w:rsidR="00720BCC" w:rsidRPr="00DF4721" w:rsidRDefault="00720BCC" w:rsidP="00674DD5">
            <w:pPr>
              <w:pStyle w:val="AssignmentsLevel1"/>
            </w:pPr>
          </w:p>
          <w:p w14:paraId="1AB0EBFD" w14:textId="305455EB" w:rsidR="00720BCC" w:rsidRPr="00DF4721" w:rsidRDefault="00720BCC" w:rsidP="00720BCC">
            <w:pPr>
              <w:pStyle w:val="AssignmentsLevel2"/>
            </w:pPr>
            <w:r w:rsidRPr="00720BCC">
              <w:t>Describe your interpretation of what is best for the student and the teacher</w:t>
            </w:r>
            <w:r>
              <w:t xml:space="preserve"> </w:t>
            </w:r>
            <w:proofErr w:type="gramStart"/>
            <w:r w:rsidRPr="00720BCC">
              <w:t>in regard to</w:t>
            </w:r>
            <w:proofErr w:type="gramEnd"/>
            <w:r w:rsidRPr="00720BCC">
              <w:t xml:space="preserve"> behavior management. </w:t>
            </w:r>
          </w:p>
          <w:p w14:paraId="1DFF6D6E" w14:textId="77777777" w:rsidR="00720BCC" w:rsidRDefault="00720BCC" w:rsidP="00674DD5">
            <w:pPr>
              <w:pStyle w:val="AssignmentsLevel1"/>
              <w:rPr>
                <w:b/>
                <w:bCs/>
              </w:rPr>
            </w:pPr>
          </w:p>
          <w:p w14:paraId="105A1318" w14:textId="2E70E759" w:rsidR="00720BCC" w:rsidRPr="00DF4721" w:rsidRDefault="00720BCC" w:rsidP="00A9726A">
            <w:pPr>
              <w:pStyle w:val="AssignmentsLevel1"/>
              <w:rPr>
                <w:b/>
                <w:bCs/>
              </w:rPr>
            </w:pPr>
            <w:r w:rsidRPr="00DF4721">
              <w:rPr>
                <w:b/>
                <w:bCs/>
              </w:rPr>
              <w:t>Post</w:t>
            </w:r>
            <w:r w:rsidRPr="00DF4721">
              <w:t xml:space="preserve"> constructive criticism, clarification, additional questions, or your own relevant thoughts to </w:t>
            </w:r>
            <w:r w:rsidR="00A9726A">
              <w:t>3</w:t>
            </w:r>
            <w:r w:rsidR="00A9726A" w:rsidRPr="00DF4721">
              <w:t xml:space="preserve"> </w:t>
            </w:r>
            <w:r w:rsidRPr="00DF4721">
              <w:t>of your classmates' posts by Sunday.</w:t>
            </w:r>
          </w:p>
        </w:tc>
        <w:tc>
          <w:tcPr>
            <w:tcW w:w="1440" w:type="dxa"/>
          </w:tcPr>
          <w:p w14:paraId="6A9B2C73" w14:textId="58AEADC0" w:rsidR="00720BCC" w:rsidRPr="00DF4721" w:rsidRDefault="00720BCC" w:rsidP="00674DD5">
            <w:pPr>
              <w:tabs>
                <w:tab w:val="left" w:pos="2329"/>
              </w:tabs>
              <w:rPr>
                <w:rFonts w:cs="Arial"/>
                <w:szCs w:val="20"/>
              </w:rPr>
            </w:pPr>
            <w:r>
              <w:rPr>
                <w:rFonts w:cs="Arial"/>
                <w:szCs w:val="20"/>
              </w:rPr>
              <w:t>8.1</w:t>
            </w:r>
          </w:p>
        </w:tc>
        <w:tc>
          <w:tcPr>
            <w:tcW w:w="1440" w:type="dxa"/>
          </w:tcPr>
          <w:p w14:paraId="5E052279" w14:textId="77777777" w:rsidR="00720BCC" w:rsidRPr="00DF4721" w:rsidRDefault="00720BCC" w:rsidP="00674DD5">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9133B6" w:rsidRPr="00DF4721" w14:paraId="32C784F4" w14:textId="77777777" w:rsidTr="00BF130F">
        <w:tc>
          <w:tcPr>
            <w:tcW w:w="10170" w:type="dxa"/>
            <w:gridSpan w:val="2"/>
            <w:tcMar>
              <w:top w:w="115" w:type="dxa"/>
              <w:left w:w="115" w:type="dxa"/>
              <w:bottom w:w="115" w:type="dxa"/>
              <w:right w:w="115" w:type="dxa"/>
            </w:tcMar>
          </w:tcPr>
          <w:p w14:paraId="2F2EEB47" w14:textId="1512DB97" w:rsidR="009133B6" w:rsidRPr="00DF4721" w:rsidRDefault="009133B6" w:rsidP="00BF130F">
            <w:pPr>
              <w:tabs>
                <w:tab w:val="left" w:pos="2329"/>
              </w:tabs>
              <w:rPr>
                <w:rFonts w:eastAsia="Arial" w:cs="Arial"/>
                <w:b/>
                <w:bCs/>
              </w:rPr>
            </w:pPr>
            <w:r w:rsidRPr="00DF4721">
              <w:rPr>
                <w:rFonts w:eastAsia="Arial" w:cs="Arial"/>
                <w:b/>
                <w:bCs/>
              </w:rPr>
              <w:t xml:space="preserve">Discussion: </w:t>
            </w:r>
            <w:r w:rsidR="007D0C1B">
              <w:rPr>
                <w:rFonts w:eastAsia="Arial" w:cs="Arial"/>
                <w:b/>
                <w:bCs/>
              </w:rPr>
              <w:t>Instructional Practices for Behavior Management</w:t>
            </w:r>
          </w:p>
          <w:p w14:paraId="5D63FD93" w14:textId="77777777" w:rsidR="00C1766F" w:rsidRDefault="00C1766F" w:rsidP="00BF130F">
            <w:pPr>
              <w:pStyle w:val="AssignmentsLevel1"/>
              <w:rPr>
                <w:b/>
              </w:rPr>
            </w:pPr>
          </w:p>
          <w:p w14:paraId="3604C6D4" w14:textId="7452522A" w:rsidR="009133B6" w:rsidRPr="00E23136" w:rsidRDefault="00720BCC" w:rsidP="00BF130F">
            <w:pPr>
              <w:pStyle w:val="AssignmentsLevel1"/>
            </w:pPr>
            <w:r w:rsidRPr="00806DE8">
              <w:rPr>
                <w:b/>
              </w:rPr>
              <w:t>Read</w:t>
            </w:r>
            <w:r>
              <w:t xml:space="preserve"> </w:t>
            </w:r>
            <w:hyperlink r:id="rId86" w:history="1">
              <w:r w:rsidR="00806DE8" w:rsidRPr="00806DE8">
                <w:rPr>
                  <w:rStyle w:val="Hyperlink"/>
                </w:rPr>
                <w:t>Instructional Practices for Behavior Management</w:t>
              </w:r>
            </w:hyperlink>
            <w:r w:rsidR="00A9726A">
              <w:rPr>
                <w:rStyle w:val="Hyperlink"/>
                <w:color w:val="auto"/>
                <w:u w:val="none"/>
              </w:rPr>
              <w:t>.</w:t>
            </w:r>
          </w:p>
          <w:p w14:paraId="0B3C2731" w14:textId="77777777" w:rsidR="00C1766F" w:rsidRDefault="00C1766F" w:rsidP="00BF130F">
            <w:pPr>
              <w:pStyle w:val="AssignmentsLevel1"/>
              <w:rPr>
                <w:b/>
                <w:bCs/>
              </w:rPr>
            </w:pPr>
          </w:p>
          <w:p w14:paraId="704C8A28" w14:textId="0906B708" w:rsidR="009133B6" w:rsidRPr="00DF4721" w:rsidRDefault="009133B6" w:rsidP="00BF130F">
            <w:pPr>
              <w:pStyle w:val="AssignmentsLevel1"/>
            </w:pPr>
            <w:r w:rsidRPr="00DF4721">
              <w:rPr>
                <w:b/>
                <w:bCs/>
              </w:rPr>
              <w:t xml:space="preserve">Respond </w:t>
            </w:r>
            <w:r w:rsidRPr="00DF4721">
              <w:t xml:space="preserve">to the following question in the </w:t>
            </w:r>
            <w:r w:rsidR="007D0C1B" w:rsidRPr="007D0C1B">
              <w:t xml:space="preserve">Instructional Practices for Behavior Management </w:t>
            </w:r>
            <w:r w:rsidRPr="00DF4721">
              <w:t>discussion forum by Thursday:</w:t>
            </w:r>
          </w:p>
          <w:p w14:paraId="435D03E3" w14:textId="77777777" w:rsidR="009133B6" w:rsidRPr="00DF4721" w:rsidRDefault="009133B6" w:rsidP="00BF130F">
            <w:pPr>
              <w:pStyle w:val="AssignmentsLevel1"/>
            </w:pPr>
          </w:p>
          <w:p w14:paraId="626AEFE8" w14:textId="3C68060B" w:rsidR="009133B6" w:rsidRPr="00DF4721" w:rsidRDefault="00720BCC" w:rsidP="00720BCC">
            <w:pPr>
              <w:pStyle w:val="AssignmentsLevel2"/>
            </w:pPr>
            <w:r w:rsidRPr="00720BCC">
              <w:t>How would you use the checklist found on p</w:t>
            </w:r>
            <w:r w:rsidR="00A9726A">
              <w:t>.</w:t>
            </w:r>
            <w:r w:rsidRPr="00720BCC">
              <w:t xml:space="preserve"> 2 to develop professional development for your teachers in this area? </w:t>
            </w:r>
            <w:r w:rsidR="009133B6" w:rsidRPr="00DF4721">
              <w:t xml:space="preserve"> </w:t>
            </w:r>
          </w:p>
          <w:p w14:paraId="3B828C52" w14:textId="77777777" w:rsidR="009133B6" w:rsidRPr="00DF4721" w:rsidRDefault="009133B6" w:rsidP="00BF130F">
            <w:pPr>
              <w:pStyle w:val="AssignmentsLevel1"/>
            </w:pPr>
          </w:p>
          <w:p w14:paraId="1A4DF4FE" w14:textId="7DBC9D1F" w:rsidR="009133B6" w:rsidRPr="00DF4721" w:rsidRDefault="009133B6" w:rsidP="00A9726A">
            <w:pPr>
              <w:pStyle w:val="AssignmentsLevel1"/>
              <w:rPr>
                <w:b/>
                <w:bCs/>
              </w:rPr>
            </w:pPr>
            <w:r w:rsidRPr="00DF4721">
              <w:rPr>
                <w:b/>
                <w:bCs/>
              </w:rPr>
              <w:t>Post</w:t>
            </w:r>
            <w:r w:rsidRPr="00DF4721">
              <w:t xml:space="preserve"> constructive criticism, clarification, additional questions, or your own relevant thoughts</w:t>
            </w:r>
            <w:r w:rsidR="00C1766F">
              <w:t xml:space="preserve"> to </w:t>
            </w:r>
            <w:r w:rsidR="00A9726A">
              <w:t xml:space="preserve">3 </w:t>
            </w:r>
            <w:r w:rsidR="00C1766F">
              <w:t xml:space="preserve">of your </w:t>
            </w:r>
            <w:r w:rsidRPr="00DF4721">
              <w:t>classmates' posts by Sunday.</w:t>
            </w:r>
          </w:p>
        </w:tc>
        <w:tc>
          <w:tcPr>
            <w:tcW w:w="1440" w:type="dxa"/>
          </w:tcPr>
          <w:p w14:paraId="3BBC6786" w14:textId="6D32A7A4" w:rsidR="009133B6" w:rsidRPr="00DF4721" w:rsidRDefault="00720BCC" w:rsidP="00BF130F">
            <w:pPr>
              <w:tabs>
                <w:tab w:val="left" w:pos="2329"/>
              </w:tabs>
              <w:rPr>
                <w:rFonts w:cs="Arial"/>
                <w:szCs w:val="20"/>
              </w:rPr>
            </w:pPr>
            <w:r>
              <w:rPr>
                <w:rFonts w:cs="Arial"/>
                <w:szCs w:val="20"/>
              </w:rPr>
              <w:t>8.2</w:t>
            </w:r>
          </w:p>
        </w:tc>
        <w:tc>
          <w:tcPr>
            <w:tcW w:w="1440" w:type="dxa"/>
          </w:tcPr>
          <w:p w14:paraId="45DC62CF" w14:textId="77777777" w:rsidR="009133B6" w:rsidRPr="00DF4721" w:rsidRDefault="009133B6"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7FE8D647" w14:textId="77777777" w:rsidTr="00BF130F">
        <w:tc>
          <w:tcPr>
            <w:tcW w:w="10170" w:type="dxa"/>
            <w:gridSpan w:val="2"/>
            <w:tcMar>
              <w:top w:w="115" w:type="dxa"/>
              <w:left w:w="115" w:type="dxa"/>
              <w:bottom w:w="115" w:type="dxa"/>
              <w:right w:w="115" w:type="dxa"/>
            </w:tcMar>
          </w:tcPr>
          <w:p w14:paraId="11DF317A" w14:textId="77777777" w:rsidR="000969A9" w:rsidRDefault="000969A9" w:rsidP="000969A9">
            <w:pPr>
              <w:pStyle w:val="AssignmentsLevel2"/>
              <w:numPr>
                <w:ilvl w:val="0"/>
                <w:numId w:val="0"/>
              </w:numPr>
              <w:rPr>
                <w:b/>
              </w:rPr>
            </w:pPr>
            <w:r>
              <w:rPr>
                <w:b/>
              </w:rPr>
              <w:t>Behavioral Support Job Aid</w:t>
            </w:r>
          </w:p>
          <w:p w14:paraId="18622537" w14:textId="77777777" w:rsidR="000969A9" w:rsidRDefault="000969A9" w:rsidP="000969A9">
            <w:pPr>
              <w:pStyle w:val="AssignmentsLevel2"/>
              <w:numPr>
                <w:ilvl w:val="0"/>
                <w:numId w:val="0"/>
              </w:numPr>
              <w:rPr>
                <w:b/>
              </w:rPr>
            </w:pPr>
          </w:p>
          <w:p w14:paraId="2614B630" w14:textId="0A37CD39" w:rsidR="000969A9" w:rsidRPr="00A9726A" w:rsidRDefault="000969A9" w:rsidP="000969A9">
            <w:pPr>
              <w:pStyle w:val="AssignmentsLevel2"/>
              <w:numPr>
                <w:ilvl w:val="0"/>
                <w:numId w:val="0"/>
              </w:numPr>
            </w:pPr>
            <w:r w:rsidRPr="00C1766F">
              <w:rPr>
                <w:b/>
              </w:rPr>
              <w:t>Read</w:t>
            </w:r>
            <w:r>
              <w:t xml:space="preserve"> </w:t>
            </w:r>
            <w:hyperlink r:id="rId87" w:history="1">
              <w:r w:rsidRPr="0008566F">
                <w:rPr>
                  <w:rStyle w:val="Hyperlink"/>
                </w:rPr>
                <w:t>Behavioral Health Services: An Introductory Guide for Educators</w:t>
              </w:r>
            </w:hyperlink>
            <w:r w:rsidR="00A9726A">
              <w:rPr>
                <w:rStyle w:val="Hyperlink"/>
                <w:color w:val="auto"/>
                <w:u w:val="none"/>
              </w:rPr>
              <w:t>.</w:t>
            </w:r>
          </w:p>
          <w:p w14:paraId="57AED1C2" w14:textId="77777777" w:rsidR="000969A9" w:rsidRDefault="000969A9" w:rsidP="000969A9">
            <w:pPr>
              <w:pStyle w:val="AssignmentsLevel1"/>
            </w:pPr>
          </w:p>
          <w:p w14:paraId="6A20FEDE" w14:textId="0C98A998" w:rsidR="000969A9" w:rsidRDefault="000969A9" w:rsidP="000969A9">
            <w:pPr>
              <w:pStyle w:val="AssignmentsLevel1"/>
            </w:pPr>
            <w:r w:rsidRPr="00C1766F">
              <w:rPr>
                <w:b/>
              </w:rPr>
              <w:t>Create</w:t>
            </w:r>
            <w:r>
              <w:t xml:space="preserve"> a job aid addressing the following:</w:t>
            </w:r>
          </w:p>
          <w:p w14:paraId="19C8C8DE" w14:textId="77777777" w:rsidR="00A9726A" w:rsidRDefault="00A9726A" w:rsidP="000969A9">
            <w:pPr>
              <w:pStyle w:val="AssignmentsLevel1"/>
            </w:pPr>
          </w:p>
          <w:p w14:paraId="0EDE805D" w14:textId="0F3A2304" w:rsidR="000969A9" w:rsidRDefault="000969A9" w:rsidP="000969A9">
            <w:pPr>
              <w:pStyle w:val="AssignmentsLevel2"/>
            </w:pPr>
            <w:r>
              <w:t xml:space="preserve">How you will use this process to review your </w:t>
            </w:r>
            <w:r w:rsidR="00A9726A">
              <w:t>e</w:t>
            </w:r>
            <w:r>
              <w:t xml:space="preserve">motional </w:t>
            </w:r>
            <w:r w:rsidR="00A9726A">
              <w:t>s</w:t>
            </w:r>
            <w:r>
              <w:t xml:space="preserve">upport </w:t>
            </w:r>
            <w:r w:rsidR="00A9726A">
              <w:t>p</w:t>
            </w:r>
            <w:r>
              <w:t>rogram</w:t>
            </w:r>
          </w:p>
          <w:p w14:paraId="08EF30FA" w14:textId="445E1430" w:rsidR="000969A9" w:rsidRDefault="000969A9" w:rsidP="000969A9">
            <w:pPr>
              <w:pStyle w:val="AssignmentsLevel2"/>
            </w:pPr>
            <w:r>
              <w:t>How you will use the information gleaned from the checklist to support your special and general education teachers</w:t>
            </w:r>
          </w:p>
          <w:p w14:paraId="5B369B58" w14:textId="27C0D527" w:rsidR="000969A9" w:rsidRDefault="000969A9" w:rsidP="000969A9">
            <w:pPr>
              <w:pStyle w:val="AssignmentsLevel2"/>
            </w:pPr>
            <w:r>
              <w:t>If your Emotional Support program is not meeting the needs of the students in the areas listed on the chart on p</w:t>
            </w:r>
            <w:r w:rsidR="00A9726A">
              <w:t>.</w:t>
            </w:r>
            <w:r>
              <w:t xml:space="preserve"> 10 of </w:t>
            </w:r>
            <w:hyperlink r:id="rId88" w:history="1">
              <w:r w:rsidRPr="00806DE8">
                <w:rPr>
                  <w:rStyle w:val="Hyperlink"/>
                </w:rPr>
                <w:t>Quality Indicators of Emotional Support Services and Programs: A Review Process for LEAs</w:t>
              </w:r>
            </w:hyperlink>
            <w:r>
              <w:t xml:space="preserve">, what you </w:t>
            </w:r>
            <w:r w:rsidR="00A9726A">
              <w:t xml:space="preserve">will </w:t>
            </w:r>
            <w:r>
              <w:t>put in place</w:t>
            </w:r>
          </w:p>
          <w:p w14:paraId="58F26578" w14:textId="1D99AE9B" w:rsidR="000969A9" w:rsidRDefault="000969A9" w:rsidP="000969A9">
            <w:pPr>
              <w:pStyle w:val="AssignmentsLevel2"/>
            </w:pPr>
            <w:r>
              <w:lastRenderedPageBreak/>
              <w:t xml:space="preserve">How you will use your curriculum person to support your </w:t>
            </w:r>
            <w:r w:rsidR="00A9726A">
              <w:t>e</w:t>
            </w:r>
            <w:r>
              <w:t xml:space="preserve">motional </w:t>
            </w:r>
            <w:r w:rsidR="00A9726A">
              <w:t>s</w:t>
            </w:r>
            <w:r>
              <w:t xml:space="preserve">upport </w:t>
            </w:r>
            <w:r w:rsidR="00A9726A">
              <w:t>p</w:t>
            </w:r>
            <w:r>
              <w:t xml:space="preserve">rogram </w:t>
            </w:r>
          </w:p>
          <w:p w14:paraId="662B9903" w14:textId="049C9B6F" w:rsidR="000969A9" w:rsidRDefault="000969A9" w:rsidP="000969A9">
            <w:pPr>
              <w:pStyle w:val="AssignmentsLevel2"/>
            </w:pPr>
            <w:r>
              <w:t xml:space="preserve">How you will use </w:t>
            </w:r>
            <w:r w:rsidR="00A9726A">
              <w:t>c</w:t>
            </w:r>
            <w:r>
              <w:t xml:space="preserve">ounseling as a </w:t>
            </w:r>
            <w:r w:rsidR="00A9726A">
              <w:t>r</w:t>
            </w:r>
            <w:r>
              <w:t xml:space="preserve">elated </w:t>
            </w:r>
            <w:r w:rsidR="00A9726A">
              <w:t>s</w:t>
            </w:r>
            <w:r>
              <w:t xml:space="preserve">ervice and </w:t>
            </w:r>
            <w:r w:rsidR="00A9726A">
              <w:t>b</w:t>
            </w:r>
            <w:r>
              <w:t xml:space="preserve">ehavioral </w:t>
            </w:r>
            <w:r w:rsidR="00A9726A">
              <w:t>h</w:t>
            </w:r>
            <w:r>
              <w:t xml:space="preserve">ealth </w:t>
            </w:r>
            <w:r w:rsidR="00A9726A">
              <w:t>s</w:t>
            </w:r>
            <w:r>
              <w:t>ervices</w:t>
            </w:r>
          </w:p>
          <w:p w14:paraId="32DE584C" w14:textId="7AA09FCF" w:rsidR="000969A9" w:rsidRPr="00DF4721" w:rsidRDefault="000969A9" w:rsidP="00A9726A">
            <w:pPr>
              <w:pStyle w:val="AssignmentsLevel2"/>
            </w:pPr>
            <w:r>
              <w:t xml:space="preserve">When a </w:t>
            </w:r>
            <w:r w:rsidR="00A9726A">
              <w:t>m</w:t>
            </w:r>
            <w:r>
              <w:t xml:space="preserve">anifestation </w:t>
            </w:r>
            <w:r w:rsidR="00A9726A">
              <w:t>d</w:t>
            </w:r>
            <w:r>
              <w:t>etermination will be necessary</w:t>
            </w:r>
          </w:p>
        </w:tc>
        <w:tc>
          <w:tcPr>
            <w:tcW w:w="1440" w:type="dxa"/>
          </w:tcPr>
          <w:p w14:paraId="16EE22DE" w14:textId="646D9431" w:rsidR="000969A9" w:rsidRPr="00DF4721" w:rsidRDefault="000969A9" w:rsidP="000969A9">
            <w:pPr>
              <w:tabs>
                <w:tab w:val="left" w:pos="2329"/>
              </w:tabs>
              <w:rPr>
                <w:rFonts w:cs="Arial"/>
                <w:szCs w:val="20"/>
              </w:rPr>
            </w:pPr>
            <w:r>
              <w:rPr>
                <w:rFonts w:cs="Arial"/>
                <w:szCs w:val="20"/>
              </w:rPr>
              <w:lastRenderedPageBreak/>
              <w:t>8.2, 8.3</w:t>
            </w:r>
          </w:p>
        </w:tc>
        <w:tc>
          <w:tcPr>
            <w:tcW w:w="1440" w:type="dxa"/>
          </w:tcPr>
          <w:p w14:paraId="48BC6E86" w14:textId="4F1D6073"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3E0DA94B"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54CAA3A"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2B256C"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7477C79"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4C7EF86F" w14:textId="37F6DA8E" w:rsidR="000969A9" w:rsidRPr="00DF4721" w:rsidRDefault="000969A9" w:rsidP="000969A9">
            <w:pPr>
              <w:tabs>
                <w:tab w:val="left" w:pos="2329"/>
              </w:tabs>
              <w:rPr>
                <w:rFonts w:cs="Arial"/>
                <w:b/>
                <w:szCs w:val="20"/>
              </w:rPr>
            </w:pPr>
            <w:r>
              <w:rPr>
                <w:rFonts w:cs="Arial"/>
                <w:b/>
                <w:szCs w:val="20"/>
              </w:rPr>
              <w:t>2</w:t>
            </w:r>
            <w:r w:rsidR="00865F48">
              <w:rPr>
                <w:rFonts w:cs="Arial"/>
                <w:b/>
                <w:szCs w:val="20"/>
              </w:rPr>
              <w:t>.5</w:t>
            </w:r>
            <w:r>
              <w:rPr>
                <w:rFonts w:cs="Arial"/>
                <w:b/>
                <w:szCs w:val="20"/>
              </w:rPr>
              <w:t xml:space="preserve"> hours</w:t>
            </w:r>
          </w:p>
        </w:tc>
      </w:tr>
    </w:tbl>
    <w:p w14:paraId="6485CC10" w14:textId="1B170190" w:rsidR="0067090F" w:rsidRPr="00DF4721" w:rsidRDefault="0067090F" w:rsidP="4948C66D">
      <w:pPr>
        <w:pStyle w:val="Heading1"/>
      </w:pPr>
    </w:p>
    <w:p w14:paraId="5CA3AC6E" w14:textId="253FE366" w:rsidR="009133B6" w:rsidRPr="00DF4721" w:rsidRDefault="009133B6">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EE7B02" w:rsidRPr="00DF4721" w14:paraId="1D82A798" w14:textId="77777777" w:rsidTr="009E18C8">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241A3C29" w14:textId="405DAE01" w:rsidR="00EE7B02" w:rsidRPr="00DF4721" w:rsidRDefault="00EE7B02" w:rsidP="00EE7B02">
            <w:pPr>
              <w:pStyle w:val="WeeklyTopicHeading1"/>
              <w:rPr>
                <w:color w:val="FFFFFF"/>
                <w:sz w:val="28"/>
                <w:szCs w:val="28"/>
              </w:rPr>
            </w:pPr>
            <w:r w:rsidRPr="00DF4721">
              <w:lastRenderedPageBreak/>
              <w:t xml:space="preserve">Week Nine: </w:t>
            </w:r>
            <w:r>
              <w:t xml:space="preserve">Transition and </w:t>
            </w:r>
            <w:r w:rsidRPr="00190330">
              <w:t>Effective Instructional Practices</w:t>
            </w:r>
            <w:r w:rsidR="00A9726A">
              <w:t>;</w:t>
            </w:r>
            <w:r w:rsidRPr="00190330">
              <w:t xml:space="preserve"> English </w:t>
            </w:r>
            <w:r>
              <w:t xml:space="preserve">Language </w:t>
            </w:r>
            <w:r w:rsidRPr="00190330">
              <w:t>Learners (ELL)</w:t>
            </w:r>
          </w:p>
        </w:tc>
      </w:tr>
      <w:tr w:rsidR="009133B6" w:rsidRPr="00DF4721" w14:paraId="7643222C"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643CA0"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7687C2"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6742D5EC"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0882E634" w14:textId="6EA85C4E" w:rsidR="009133B6" w:rsidRPr="00DF4721" w:rsidRDefault="00496F24" w:rsidP="00496F24">
            <w:pPr>
              <w:pStyle w:val="ObjectiveBullet"/>
              <w:numPr>
                <w:ilvl w:val="1"/>
                <w:numId w:val="16"/>
              </w:numPr>
              <w:tabs>
                <w:tab w:val="clear" w:pos="0"/>
              </w:tabs>
            </w:pPr>
            <w:r w:rsidRPr="00496F24">
              <w:t>Apply strategies for effective transition to kindergarten and to secondary transition.</w:t>
            </w:r>
          </w:p>
        </w:tc>
        <w:tc>
          <w:tcPr>
            <w:tcW w:w="2880" w:type="dxa"/>
            <w:gridSpan w:val="2"/>
            <w:tcBorders>
              <w:left w:val="nil"/>
              <w:bottom w:val="nil"/>
            </w:tcBorders>
          </w:tcPr>
          <w:p w14:paraId="20C601E1" w14:textId="0D6AFA72" w:rsidR="009133B6" w:rsidRPr="00DF4721" w:rsidRDefault="00E33E2A" w:rsidP="00BF130F">
            <w:pPr>
              <w:tabs>
                <w:tab w:val="left" w:pos="0"/>
                <w:tab w:val="left" w:pos="3720"/>
              </w:tabs>
              <w:outlineLvl w:val="0"/>
              <w:rPr>
                <w:rFonts w:cs="Arial"/>
                <w:szCs w:val="20"/>
              </w:rPr>
            </w:pPr>
            <w:r>
              <w:rPr>
                <w:rFonts w:cs="Arial"/>
                <w:szCs w:val="20"/>
              </w:rPr>
              <w:t>CLO8</w:t>
            </w:r>
          </w:p>
        </w:tc>
      </w:tr>
      <w:tr w:rsidR="009133B6" w:rsidRPr="00DF4721" w14:paraId="7BC871C7"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0A15BFFD" w14:textId="63A8A55A" w:rsidR="009133B6" w:rsidRPr="00496F24" w:rsidRDefault="00496F24" w:rsidP="00A9726A">
            <w:pPr>
              <w:pStyle w:val="ListParagraph"/>
              <w:numPr>
                <w:ilvl w:val="1"/>
                <w:numId w:val="16"/>
              </w:numPr>
              <w:rPr>
                <w:rFonts w:cs="Arial"/>
                <w:szCs w:val="20"/>
              </w:rPr>
            </w:pPr>
            <w:r w:rsidRPr="00496F24">
              <w:rPr>
                <w:rFonts w:cs="Arial"/>
                <w:szCs w:val="20"/>
              </w:rPr>
              <w:t xml:space="preserve">Identify best practice strategies and responsibilities of the principal for English </w:t>
            </w:r>
            <w:r w:rsidR="00A9726A">
              <w:rPr>
                <w:rFonts w:cs="Arial"/>
                <w:szCs w:val="20"/>
              </w:rPr>
              <w:t>language l</w:t>
            </w:r>
            <w:r w:rsidRPr="00496F24">
              <w:rPr>
                <w:rFonts w:cs="Arial"/>
                <w:szCs w:val="20"/>
              </w:rPr>
              <w:t>earners</w:t>
            </w:r>
            <w:r>
              <w:rPr>
                <w:rFonts w:cs="Arial"/>
                <w:szCs w:val="20"/>
              </w:rPr>
              <w:t>.</w:t>
            </w:r>
          </w:p>
        </w:tc>
        <w:tc>
          <w:tcPr>
            <w:tcW w:w="2880" w:type="dxa"/>
            <w:gridSpan w:val="2"/>
            <w:tcBorders>
              <w:top w:val="nil"/>
              <w:left w:val="nil"/>
              <w:bottom w:val="nil"/>
            </w:tcBorders>
          </w:tcPr>
          <w:p w14:paraId="7F730D0C" w14:textId="38F2D6D8" w:rsidR="009133B6" w:rsidRPr="00DF4721" w:rsidRDefault="00162DEF" w:rsidP="00BF130F">
            <w:pPr>
              <w:tabs>
                <w:tab w:val="left" w:pos="0"/>
                <w:tab w:val="left" w:pos="3720"/>
              </w:tabs>
              <w:outlineLvl w:val="0"/>
              <w:rPr>
                <w:rFonts w:cs="Arial"/>
                <w:szCs w:val="20"/>
              </w:rPr>
            </w:pPr>
            <w:r>
              <w:rPr>
                <w:rFonts w:cs="Arial"/>
                <w:szCs w:val="20"/>
              </w:rPr>
              <w:t>CLO4</w:t>
            </w:r>
          </w:p>
        </w:tc>
      </w:tr>
      <w:tr w:rsidR="009133B6" w:rsidRPr="00DF4721" w14:paraId="7D42964E"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7AE9F0"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706D8396"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45E04CF"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15EB41A8"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679684A3"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8D2B17" w14:textId="6A338265" w:rsidR="009133B6" w:rsidRDefault="00DC7A4A" w:rsidP="00BF130F">
            <w:pPr>
              <w:tabs>
                <w:tab w:val="left" w:pos="2329"/>
              </w:tabs>
              <w:rPr>
                <w:rFonts w:eastAsia="Arial" w:cs="Arial"/>
                <w:b/>
                <w:bCs/>
              </w:rPr>
            </w:pPr>
            <w:r>
              <w:rPr>
                <w:rFonts w:eastAsia="Arial" w:cs="Arial"/>
                <w:b/>
                <w:bCs/>
              </w:rPr>
              <w:t>Readings</w:t>
            </w:r>
          </w:p>
          <w:p w14:paraId="551E4A76" w14:textId="59B21301" w:rsidR="00DC7A4A" w:rsidRDefault="00DC7A4A" w:rsidP="00BF130F">
            <w:pPr>
              <w:tabs>
                <w:tab w:val="left" w:pos="2329"/>
              </w:tabs>
              <w:rPr>
                <w:rFonts w:eastAsia="Arial" w:cs="Arial"/>
                <w:b/>
                <w:bCs/>
              </w:rPr>
            </w:pPr>
          </w:p>
          <w:p w14:paraId="1F8FE448" w14:textId="1BAD95C2" w:rsidR="00CF4F8A" w:rsidRDefault="00CF4F8A" w:rsidP="00BF130F">
            <w:pPr>
              <w:tabs>
                <w:tab w:val="left" w:pos="2329"/>
              </w:tabs>
              <w:rPr>
                <w:rFonts w:eastAsia="Arial" w:cs="Arial"/>
                <w:bCs/>
              </w:rPr>
            </w:pPr>
            <w:r>
              <w:rPr>
                <w:rFonts w:eastAsia="Arial" w:cs="Arial"/>
                <w:b/>
                <w:bCs/>
              </w:rPr>
              <w:t>Read</w:t>
            </w:r>
            <w:r w:rsidRPr="00CF4F8A">
              <w:rPr>
                <w:rFonts w:eastAsia="Arial" w:cs="Arial"/>
                <w:bCs/>
              </w:rPr>
              <w:t xml:space="preserve"> the following:</w:t>
            </w:r>
          </w:p>
          <w:p w14:paraId="6D56F509" w14:textId="77777777" w:rsidR="00CF4F8A" w:rsidRDefault="00CF4F8A" w:rsidP="00BF130F">
            <w:pPr>
              <w:tabs>
                <w:tab w:val="left" w:pos="2329"/>
              </w:tabs>
              <w:rPr>
                <w:rFonts w:eastAsia="Arial" w:cs="Arial"/>
                <w:b/>
                <w:bCs/>
              </w:rPr>
            </w:pPr>
          </w:p>
          <w:p w14:paraId="5FA69555" w14:textId="1667A291" w:rsidR="00DC7A4A" w:rsidRDefault="00DC7A4A" w:rsidP="00BF130F">
            <w:pPr>
              <w:tabs>
                <w:tab w:val="left" w:pos="2329"/>
              </w:tabs>
              <w:rPr>
                <w:rFonts w:eastAsia="Arial" w:cs="Arial"/>
                <w:b/>
                <w:bCs/>
              </w:rPr>
            </w:pPr>
            <w:r>
              <w:rPr>
                <w:rFonts w:eastAsia="Arial" w:cs="Arial"/>
                <w:b/>
                <w:bCs/>
              </w:rPr>
              <w:t>Transition and Effective Instructional Practices</w:t>
            </w:r>
          </w:p>
          <w:p w14:paraId="66C2DC27" w14:textId="77777777" w:rsidR="00A9726A" w:rsidRPr="00DF4721" w:rsidRDefault="00A9726A" w:rsidP="00BF130F">
            <w:pPr>
              <w:tabs>
                <w:tab w:val="left" w:pos="2329"/>
              </w:tabs>
              <w:rPr>
                <w:rFonts w:eastAsia="Arial" w:cs="Arial"/>
                <w:b/>
                <w:bCs/>
              </w:rPr>
            </w:pPr>
          </w:p>
          <w:p w14:paraId="42977B3E" w14:textId="77777777" w:rsidR="00DC7A4A" w:rsidRDefault="00E4668A" w:rsidP="00CF4F8A">
            <w:pPr>
              <w:pStyle w:val="AssignmentsLevel2"/>
            </w:pPr>
            <w:hyperlink r:id="rId89" w:history="1">
              <w:r w:rsidR="00DC7A4A" w:rsidRPr="00224C21">
                <w:rPr>
                  <w:rStyle w:val="Hyperlink"/>
                </w:rPr>
                <w:t>Do You Know About the SAAFP? (Summary of Academic Achievement and Functional Performance)</w:t>
              </w:r>
            </w:hyperlink>
          </w:p>
          <w:p w14:paraId="08BAFBD5" w14:textId="019A4E37" w:rsidR="009133B6" w:rsidRDefault="00E4668A" w:rsidP="00CF4F8A">
            <w:pPr>
              <w:pStyle w:val="AssignmentsLevel2"/>
            </w:pPr>
            <w:hyperlink r:id="rId90" w:history="1">
              <w:r w:rsidR="00DC7A4A" w:rsidRPr="00DC7AB9">
                <w:rPr>
                  <w:rStyle w:val="Hyperlink"/>
                </w:rPr>
                <w:t>Enhancing the Transition to Kindergarten Linking Children, Families, &amp; Schools</w:t>
              </w:r>
            </w:hyperlink>
          </w:p>
          <w:p w14:paraId="17B74A9B" w14:textId="670E7BB8" w:rsidR="00DC7A4A" w:rsidRPr="00DF4721" w:rsidRDefault="00E4668A" w:rsidP="00CF4F8A">
            <w:pPr>
              <w:pStyle w:val="AssignmentsLevel2"/>
              <w:rPr>
                <w:b/>
              </w:rPr>
            </w:pPr>
            <w:hyperlink r:id="rId91" w:history="1">
              <w:r w:rsidR="00DC7A4A" w:rsidRPr="006E69DB">
                <w:rPr>
                  <w:rStyle w:val="Hyperlink"/>
                </w:rPr>
                <w:t>Evidence-Based Practices to Support Effective Transition for Young Adults with Disabilities Leaving High School</w:t>
              </w:r>
            </w:hyperlink>
          </w:p>
          <w:p w14:paraId="4611B7C9" w14:textId="77777777" w:rsidR="00DC7A4A" w:rsidRDefault="00E4668A" w:rsidP="00CF4F8A">
            <w:pPr>
              <w:pStyle w:val="AssignmentsLevel2"/>
            </w:pPr>
            <w:hyperlink r:id="rId92" w:history="1">
              <w:r w:rsidR="00DC7A4A" w:rsidRPr="00DC7AB9">
                <w:rPr>
                  <w:rStyle w:val="Hyperlink"/>
                </w:rPr>
                <w:t>Four Important Things Research Tells Us About the Transition to School</w:t>
              </w:r>
            </w:hyperlink>
          </w:p>
          <w:p w14:paraId="7517638C" w14:textId="77777777" w:rsidR="00DC7A4A" w:rsidRDefault="00E4668A" w:rsidP="00CF4F8A">
            <w:pPr>
              <w:pStyle w:val="AssignmentsLevel2"/>
            </w:pPr>
            <w:hyperlink r:id="rId93" w:history="1">
              <w:r w:rsidR="00DC7A4A" w:rsidRPr="00B819C2">
                <w:rPr>
                  <w:rStyle w:val="Hyperlink"/>
                </w:rPr>
                <w:t>Inclusive Practices for Students Ages 14 to 21: Considerations and Concepts</w:t>
              </w:r>
            </w:hyperlink>
          </w:p>
          <w:p w14:paraId="52430C4E" w14:textId="77777777" w:rsidR="00DC7A4A" w:rsidRDefault="00E4668A" w:rsidP="00CF4F8A">
            <w:pPr>
              <w:pStyle w:val="AssignmentsLevel2"/>
            </w:pPr>
            <w:hyperlink r:id="rId94" w:history="1">
              <w:r w:rsidR="00DC7A4A" w:rsidRPr="00B819C2">
                <w:rPr>
                  <w:rStyle w:val="Hyperlink"/>
                </w:rPr>
                <w:t>Planning for the Future Checklist</w:t>
              </w:r>
            </w:hyperlink>
          </w:p>
          <w:p w14:paraId="78C9F2A8" w14:textId="77777777" w:rsidR="00DC7A4A" w:rsidRDefault="00E4668A" w:rsidP="00CF4F8A">
            <w:pPr>
              <w:pStyle w:val="AssignmentsLevel2"/>
            </w:pPr>
            <w:hyperlink r:id="rId95" w:history="1">
              <w:r w:rsidR="00DC7A4A" w:rsidRPr="00DC7AB9">
                <w:rPr>
                  <w:rStyle w:val="Hyperlink"/>
                </w:rPr>
                <w:t>Secondary Transition: What Administrators Need to Know</w:t>
              </w:r>
            </w:hyperlink>
          </w:p>
          <w:p w14:paraId="1B2F559F" w14:textId="1B2414EA" w:rsidR="009133B6" w:rsidRDefault="00E4668A" w:rsidP="00CF4F8A">
            <w:pPr>
              <w:pStyle w:val="AssignmentsLevel2"/>
            </w:pPr>
            <w:hyperlink r:id="rId96" w:history="1">
              <w:r w:rsidR="00CA6048" w:rsidRPr="00CA6048">
                <w:rPr>
                  <w:rStyle w:val="Hyperlink"/>
                </w:rPr>
                <w:t>Six Ways Principals Can Support the Transition to Kindergarten</w:t>
              </w:r>
            </w:hyperlink>
          </w:p>
          <w:p w14:paraId="1E315AD7" w14:textId="77777777" w:rsidR="00DC7A4A" w:rsidRDefault="00E4668A" w:rsidP="00CF4F8A">
            <w:pPr>
              <w:pStyle w:val="AssignmentsLevel2"/>
            </w:pPr>
            <w:hyperlink r:id="rId97" w:history="1">
              <w:r w:rsidR="00DC7A4A" w:rsidRPr="00DC7A4A">
                <w:rPr>
                  <w:rStyle w:val="Hyperlink"/>
                </w:rPr>
                <w:t>THE SCHOOL PRINCIPAL AS LEADER: GUIDING SCHOOLS TO BETTER TEACHING AND LEARNING</w:t>
              </w:r>
            </w:hyperlink>
          </w:p>
          <w:p w14:paraId="5661354F" w14:textId="77777777" w:rsidR="00CF4F8A" w:rsidRDefault="00CF4F8A" w:rsidP="00DC7AB9">
            <w:pPr>
              <w:pStyle w:val="AssignmentsLevel1"/>
              <w:rPr>
                <w:b/>
              </w:rPr>
            </w:pPr>
          </w:p>
          <w:p w14:paraId="6D3184A5" w14:textId="4BB0BCC8" w:rsidR="00DC7A4A" w:rsidRDefault="00CF4F8A" w:rsidP="00DC7AB9">
            <w:pPr>
              <w:pStyle w:val="AssignmentsLevel1"/>
              <w:rPr>
                <w:b/>
              </w:rPr>
            </w:pPr>
            <w:r w:rsidRPr="00CF4F8A">
              <w:rPr>
                <w:b/>
              </w:rPr>
              <w:t>English Language Learners (ELL</w:t>
            </w:r>
            <w:r w:rsidR="00A9726A">
              <w:rPr>
                <w:b/>
              </w:rPr>
              <w:t>s</w:t>
            </w:r>
            <w:r w:rsidRPr="00CF4F8A">
              <w:rPr>
                <w:b/>
              </w:rPr>
              <w:t>)</w:t>
            </w:r>
          </w:p>
          <w:p w14:paraId="564724F0" w14:textId="77777777" w:rsidR="00A9726A" w:rsidRPr="00CF4F8A" w:rsidRDefault="00A9726A" w:rsidP="00DC7AB9">
            <w:pPr>
              <w:pStyle w:val="AssignmentsLevel1"/>
              <w:rPr>
                <w:b/>
              </w:rPr>
            </w:pPr>
          </w:p>
          <w:p w14:paraId="1AC3579C" w14:textId="77777777" w:rsidR="00DC7A4A" w:rsidRDefault="00E4668A" w:rsidP="00CF4F8A">
            <w:pPr>
              <w:pStyle w:val="AssignmentsLevel2"/>
            </w:pPr>
            <w:hyperlink r:id="rId98" w:history="1">
              <w:r w:rsidR="00DC7A4A" w:rsidRPr="00DC7A4A">
                <w:rPr>
                  <w:rStyle w:val="Hyperlink"/>
                </w:rPr>
                <w:t>Six Key Principles for ELL Instruction</w:t>
              </w:r>
            </w:hyperlink>
          </w:p>
          <w:p w14:paraId="1336C74B" w14:textId="77777777" w:rsidR="00DC7A4A" w:rsidRDefault="00E4668A" w:rsidP="00CF4F8A">
            <w:pPr>
              <w:pStyle w:val="AssignmentsLevel2"/>
            </w:pPr>
            <w:hyperlink r:id="rId99" w:history="1">
              <w:r w:rsidR="00DC7A4A" w:rsidRPr="00DC7A4A">
                <w:rPr>
                  <w:rStyle w:val="Hyperlink"/>
                </w:rPr>
                <w:t>Using School Leadership Teams to Meet the Needs of English Language Learners</w:t>
              </w:r>
            </w:hyperlink>
          </w:p>
          <w:p w14:paraId="085BD234" w14:textId="52BAB271" w:rsidR="00CF4F8A" w:rsidRPr="00DF4721" w:rsidRDefault="00E4668A" w:rsidP="00CF4F8A">
            <w:pPr>
              <w:pStyle w:val="AssignmentsLevel2"/>
            </w:pPr>
            <w:hyperlink r:id="rId100" w:history="1">
              <w:r w:rsidR="00CF4F8A" w:rsidRPr="00CF4F8A">
                <w:rPr>
                  <w:rStyle w:val="Hyperlink"/>
                </w:rPr>
                <w:t>ELL Strategies &amp; Best Practices</w:t>
              </w:r>
            </w:hyperlink>
          </w:p>
        </w:tc>
        <w:tc>
          <w:tcPr>
            <w:tcW w:w="1440" w:type="dxa"/>
            <w:tcBorders>
              <w:left w:val="single" w:sz="4" w:space="0" w:color="000000" w:themeColor="text1"/>
            </w:tcBorders>
            <w:shd w:val="clear" w:color="auto" w:fill="FFFFFF" w:themeFill="background1"/>
          </w:tcPr>
          <w:p w14:paraId="459BD4BB" w14:textId="29A9EFC8" w:rsidR="009133B6" w:rsidRPr="00DF4721" w:rsidRDefault="00DC7AB9" w:rsidP="00BF130F">
            <w:pPr>
              <w:rPr>
                <w:rFonts w:cs="Arial"/>
                <w:szCs w:val="20"/>
              </w:rPr>
            </w:pPr>
            <w:r>
              <w:rPr>
                <w:rFonts w:cs="Arial"/>
                <w:szCs w:val="20"/>
              </w:rPr>
              <w:t>9.1</w:t>
            </w:r>
            <w:r w:rsidR="00CF4F8A">
              <w:rPr>
                <w:rFonts w:cs="Arial"/>
                <w:szCs w:val="20"/>
              </w:rPr>
              <w:t>, 9.2</w:t>
            </w:r>
          </w:p>
        </w:tc>
        <w:tc>
          <w:tcPr>
            <w:tcW w:w="1440" w:type="dxa"/>
            <w:tcBorders>
              <w:left w:val="single" w:sz="4" w:space="0" w:color="000000" w:themeColor="text1"/>
            </w:tcBorders>
            <w:shd w:val="clear" w:color="auto" w:fill="FFFFFF" w:themeFill="background1"/>
          </w:tcPr>
          <w:p w14:paraId="063CDA7C" w14:textId="77777777" w:rsidR="009133B6" w:rsidRPr="00DF4721" w:rsidRDefault="009133B6" w:rsidP="00BF130F">
            <w:pPr>
              <w:rPr>
                <w:rFonts w:cs="Arial"/>
                <w:szCs w:val="20"/>
              </w:rPr>
            </w:pPr>
          </w:p>
        </w:tc>
      </w:tr>
      <w:tr w:rsidR="009133B6" w:rsidRPr="00DF4721" w14:paraId="52EA7DF2"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6B46E5" w14:textId="62AC5D42" w:rsidR="009133B6" w:rsidRPr="00DF4721" w:rsidRDefault="00DC7AB9" w:rsidP="00BF130F">
            <w:pPr>
              <w:tabs>
                <w:tab w:val="left" w:pos="2329"/>
              </w:tabs>
              <w:rPr>
                <w:rFonts w:eastAsia="Arial" w:cs="Arial"/>
                <w:b/>
                <w:bCs/>
              </w:rPr>
            </w:pPr>
            <w:r>
              <w:rPr>
                <w:rFonts w:eastAsia="Arial" w:cs="Arial"/>
                <w:b/>
                <w:bCs/>
              </w:rPr>
              <w:t>Presentation</w:t>
            </w:r>
            <w:r w:rsidR="00CF4F8A">
              <w:rPr>
                <w:rFonts w:eastAsia="Arial" w:cs="Arial"/>
                <w:b/>
                <w:bCs/>
              </w:rPr>
              <w:t>s</w:t>
            </w:r>
          </w:p>
          <w:p w14:paraId="7863581A" w14:textId="77777777" w:rsidR="00CF4F8A" w:rsidRDefault="00CF4F8A" w:rsidP="00BF130F">
            <w:pPr>
              <w:tabs>
                <w:tab w:val="left" w:pos="2329"/>
              </w:tabs>
              <w:rPr>
                <w:rFonts w:cs="Arial"/>
                <w:b/>
                <w:szCs w:val="20"/>
              </w:rPr>
            </w:pPr>
          </w:p>
          <w:p w14:paraId="728B8552" w14:textId="5DF2ADEC" w:rsidR="009133B6" w:rsidRDefault="00CF4F8A" w:rsidP="00BF130F">
            <w:pPr>
              <w:tabs>
                <w:tab w:val="left" w:pos="2329"/>
              </w:tabs>
              <w:rPr>
                <w:rFonts w:cs="Arial"/>
                <w:szCs w:val="20"/>
              </w:rPr>
            </w:pPr>
            <w:r>
              <w:rPr>
                <w:rFonts w:cs="Arial"/>
                <w:b/>
                <w:szCs w:val="20"/>
              </w:rPr>
              <w:t>Review</w:t>
            </w:r>
            <w:r w:rsidRPr="00CF4F8A">
              <w:rPr>
                <w:rFonts w:cs="Arial"/>
                <w:szCs w:val="20"/>
              </w:rPr>
              <w:t xml:space="preserve"> the following:</w:t>
            </w:r>
          </w:p>
          <w:p w14:paraId="0260F4B1" w14:textId="77777777" w:rsidR="00A9726A" w:rsidRPr="00DF4721" w:rsidRDefault="00A9726A" w:rsidP="00BF130F">
            <w:pPr>
              <w:tabs>
                <w:tab w:val="left" w:pos="2329"/>
              </w:tabs>
              <w:rPr>
                <w:rFonts w:cs="Arial"/>
                <w:b/>
                <w:szCs w:val="20"/>
              </w:rPr>
            </w:pPr>
          </w:p>
          <w:p w14:paraId="17A2D216" w14:textId="77777777" w:rsidR="009133B6" w:rsidRDefault="00E4668A" w:rsidP="00CF4F8A">
            <w:pPr>
              <w:pStyle w:val="AssignmentsLevel2"/>
            </w:pPr>
            <w:hyperlink r:id="rId101" w:history="1">
              <w:r w:rsidR="00DC7AB9" w:rsidRPr="00DC7AB9">
                <w:rPr>
                  <w:rStyle w:val="Hyperlink"/>
                </w:rPr>
                <w:t>Supplementary Aids and Services: Transition to Kindergarten. Inclusive Practices In Kindergarten &amp; First Grade</w:t>
              </w:r>
            </w:hyperlink>
          </w:p>
          <w:p w14:paraId="7611F3B4" w14:textId="77777777" w:rsidR="006E69DB" w:rsidRPr="00BE225A" w:rsidRDefault="00E4668A" w:rsidP="00CF4F8A">
            <w:pPr>
              <w:pStyle w:val="AssignmentsLevel2"/>
              <w:rPr>
                <w:rStyle w:val="Hyperlink"/>
                <w:color w:val="auto"/>
                <w:u w:val="none"/>
              </w:rPr>
            </w:pPr>
            <w:hyperlink r:id="rId102" w:history="1">
              <w:r w:rsidR="006E69DB" w:rsidRPr="006E69DB">
                <w:rPr>
                  <w:rStyle w:val="Hyperlink"/>
                </w:rPr>
                <w:t>Successful Practices in Secondary Transition for Continuous Improvement</w:t>
              </w:r>
            </w:hyperlink>
          </w:p>
          <w:p w14:paraId="52270994" w14:textId="77777777" w:rsidR="00BE225A" w:rsidRDefault="00BE225A" w:rsidP="00BE225A">
            <w:pPr>
              <w:pStyle w:val="AssignmentsLevel2"/>
              <w:numPr>
                <w:ilvl w:val="0"/>
                <w:numId w:val="0"/>
              </w:numPr>
              <w:ind w:left="360" w:hanging="360"/>
              <w:rPr>
                <w:rStyle w:val="Hyperlink"/>
              </w:rPr>
            </w:pPr>
          </w:p>
          <w:p w14:paraId="6D869B97" w14:textId="6F50C4E0" w:rsidR="00BE225A" w:rsidRPr="00DF4721" w:rsidRDefault="00BE225A" w:rsidP="00BE225A">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Nine General Q &amp; A discussion forum on Blackboard.</w:t>
            </w:r>
          </w:p>
        </w:tc>
        <w:tc>
          <w:tcPr>
            <w:tcW w:w="1440" w:type="dxa"/>
            <w:tcBorders>
              <w:left w:val="single" w:sz="4" w:space="0" w:color="000000" w:themeColor="text1"/>
            </w:tcBorders>
            <w:shd w:val="clear" w:color="auto" w:fill="FFFFFF" w:themeFill="background1"/>
          </w:tcPr>
          <w:p w14:paraId="600BD2FC" w14:textId="650866B7" w:rsidR="009133B6" w:rsidRPr="00DF4721" w:rsidRDefault="00DC7AB9" w:rsidP="00BF130F">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40A9F360" w14:textId="2E92646B" w:rsidR="009133B6" w:rsidRPr="00DF4721" w:rsidRDefault="00CF4F8A" w:rsidP="00BF130F">
            <w:pPr>
              <w:rPr>
                <w:rFonts w:cs="Arial"/>
                <w:szCs w:val="20"/>
              </w:rPr>
            </w:pPr>
            <w:r>
              <w:rPr>
                <w:rFonts w:cs="Arial"/>
                <w:szCs w:val="20"/>
              </w:rPr>
              <w:t>Presentation = 1 hour</w:t>
            </w:r>
          </w:p>
        </w:tc>
      </w:tr>
      <w:tr w:rsidR="00CF4F8A" w:rsidRPr="00DF4721" w14:paraId="5E639B4C"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BAC992" w14:textId="77777777" w:rsidR="00CF4F8A" w:rsidRDefault="00CF4F8A" w:rsidP="00BF130F">
            <w:pPr>
              <w:tabs>
                <w:tab w:val="left" w:pos="2329"/>
              </w:tabs>
              <w:rPr>
                <w:rFonts w:eastAsia="Arial" w:cs="Arial"/>
                <w:b/>
                <w:bCs/>
              </w:rPr>
            </w:pPr>
            <w:r>
              <w:rPr>
                <w:rFonts w:eastAsia="Arial" w:cs="Arial"/>
                <w:b/>
                <w:bCs/>
              </w:rPr>
              <w:t>Video</w:t>
            </w:r>
          </w:p>
          <w:p w14:paraId="091E1BC9" w14:textId="77777777" w:rsidR="00CF4F8A" w:rsidRDefault="00CF4F8A" w:rsidP="00BF130F">
            <w:pPr>
              <w:tabs>
                <w:tab w:val="left" w:pos="2329"/>
              </w:tabs>
              <w:rPr>
                <w:rFonts w:eastAsia="Arial" w:cs="Arial"/>
                <w:b/>
                <w:bCs/>
              </w:rPr>
            </w:pPr>
          </w:p>
          <w:p w14:paraId="2D7FF95E" w14:textId="5C97D42F" w:rsidR="00CF4F8A" w:rsidRDefault="00CF4F8A" w:rsidP="00BF130F">
            <w:pPr>
              <w:tabs>
                <w:tab w:val="left" w:pos="2329"/>
              </w:tabs>
              <w:rPr>
                <w:rFonts w:eastAsia="Arial" w:cs="Arial"/>
                <w:bCs/>
              </w:rPr>
            </w:pPr>
            <w:r>
              <w:rPr>
                <w:rFonts w:eastAsia="Arial" w:cs="Arial"/>
                <w:b/>
                <w:bCs/>
              </w:rPr>
              <w:t>Watch</w:t>
            </w:r>
            <w:r w:rsidRPr="00CF4F8A">
              <w:rPr>
                <w:rFonts w:eastAsia="Arial" w:cs="Arial"/>
                <w:bCs/>
              </w:rPr>
              <w:t xml:space="preserve"> </w:t>
            </w:r>
            <w:hyperlink r:id="rId103" w:history="1">
              <w:r w:rsidRPr="00CF4F8A">
                <w:rPr>
                  <w:rStyle w:val="Hyperlink"/>
                  <w:rFonts w:eastAsia="Arial" w:cs="Arial"/>
                </w:rPr>
                <w:t>Assessment for ELLs</w:t>
              </w:r>
            </w:hyperlink>
            <w:r w:rsidRPr="00CF4F8A">
              <w:rPr>
                <w:rFonts w:eastAsia="Arial" w:cs="Arial"/>
                <w:bCs/>
              </w:rPr>
              <w:t xml:space="preserve"> (5:31)</w:t>
            </w:r>
            <w:r w:rsidR="00A9726A">
              <w:rPr>
                <w:rFonts w:eastAsia="Arial" w:cs="Arial"/>
                <w:bCs/>
              </w:rPr>
              <w:t>.</w:t>
            </w:r>
          </w:p>
          <w:p w14:paraId="0681E7D8" w14:textId="687A2E4E" w:rsidR="00BE225A" w:rsidRDefault="00BE225A" w:rsidP="00BF130F">
            <w:pPr>
              <w:tabs>
                <w:tab w:val="left" w:pos="2329"/>
              </w:tabs>
              <w:rPr>
                <w:rFonts w:eastAsia="Arial" w:cs="Arial"/>
                <w:b/>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Nine General Q &amp; A discussion forum on Blackboard.</w:t>
            </w:r>
          </w:p>
        </w:tc>
        <w:tc>
          <w:tcPr>
            <w:tcW w:w="1440" w:type="dxa"/>
            <w:tcBorders>
              <w:left w:val="single" w:sz="4" w:space="0" w:color="000000" w:themeColor="text1"/>
            </w:tcBorders>
            <w:shd w:val="clear" w:color="auto" w:fill="FFFFFF" w:themeFill="background1"/>
          </w:tcPr>
          <w:p w14:paraId="40A80E7A" w14:textId="366D8B36" w:rsidR="00CF4F8A" w:rsidRDefault="00CF4F8A" w:rsidP="00BF130F">
            <w:pPr>
              <w:rPr>
                <w:rFonts w:cs="Arial"/>
                <w:szCs w:val="20"/>
              </w:rPr>
            </w:pPr>
            <w:r>
              <w:rPr>
                <w:rFonts w:cs="Arial"/>
                <w:szCs w:val="20"/>
              </w:rPr>
              <w:t>9.2</w:t>
            </w:r>
          </w:p>
        </w:tc>
        <w:tc>
          <w:tcPr>
            <w:tcW w:w="1440" w:type="dxa"/>
            <w:tcBorders>
              <w:left w:val="single" w:sz="4" w:space="0" w:color="000000" w:themeColor="text1"/>
            </w:tcBorders>
            <w:shd w:val="clear" w:color="auto" w:fill="FFFFFF" w:themeFill="background1"/>
          </w:tcPr>
          <w:p w14:paraId="0A404354" w14:textId="14680AA7" w:rsidR="00CF4F8A" w:rsidRPr="00DF4721" w:rsidRDefault="00CF4F8A" w:rsidP="00BF130F">
            <w:pPr>
              <w:rPr>
                <w:rFonts w:cs="Arial"/>
                <w:szCs w:val="20"/>
              </w:rPr>
            </w:pPr>
            <w:r>
              <w:rPr>
                <w:rFonts w:cs="Arial"/>
                <w:szCs w:val="20"/>
              </w:rPr>
              <w:t>Video = 1 hour</w:t>
            </w:r>
          </w:p>
        </w:tc>
      </w:tr>
      <w:tr w:rsidR="009133B6" w:rsidRPr="00DF4721" w14:paraId="0C93C93A" w14:textId="77777777" w:rsidTr="00BF130F">
        <w:tc>
          <w:tcPr>
            <w:tcW w:w="10170" w:type="dxa"/>
            <w:gridSpan w:val="2"/>
            <w:tcMar>
              <w:top w:w="115" w:type="dxa"/>
              <w:left w:w="115" w:type="dxa"/>
              <w:bottom w:w="115" w:type="dxa"/>
              <w:right w:w="115" w:type="dxa"/>
            </w:tcMar>
          </w:tcPr>
          <w:p w14:paraId="08EE7F1D" w14:textId="55B89EEF" w:rsidR="009133B6" w:rsidRPr="00DF4721" w:rsidRDefault="00CF4F8A" w:rsidP="00BF130F">
            <w:pPr>
              <w:tabs>
                <w:tab w:val="left" w:pos="2329"/>
              </w:tabs>
              <w:rPr>
                <w:rFonts w:eastAsia="Arial" w:cs="Arial"/>
                <w:b/>
                <w:bCs/>
              </w:rPr>
            </w:pPr>
            <w:r>
              <w:rPr>
                <w:rFonts w:eastAsia="Arial" w:cs="Arial"/>
                <w:b/>
                <w:bCs/>
              </w:rPr>
              <w:t>Website</w:t>
            </w:r>
          </w:p>
          <w:p w14:paraId="408F38FA" w14:textId="77777777" w:rsidR="009133B6" w:rsidRPr="00DF4721" w:rsidRDefault="009133B6" w:rsidP="00BF130F">
            <w:pPr>
              <w:tabs>
                <w:tab w:val="left" w:pos="2329"/>
              </w:tabs>
              <w:rPr>
                <w:rFonts w:cs="Arial"/>
                <w:b/>
                <w:szCs w:val="20"/>
              </w:rPr>
            </w:pPr>
          </w:p>
          <w:p w14:paraId="243ABD9D" w14:textId="757806A2" w:rsidR="009133B6" w:rsidRDefault="00CF4F8A" w:rsidP="00CF4F8A">
            <w:pPr>
              <w:pStyle w:val="AssignmentsLevel1"/>
            </w:pPr>
            <w:r w:rsidRPr="00CF4F8A">
              <w:rPr>
                <w:b/>
              </w:rPr>
              <w:t>Explore</w:t>
            </w:r>
            <w:r w:rsidR="00BE225A">
              <w:t xml:space="preserve"> the r</w:t>
            </w:r>
            <w:r>
              <w:t>esources on</w:t>
            </w:r>
            <w:ins w:id="15" w:author="Katherine Miller" w:date="2018-01-31T18:00:00Z">
              <w:r w:rsidR="004E7ADD">
                <w:rPr>
                  <w:rStyle w:val="Hyperlink"/>
                </w:rPr>
                <w:t xml:space="preserve"> </w:t>
              </w:r>
            </w:ins>
            <w:ins w:id="16" w:author="Katherine Miller" w:date="2018-01-31T18:01:00Z">
              <w:r w:rsidR="004E7ADD">
                <w:rPr>
                  <w:rStyle w:val="Hyperlink"/>
                </w:rPr>
                <w:fldChar w:fldCharType="begin"/>
              </w:r>
              <w:r w:rsidR="004E7ADD">
                <w:rPr>
                  <w:rStyle w:val="Hyperlink"/>
                </w:rPr>
                <w:instrText xml:space="preserve"> HYPERLINK "http://www.colorincolorado.org/ell-strategies-best-practices" </w:instrText>
              </w:r>
              <w:r w:rsidR="004E7ADD">
                <w:rPr>
                  <w:rStyle w:val="Hyperlink"/>
                </w:rPr>
                <w:fldChar w:fldCharType="separate"/>
              </w:r>
              <w:r w:rsidR="004E7ADD" w:rsidRPr="004E7ADD">
                <w:rPr>
                  <w:rStyle w:val="Hyperlink"/>
                </w:rPr>
                <w:t>WETA: ELL Strategies &amp; Best Practices</w:t>
              </w:r>
              <w:r w:rsidR="004E7ADD">
                <w:rPr>
                  <w:rStyle w:val="Hyperlink"/>
                </w:rPr>
                <w:fldChar w:fldCharType="end"/>
              </w:r>
            </w:ins>
            <w:r>
              <w:t>.</w:t>
            </w:r>
          </w:p>
          <w:p w14:paraId="5189A690" w14:textId="7C734932" w:rsidR="00BE225A" w:rsidRPr="00DF4721" w:rsidRDefault="00BE225A" w:rsidP="00CF4F8A">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Nine General Q &amp; A discussion forum on Blackboard.</w:t>
            </w:r>
          </w:p>
        </w:tc>
        <w:tc>
          <w:tcPr>
            <w:tcW w:w="1440" w:type="dxa"/>
            <w:tcBorders>
              <w:bottom w:val="single" w:sz="4" w:space="0" w:color="000000" w:themeColor="text1"/>
            </w:tcBorders>
          </w:tcPr>
          <w:p w14:paraId="28C7B0B0" w14:textId="307782C3" w:rsidR="009133B6" w:rsidRPr="00DF4721" w:rsidRDefault="00CF4F8A" w:rsidP="00BF130F">
            <w:pPr>
              <w:rPr>
                <w:rFonts w:cs="Arial"/>
                <w:szCs w:val="20"/>
              </w:rPr>
            </w:pPr>
            <w:r>
              <w:rPr>
                <w:rFonts w:cs="Arial"/>
                <w:szCs w:val="20"/>
              </w:rPr>
              <w:t>9.2</w:t>
            </w:r>
          </w:p>
        </w:tc>
        <w:tc>
          <w:tcPr>
            <w:tcW w:w="1440" w:type="dxa"/>
            <w:tcBorders>
              <w:bottom w:val="single" w:sz="4" w:space="0" w:color="000000" w:themeColor="text1"/>
            </w:tcBorders>
          </w:tcPr>
          <w:p w14:paraId="0FD229A1" w14:textId="03891617" w:rsidR="009133B6" w:rsidRPr="00DF4721" w:rsidRDefault="00CF4F8A" w:rsidP="00BF130F">
            <w:pPr>
              <w:rPr>
                <w:rFonts w:cs="Arial"/>
                <w:szCs w:val="20"/>
              </w:rPr>
            </w:pPr>
            <w:r>
              <w:rPr>
                <w:rFonts w:cs="Arial"/>
                <w:szCs w:val="20"/>
              </w:rPr>
              <w:t>Website Review = 1 hour</w:t>
            </w:r>
          </w:p>
        </w:tc>
      </w:tr>
      <w:tr w:rsidR="009133B6" w:rsidRPr="00DF4721" w14:paraId="1289775E"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5CEFFF"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366FC3C8"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8B6A7B2"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124C41EA" w14:textId="77777777" w:rsidR="009133B6" w:rsidRPr="00DF4721" w:rsidRDefault="009133B6" w:rsidP="00BF130F">
            <w:pPr>
              <w:rPr>
                <w:rFonts w:eastAsia="Arial" w:cs="Arial"/>
                <w:b/>
                <w:bCs/>
                <w:i/>
                <w:iCs/>
              </w:rPr>
            </w:pPr>
            <w:r w:rsidRPr="00DF4721">
              <w:rPr>
                <w:rFonts w:eastAsia="Arial" w:cs="Arial"/>
                <w:b/>
                <w:bCs/>
                <w:i/>
                <w:iCs/>
              </w:rPr>
              <w:t>AIE</w:t>
            </w:r>
          </w:p>
        </w:tc>
      </w:tr>
      <w:tr w:rsidR="000969A9" w:rsidRPr="00DF4721" w14:paraId="1A14B786" w14:textId="77777777" w:rsidTr="00BF130F">
        <w:tc>
          <w:tcPr>
            <w:tcW w:w="10170" w:type="dxa"/>
            <w:gridSpan w:val="2"/>
            <w:tcMar>
              <w:top w:w="115" w:type="dxa"/>
              <w:left w:w="115" w:type="dxa"/>
              <w:bottom w:w="115" w:type="dxa"/>
              <w:right w:w="115" w:type="dxa"/>
            </w:tcMar>
          </w:tcPr>
          <w:p w14:paraId="562EFC71" w14:textId="3AB2DFAB" w:rsidR="000969A9" w:rsidRPr="00496F24" w:rsidRDefault="000969A9" w:rsidP="000969A9">
            <w:pPr>
              <w:rPr>
                <w:rFonts w:cs="Arial"/>
                <w:b/>
                <w:szCs w:val="20"/>
              </w:rPr>
            </w:pPr>
            <w:r w:rsidRPr="00496F24">
              <w:rPr>
                <w:rFonts w:cs="Arial"/>
                <w:b/>
                <w:szCs w:val="20"/>
              </w:rPr>
              <w:t xml:space="preserve">Transition </w:t>
            </w:r>
            <w:r w:rsidR="002A655C">
              <w:rPr>
                <w:rFonts w:cs="Arial"/>
                <w:b/>
                <w:szCs w:val="20"/>
              </w:rPr>
              <w:t xml:space="preserve">to Kindergarten and Secondary Transition </w:t>
            </w:r>
            <w:r w:rsidRPr="00496F24">
              <w:rPr>
                <w:rFonts w:cs="Arial"/>
                <w:b/>
                <w:szCs w:val="20"/>
              </w:rPr>
              <w:t>Chart</w:t>
            </w:r>
          </w:p>
          <w:p w14:paraId="713763AB" w14:textId="77777777" w:rsidR="000969A9" w:rsidRDefault="000969A9" w:rsidP="000969A9">
            <w:pPr>
              <w:rPr>
                <w:rFonts w:cs="Arial"/>
                <w:b/>
                <w:szCs w:val="20"/>
              </w:rPr>
            </w:pPr>
          </w:p>
          <w:p w14:paraId="0D45D977" w14:textId="1A0C9EDE" w:rsidR="000969A9" w:rsidRPr="00496F24" w:rsidRDefault="000969A9" w:rsidP="000969A9">
            <w:pPr>
              <w:rPr>
                <w:rFonts w:cs="Arial"/>
                <w:szCs w:val="20"/>
              </w:rPr>
            </w:pPr>
            <w:r w:rsidRPr="00496F24">
              <w:rPr>
                <w:rFonts w:cs="Arial"/>
                <w:b/>
                <w:szCs w:val="20"/>
              </w:rPr>
              <w:t>Review</w:t>
            </w:r>
            <w:r w:rsidRPr="00496F24">
              <w:rPr>
                <w:rFonts w:cs="Arial"/>
                <w:szCs w:val="20"/>
              </w:rPr>
              <w:t xml:space="preserve"> this week’s readings on transition.</w:t>
            </w:r>
          </w:p>
          <w:p w14:paraId="4BB45251" w14:textId="5A391E4E" w:rsidR="000969A9" w:rsidRPr="00496F24" w:rsidRDefault="000969A9" w:rsidP="000969A9">
            <w:pPr>
              <w:rPr>
                <w:rFonts w:cs="Arial"/>
                <w:szCs w:val="20"/>
              </w:rPr>
            </w:pPr>
            <w:r w:rsidRPr="00496F24">
              <w:rPr>
                <w:rFonts w:cs="Arial"/>
                <w:b/>
                <w:szCs w:val="20"/>
              </w:rPr>
              <w:t>Complete</w:t>
            </w:r>
            <w:r w:rsidRPr="00496F24">
              <w:rPr>
                <w:rFonts w:cs="Arial"/>
                <w:szCs w:val="20"/>
              </w:rPr>
              <w:t xml:space="preserve"> the </w:t>
            </w:r>
            <w:r w:rsidR="00393EAE" w:rsidRPr="00393EAE">
              <w:rPr>
                <w:rFonts w:cs="Arial"/>
                <w:szCs w:val="20"/>
              </w:rPr>
              <w:t>Transition to Kindergarten and Secondary Transition</w:t>
            </w:r>
            <w:r w:rsidR="00393EAE">
              <w:rPr>
                <w:rFonts w:cs="Arial"/>
                <w:szCs w:val="20"/>
              </w:rPr>
              <w:t xml:space="preserve"> C</w:t>
            </w:r>
            <w:r w:rsidRPr="00496F24">
              <w:rPr>
                <w:rFonts w:cs="Arial"/>
                <w:szCs w:val="20"/>
              </w:rPr>
              <w:t xml:space="preserve">hart. </w:t>
            </w:r>
          </w:p>
          <w:p w14:paraId="69B0AE01" w14:textId="5718C2E0" w:rsidR="000969A9" w:rsidRPr="00496F24" w:rsidRDefault="000969A9" w:rsidP="000969A9">
            <w:pPr>
              <w:tabs>
                <w:tab w:val="left" w:pos="2329"/>
              </w:tabs>
              <w:rPr>
                <w:rFonts w:cs="Arial"/>
                <w:b/>
                <w:bCs/>
                <w:szCs w:val="20"/>
              </w:rPr>
            </w:pPr>
            <w:r w:rsidRPr="00496F24">
              <w:rPr>
                <w:rFonts w:cs="Arial"/>
                <w:b/>
                <w:bCs/>
                <w:szCs w:val="20"/>
              </w:rPr>
              <w:t>Submit</w:t>
            </w:r>
            <w:r w:rsidRPr="00496F24">
              <w:rPr>
                <w:rFonts w:cs="Arial"/>
                <w:bCs/>
                <w:szCs w:val="20"/>
              </w:rPr>
              <w:t xml:space="preserve"> your chart by Sunday.</w:t>
            </w:r>
          </w:p>
        </w:tc>
        <w:tc>
          <w:tcPr>
            <w:tcW w:w="1440" w:type="dxa"/>
          </w:tcPr>
          <w:p w14:paraId="3A10414B" w14:textId="7EC2FFA0" w:rsidR="000969A9" w:rsidRPr="00DF4721" w:rsidRDefault="000969A9" w:rsidP="000969A9">
            <w:pPr>
              <w:tabs>
                <w:tab w:val="left" w:pos="2329"/>
              </w:tabs>
              <w:rPr>
                <w:rFonts w:cs="Arial"/>
                <w:szCs w:val="20"/>
              </w:rPr>
            </w:pPr>
            <w:r>
              <w:rPr>
                <w:rFonts w:cs="Arial"/>
                <w:szCs w:val="20"/>
              </w:rPr>
              <w:t>9.1</w:t>
            </w:r>
          </w:p>
        </w:tc>
        <w:tc>
          <w:tcPr>
            <w:tcW w:w="1440" w:type="dxa"/>
          </w:tcPr>
          <w:p w14:paraId="1CA5A76D" w14:textId="4A419959" w:rsidR="000969A9" w:rsidRPr="00DF4721" w:rsidRDefault="000969A9" w:rsidP="000969A9">
            <w:pPr>
              <w:tabs>
                <w:tab w:val="left" w:pos="2329"/>
              </w:tabs>
            </w:pPr>
            <w:r>
              <w:rPr>
                <w:rFonts w:eastAsia="Arial" w:cs="Arial"/>
              </w:rPr>
              <w:t>Review instructor feedback = .5 hour</w:t>
            </w:r>
          </w:p>
        </w:tc>
      </w:tr>
      <w:tr w:rsidR="000969A9" w:rsidRPr="00DF4721" w14:paraId="776DF484" w14:textId="77777777" w:rsidTr="00BF130F">
        <w:tc>
          <w:tcPr>
            <w:tcW w:w="10170" w:type="dxa"/>
            <w:gridSpan w:val="2"/>
            <w:tcMar>
              <w:top w:w="115" w:type="dxa"/>
              <w:left w:w="115" w:type="dxa"/>
              <w:bottom w:w="115" w:type="dxa"/>
              <w:right w:w="115" w:type="dxa"/>
            </w:tcMar>
          </w:tcPr>
          <w:p w14:paraId="39E9688E" w14:textId="6F141541" w:rsidR="000969A9" w:rsidRPr="00DF4721" w:rsidRDefault="000969A9" w:rsidP="000969A9">
            <w:pPr>
              <w:tabs>
                <w:tab w:val="left" w:pos="2329"/>
              </w:tabs>
              <w:rPr>
                <w:rFonts w:eastAsia="Arial" w:cs="Arial"/>
                <w:b/>
                <w:bCs/>
              </w:rPr>
            </w:pPr>
            <w:r>
              <w:rPr>
                <w:rFonts w:eastAsia="Arial" w:cs="Arial"/>
                <w:b/>
                <w:bCs/>
              </w:rPr>
              <w:t>English Language Learners</w:t>
            </w:r>
          </w:p>
          <w:p w14:paraId="4A5CE860" w14:textId="77777777" w:rsidR="000969A9" w:rsidRPr="00DF4721" w:rsidRDefault="000969A9" w:rsidP="000969A9">
            <w:pPr>
              <w:pStyle w:val="AssignmentsLevel1"/>
            </w:pPr>
          </w:p>
          <w:p w14:paraId="5B160D25" w14:textId="57DC55C5" w:rsidR="000969A9" w:rsidRDefault="000969A9" w:rsidP="000969A9">
            <w:r w:rsidRPr="00496F24">
              <w:rPr>
                <w:b/>
              </w:rPr>
              <w:t>Write</w:t>
            </w:r>
            <w:r>
              <w:t xml:space="preserve"> 500</w:t>
            </w:r>
            <w:r w:rsidR="00A9726A">
              <w:t xml:space="preserve"> to </w:t>
            </w:r>
            <w:r>
              <w:t xml:space="preserve">750 words discussing the following: </w:t>
            </w:r>
          </w:p>
          <w:p w14:paraId="4FBE9331" w14:textId="77777777" w:rsidR="00A9726A" w:rsidRDefault="00A9726A" w:rsidP="000969A9"/>
          <w:p w14:paraId="78ABCE09" w14:textId="79EC2FCC" w:rsidR="000969A9" w:rsidRDefault="00A9726A" w:rsidP="000969A9">
            <w:pPr>
              <w:pStyle w:val="AssignmentsLevel2"/>
            </w:pPr>
            <w:r>
              <w:t>Three</w:t>
            </w:r>
            <w:r w:rsidR="000969A9">
              <w:t xml:space="preserve"> factors that lead to poor outcomes for English language </w:t>
            </w:r>
            <w:r>
              <w:t>l</w:t>
            </w:r>
            <w:r w:rsidR="000969A9">
              <w:t>earners</w:t>
            </w:r>
          </w:p>
          <w:p w14:paraId="720C249B" w14:textId="74F2ACA7" w:rsidR="000969A9" w:rsidRDefault="000969A9" w:rsidP="000969A9">
            <w:pPr>
              <w:pStyle w:val="AssignmentsLevel2"/>
            </w:pPr>
            <w:r>
              <w:t>The principal’s role in ensuring proper instruction is being delivered</w:t>
            </w:r>
          </w:p>
          <w:p w14:paraId="56E53988" w14:textId="1CD67323" w:rsidR="000969A9" w:rsidRDefault="000969A9" w:rsidP="000969A9">
            <w:pPr>
              <w:pStyle w:val="AssignmentsLevel2"/>
            </w:pPr>
            <w:r>
              <w:t>How leadership teams foster better outcomes for these students</w:t>
            </w:r>
          </w:p>
          <w:p w14:paraId="32DCED8D" w14:textId="0815A145" w:rsidR="000969A9" w:rsidRDefault="00A9726A" w:rsidP="000969A9">
            <w:pPr>
              <w:pStyle w:val="AssignmentsLevel2"/>
            </w:pPr>
            <w:r>
              <w:t>Four</w:t>
            </w:r>
            <w:r w:rsidR="000969A9">
              <w:t xml:space="preserve"> best practice strategies for English </w:t>
            </w:r>
            <w:r>
              <w:t xml:space="preserve">language </w:t>
            </w:r>
            <w:r w:rsidR="000969A9">
              <w:t>earners</w:t>
            </w:r>
          </w:p>
          <w:p w14:paraId="6091F736" w14:textId="4A56A27E" w:rsidR="000969A9" w:rsidRDefault="00A9726A" w:rsidP="000969A9">
            <w:pPr>
              <w:pStyle w:val="AssignmentsLevel2"/>
            </w:pPr>
            <w:r>
              <w:t>Two</w:t>
            </w:r>
            <w:r w:rsidR="000969A9">
              <w:t xml:space="preserve"> important facts to remember when it comes to assessing English language </w:t>
            </w:r>
            <w:r>
              <w:t>l</w:t>
            </w:r>
            <w:r w:rsidR="000969A9">
              <w:t>earners</w:t>
            </w:r>
          </w:p>
          <w:p w14:paraId="5AC5CD46" w14:textId="78A4A100" w:rsidR="000969A9" w:rsidRDefault="000969A9" w:rsidP="000969A9">
            <w:pPr>
              <w:pStyle w:val="AssignmentsLevel2"/>
            </w:pPr>
            <w:r>
              <w:t>Why a family connection is important to the success of these students</w:t>
            </w:r>
          </w:p>
          <w:p w14:paraId="7C2B5E9B" w14:textId="77777777" w:rsidR="000969A9" w:rsidRDefault="000969A9" w:rsidP="000969A9">
            <w:pPr>
              <w:pStyle w:val="AssignmentsLevel1"/>
            </w:pPr>
          </w:p>
          <w:p w14:paraId="694B8E14" w14:textId="7D01E5B6" w:rsidR="000969A9" w:rsidRPr="00DF4721" w:rsidRDefault="000969A9" w:rsidP="000969A9">
            <w:pPr>
              <w:pStyle w:val="AssignmentsLevel1"/>
            </w:pPr>
            <w:r w:rsidRPr="00496F24">
              <w:rPr>
                <w:b/>
              </w:rPr>
              <w:t>Submit</w:t>
            </w:r>
            <w:r>
              <w:t xml:space="preserve"> your assignment by Sunday.</w:t>
            </w:r>
          </w:p>
        </w:tc>
        <w:tc>
          <w:tcPr>
            <w:tcW w:w="1440" w:type="dxa"/>
          </w:tcPr>
          <w:p w14:paraId="129681FD" w14:textId="070E5026" w:rsidR="000969A9" w:rsidRPr="00DF4721" w:rsidRDefault="000969A9" w:rsidP="000969A9">
            <w:pPr>
              <w:tabs>
                <w:tab w:val="left" w:pos="2329"/>
              </w:tabs>
              <w:rPr>
                <w:rFonts w:cs="Arial"/>
                <w:szCs w:val="20"/>
              </w:rPr>
            </w:pPr>
            <w:r>
              <w:rPr>
                <w:rFonts w:cs="Arial"/>
                <w:szCs w:val="20"/>
              </w:rPr>
              <w:lastRenderedPageBreak/>
              <w:t>9.2</w:t>
            </w:r>
          </w:p>
        </w:tc>
        <w:tc>
          <w:tcPr>
            <w:tcW w:w="1440" w:type="dxa"/>
          </w:tcPr>
          <w:p w14:paraId="33058FE4" w14:textId="0DDC2207" w:rsidR="000969A9" w:rsidRPr="00DF4721" w:rsidRDefault="000969A9" w:rsidP="000969A9">
            <w:pPr>
              <w:tabs>
                <w:tab w:val="left" w:pos="2329"/>
              </w:tabs>
              <w:rPr>
                <w:rFonts w:cs="Arial"/>
                <w:szCs w:val="20"/>
              </w:rPr>
            </w:pPr>
            <w:r>
              <w:rPr>
                <w:rFonts w:eastAsia="Arial" w:cs="Arial"/>
              </w:rPr>
              <w:t>Review instructor feedback = .5 hour</w:t>
            </w:r>
          </w:p>
        </w:tc>
      </w:tr>
      <w:tr w:rsidR="000969A9" w:rsidRPr="00DF4721" w14:paraId="107ED83F"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04A7239"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30CE1BA"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03C816D"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1C3DF8CF" w14:textId="1F55FA16" w:rsidR="000969A9" w:rsidRPr="00DF4721" w:rsidRDefault="00865F48" w:rsidP="000969A9">
            <w:pPr>
              <w:tabs>
                <w:tab w:val="left" w:pos="2329"/>
              </w:tabs>
              <w:rPr>
                <w:rFonts w:cs="Arial"/>
                <w:b/>
                <w:szCs w:val="20"/>
              </w:rPr>
            </w:pPr>
            <w:r>
              <w:rPr>
                <w:rFonts w:cs="Arial"/>
                <w:b/>
                <w:szCs w:val="20"/>
              </w:rPr>
              <w:t>4</w:t>
            </w:r>
            <w:r w:rsidR="000969A9">
              <w:rPr>
                <w:rFonts w:cs="Arial"/>
                <w:b/>
                <w:szCs w:val="20"/>
              </w:rPr>
              <w:t xml:space="preserve"> hours</w:t>
            </w:r>
          </w:p>
        </w:tc>
      </w:tr>
    </w:tbl>
    <w:p w14:paraId="236E1F97" w14:textId="77777777" w:rsidR="009133B6" w:rsidRPr="00DF4721" w:rsidRDefault="009133B6" w:rsidP="4948C66D">
      <w:pPr>
        <w:pStyle w:val="Heading1"/>
      </w:pPr>
    </w:p>
    <w:p w14:paraId="1AFFCFD1" w14:textId="711D7B97" w:rsidR="009133B6" w:rsidRPr="00DF4721" w:rsidRDefault="009133B6">
      <w:pPr>
        <w:rPr>
          <w:rFonts w:cs="Arial"/>
          <w:b/>
          <w:color w:val="BF2C37"/>
          <w:sz w:val="22"/>
          <w:szCs w:val="22"/>
        </w:rPr>
      </w:pPr>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B63603" w:rsidRPr="00DF4721" w14:paraId="0284DCD7" w14:textId="77777777" w:rsidTr="009E18C8">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0A232D13" w14:textId="51D07CDF" w:rsidR="00B63603" w:rsidRPr="00DF4721" w:rsidRDefault="00B63603" w:rsidP="00B63603">
            <w:pPr>
              <w:pStyle w:val="WeeklyTopicHeading1"/>
              <w:rPr>
                <w:color w:val="FFFFFF"/>
                <w:sz w:val="28"/>
                <w:szCs w:val="28"/>
              </w:rPr>
            </w:pPr>
            <w:r w:rsidRPr="00DF4721">
              <w:lastRenderedPageBreak/>
              <w:t xml:space="preserve">Week Ten: </w:t>
            </w:r>
            <w:r w:rsidRPr="00B63603">
              <w:t>Standardized Testing, Inclusive Practices, Engaging Parents, and Cultural Competence</w:t>
            </w:r>
          </w:p>
        </w:tc>
      </w:tr>
      <w:tr w:rsidR="009133B6" w:rsidRPr="00DF4721" w14:paraId="58F0DE62"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E18DAA7"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A891B80"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01D7DB5D"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2B902A1F" w14:textId="4B9E26F7" w:rsidR="009133B6" w:rsidRPr="00DF4721" w:rsidRDefault="005D409D" w:rsidP="00CA53E0">
            <w:pPr>
              <w:pStyle w:val="ObjectiveBullet"/>
              <w:numPr>
                <w:ilvl w:val="1"/>
                <w:numId w:val="17"/>
              </w:numPr>
              <w:tabs>
                <w:tab w:val="clear" w:pos="0"/>
              </w:tabs>
              <w:ind w:left="485" w:hanging="485"/>
            </w:pPr>
            <w:r w:rsidRPr="005D409D">
              <w:t>Evaluate the impact of standardized testing</w:t>
            </w:r>
            <w:r w:rsidR="00E23136">
              <w:t>.</w:t>
            </w:r>
          </w:p>
        </w:tc>
        <w:tc>
          <w:tcPr>
            <w:tcW w:w="2880" w:type="dxa"/>
            <w:gridSpan w:val="2"/>
            <w:tcBorders>
              <w:left w:val="nil"/>
              <w:bottom w:val="nil"/>
            </w:tcBorders>
          </w:tcPr>
          <w:p w14:paraId="54ACBCE7" w14:textId="08CBB227" w:rsidR="009133B6" w:rsidRPr="00DF4721" w:rsidRDefault="00E33E2A" w:rsidP="00BF130F">
            <w:pPr>
              <w:tabs>
                <w:tab w:val="left" w:pos="0"/>
                <w:tab w:val="left" w:pos="3720"/>
              </w:tabs>
              <w:outlineLvl w:val="0"/>
              <w:rPr>
                <w:rFonts w:cs="Arial"/>
                <w:szCs w:val="20"/>
              </w:rPr>
            </w:pPr>
            <w:r>
              <w:rPr>
                <w:rFonts w:cs="Arial"/>
                <w:szCs w:val="20"/>
              </w:rPr>
              <w:t>CLO4</w:t>
            </w:r>
          </w:p>
        </w:tc>
      </w:tr>
      <w:tr w:rsidR="009133B6" w:rsidRPr="00DF4721" w14:paraId="70206543"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51073269" w14:textId="7CA01D89" w:rsidR="009133B6" w:rsidRPr="00DF4721" w:rsidRDefault="005D409D" w:rsidP="00CA53E0">
            <w:pPr>
              <w:pStyle w:val="ObjectiveBullet"/>
              <w:numPr>
                <w:ilvl w:val="1"/>
                <w:numId w:val="17"/>
              </w:numPr>
              <w:ind w:left="485" w:hanging="485"/>
            </w:pPr>
            <w:r w:rsidRPr="005D409D">
              <w:t xml:space="preserve">Evaluate curricular decisions for the </w:t>
            </w:r>
            <w:r w:rsidR="00E23136">
              <w:t>i</w:t>
            </w:r>
            <w:r w:rsidRPr="005D409D">
              <w:t>nclusive classroom</w:t>
            </w:r>
            <w:r w:rsidR="00E23136">
              <w:t>.</w:t>
            </w:r>
          </w:p>
        </w:tc>
        <w:tc>
          <w:tcPr>
            <w:tcW w:w="2880" w:type="dxa"/>
            <w:gridSpan w:val="2"/>
            <w:tcBorders>
              <w:top w:val="nil"/>
              <w:left w:val="nil"/>
              <w:bottom w:val="nil"/>
            </w:tcBorders>
          </w:tcPr>
          <w:p w14:paraId="1C25C5C2" w14:textId="7C159D65" w:rsidR="009133B6" w:rsidRPr="00DF4721" w:rsidRDefault="00E33E2A" w:rsidP="00BF130F">
            <w:pPr>
              <w:tabs>
                <w:tab w:val="left" w:pos="0"/>
                <w:tab w:val="left" w:pos="3720"/>
              </w:tabs>
              <w:outlineLvl w:val="0"/>
              <w:rPr>
                <w:rFonts w:cs="Arial"/>
                <w:szCs w:val="20"/>
              </w:rPr>
            </w:pPr>
            <w:r>
              <w:rPr>
                <w:rFonts w:cs="Arial"/>
                <w:szCs w:val="20"/>
              </w:rPr>
              <w:t>CLO4</w:t>
            </w:r>
          </w:p>
        </w:tc>
      </w:tr>
      <w:tr w:rsidR="005D409D" w:rsidRPr="00DF4721" w14:paraId="70D7F8AD"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00417193" w14:textId="4B699F28" w:rsidR="005D409D" w:rsidRPr="00DF4721" w:rsidRDefault="005D409D" w:rsidP="00CA53E0">
            <w:pPr>
              <w:pStyle w:val="ObjectiveBullet"/>
              <w:numPr>
                <w:ilvl w:val="1"/>
                <w:numId w:val="17"/>
              </w:numPr>
              <w:ind w:left="485" w:hanging="485"/>
            </w:pPr>
            <w:r w:rsidRPr="005D409D">
              <w:t>Apply inclusive practice strategies</w:t>
            </w:r>
            <w:r w:rsidR="00E23136">
              <w:t>.</w:t>
            </w:r>
          </w:p>
        </w:tc>
        <w:tc>
          <w:tcPr>
            <w:tcW w:w="2880" w:type="dxa"/>
            <w:gridSpan w:val="2"/>
            <w:tcBorders>
              <w:top w:val="nil"/>
              <w:left w:val="nil"/>
              <w:bottom w:val="nil"/>
            </w:tcBorders>
          </w:tcPr>
          <w:p w14:paraId="69AEC567" w14:textId="2B621289" w:rsidR="005D409D" w:rsidRPr="00DF4721" w:rsidRDefault="00E33E2A" w:rsidP="00BF130F">
            <w:pPr>
              <w:tabs>
                <w:tab w:val="left" w:pos="0"/>
                <w:tab w:val="left" w:pos="3720"/>
              </w:tabs>
              <w:outlineLvl w:val="0"/>
              <w:rPr>
                <w:rFonts w:cs="Arial"/>
                <w:szCs w:val="20"/>
              </w:rPr>
            </w:pPr>
            <w:r>
              <w:rPr>
                <w:rFonts w:cs="Arial"/>
                <w:szCs w:val="20"/>
              </w:rPr>
              <w:t>CLO4</w:t>
            </w:r>
          </w:p>
        </w:tc>
      </w:tr>
      <w:tr w:rsidR="005D409D" w:rsidRPr="00DF4721" w14:paraId="766945DF"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6BF566F8" w14:textId="2E0BAA48" w:rsidR="005D409D" w:rsidRPr="005D409D" w:rsidRDefault="005D409D" w:rsidP="00CA53E0">
            <w:pPr>
              <w:pStyle w:val="ObjectiveBullet"/>
              <w:numPr>
                <w:ilvl w:val="1"/>
                <w:numId w:val="17"/>
              </w:numPr>
              <w:ind w:left="485" w:hanging="485"/>
            </w:pPr>
            <w:r w:rsidRPr="005D409D">
              <w:t>Synthesize strategies for engaging parents</w:t>
            </w:r>
            <w:r w:rsidR="00E23136">
              <w:t>.</w:t>
            </w:r>
          </w:p>
        </w:tc>
        <w:tc>
          <w:tcPr>
            <w:tcW w:w="2880" w:type="dxa"/>
            <w:gridSpan w:val="2"/>
            <w:tcBorders>
              <w:top w:val="nil"/>
              <w:left w:val="nil"/>
              <w:bottom w:val="nil"/>
            </w:tcBorders>
          </w:tcPr>
          <w:p w14:paraId="407C2A23" w14:textId="6A01AF9C" w:rsidR="005D409D" w:rsidRPr="00DF4721" w:rsidRDefault="00E33E2A" w:rsidP="00BF130F">
            <w:pPr>
              <w:tabs>
                <w:tab w:val="left" w:pos="0"/>
                <w:tab w:val="left" w:pos="3720"/>
              </w:tabs>
              <w:outlineLvl w:val="0"/>
              <w:rPr>
                <w:rFonts w:cs="Arial"/>
                <w:szCs w:val="20"/>
              </w:rPr>
            </w:pPr>
            <w:r>
              <w:rPr>
                <w:rFonts w:cs="Arial"/>
                <w:szCs w:val="20"/>
              </w:rPr>
              <w:t>CLO4</w:t>
            </w:r>
          </w:p>
        </w:tc>
      </w:tr>
      <w:tr w:rsidR="009133B6" w:rsidRPr="00DF4721" w14:paraId="5BCC44F7" w14:textId="77777777" w:rsidTr="00BF130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5D9A79D" w14:textId="10906373" w:rsidR="009133B6" w:rsidRPr="00DF4721" w:rsidRDefault="005D409D" w:rsidP="00CA53E0">
            <w:pPr>
              <w:pStyle w:val="ObjectiveBullet"/>
              <w:numPr>
                <w:ilvl w:val="1"/>
                <w:numId w:val="17"/>
              </w:numPr>
              <w:ind w:left="485" w:hanging="485"/>
            </w:pPr>
            <w:r w:rsidRPr="005D409D">
              <w:t>Implement cultural responsiveness</w:t>
            </w:r>
            <w:r w:rsidR="00E23136">
              <w:t>.</w:t>
            </w:r>
          </w:p>
        </w:tc>
        <w:tc>
          <w:tcPr>
            <w:tcW w:w="2880" w:type="dxa"/>
            <w:gridSpan w:val="2"/>
            <w:tcBorders>
              <w:top w:val="nil"/>
              <w:left w:val="nil"/>
              <w:bottom w:val="single" w:sz="4" w:space="0" w:color="000000" w:themeColor="text1"/>
            </w:tcBorders>
          </w:tcPr>
          <w:p w14:paraId="29FFF7A5" w14:textId="6898ED58" w:rsidR="009133B6" w:rsidRPr="00DF4721" w:rsidRDefault="00E33E2A" w:rsidP="00BF130F">
            <w:pPr>
              <w:tabs>
                <w:tab w:val="left" w:pos="0"/>
                <w:tab w:val="left" w:pos="3720"/>
              </w:tabs>
              <w:outlineLvl w:val="0"/>
              <w:rPr>
                <w:rFonts w:cs="Arial"/>
                <w:szCs w:val="20"/>
              </w:rPr>
            </w:pPr>
            <w:r>
              <w:rPr>
                <w:rFonts w:cs="Arial"/>
                <w:szCs w:val="20"/>
              </w:rPr>
              <w:t>CLO2</w:t>
            </w:r>
          </w:p>
        </w:tc>
      </w:tr>
      <w:tr w:rsidR="009133B6" w:rsidRPr="00DF4721" w14:paraId="2AF792E2"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7E9145"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0097E03B"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D81FAF1"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5E84E2A4"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309CA9CF"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CAB1C1" w14:textId="7CE6C82F" w:rsidR="009133B6" w:rsidRDefault="003D5C15" w:rsidP="00BF130F">
            <w:pPr>
              <w:tabs>
                <w:tab w:val="left" w:pos="2329"/>
              </w:tabs>
              <w:rPr>
                <w:rFonts w:eastAsia="Arial" w:cs="Arial"/>
                <w:b/>
                <w:bCs/>
              </w:rPr>
            </w:pPr>
            <w:r>
              <w:rPr>
                <w:rFonts w:eastAsia="Arial" w:cs="Arial"/>
                <w:b/>
                <w:bCs/>
              </w:rPr>
              <w:t>Readings</w:t>
            </w:r>
          </w:p>
          <w:p w14:paraId="3C9ABCF1" w14:textId="3354ACD7" w:rsidR="003D5C15" w:rsidRDefault="003D5C15" w:rsidP="00BF130F">
            <w:pPr>
              <w:tabs>
                <w:tab w:val="left" w:pos="2329"/>
              </w:tabs>
              <w:rPr>
                <w:rFonts w:eastAsia="Arial" w:cs="Arial"/>
                <w:b/>
                <w:bCs/>
              </w:rPr>
            </w:pPr>
          </w:p>
          <w:p w14:paraId="5277913E" w14:textId="56C99CEE" w:rsidR="003D5C15" w:rsidRDefault="003D5C15" w:rsidP="00BF130F">
            <w:pPr>
              <w:tabs>
                <w:tab w:val="left" w:pos="2329"/>
              </w:tabs>
              <w:rPr>
                <w:rFonts w:eastAsia="Arial" w:cs="Arial"/>
                <w:b/>
                <w:bCs/>
              </w:rPr>
            </w:pPr>
            <w:r>
              <w:rPr>
                <w:rFonts w:eastAsia="Arial" w:cs="Arial"/>
                <w:b/>
                <w:bCs/>
              </w:rPr>
              <w:t>Read</w:t>
            </w:r>
            <w:r w:rsidRPr="003D5C15">
              <w:rPr>
                <w:rFonts w:eastAsia="Arial" w:cs="Arial"/>
                <w:bCs/>
              </w:rPr>
              <w:t xml:space="preserve"> the following:</w:t>
            </w:r>
          </w:p>
          <w:p w14:paraId="12849F50" w14:textId="77777777" w:rsidR="003D5C15" w:rsidRDefault="003D5C15" w:rsidP="00BF130F">
            <w:pPr>
              <w:tabs>
                <w:tab w:val="left" w:pos="2329"/>
              </w:tabs>
              <w:rPr>
                <w:rFonts w:eastAsia="Arial" w:cs="Arial"/>
                <w:b/>
                <w:bCs/>
              </w:rPr>
            </w:pPr>
          </w:p>
          <w:p w14:paraId="0F963EEA" w14:textId="5A0F2829" w:rsidR="003D5C15" w:rsidRDefault="003D5C15" w:rsidP="00BF130F">
            <w:pPr>
              <w:tabs>
                <w:tab w:val="left" w:pos="2329"/>
              </w:tabs>
              <w:rPr>
                <w:rFonts w:eastAsia="Arial" w:cs="Arial"/>
                <w:b/>
                <w:bCs/>
              </w:rPr>
            </w:pPr>
            <w:r>
              <w:rPr>
                <w:rFonts w:eastAsia="Arial" w:cs="Arial"/>
                <w:b/>
                <w:bCs/>
              </w:rPr>
              <w:t>Standardized Testing</w:t>
            </w:r>
          </w:p>
          <w:p w14:paraId="0E43FDB6" w14:textId="77777777" w:rsidR="00E23136" w:rsidRDefault="00E23136" w:rsidP="00BF130F">
            <w:pPr>
              <w:tabs>
                <w:tab w:val="left" w:pos="2329"/>
              </w:tabs>
              <w:rPr>
                <w:rFonts w:eastAsia="Arial" w:cs="Arial"/>
                <w:b/>
                <w:bCs/>
              </w:rPr>
            </w:pPr>
          </w:p>
          <w:p w14:paraId="34E0E6D6" w14:textId="611E0E55" w:rsidR="003D5C15" w:rsidRPr="00A80333" w:rsidRDefault="00C6211B" w:rsidP="008E1C48">
            <w:pPr>
              <w:pStyle w:val="AssignmentsLevel2"/>
            </w:pPr>
            <w:r>
              <w:t>Ch.</w:t>
            </w:r>
            <w:r w:rsidR="003D5C15" w:rsidRPr="00A80333">
              <w:t xml:space="preserve"> 10</w:t>
            </w:r>
            <w:r w:rsidR="00413242">
              <w:t xml:space="preserve"> of </w:t>
            </w:r>
            <w:r w:rsidR="00413242" w:rsidRPr="00413242">
              <w:rPr>
                <w:i/>
              </w:rPr>
              <w:t>What Great Principals Do Differently</w:t>
            </w:r>
          </w:p>
          <w:p w14:paraId="7A3DF11F" w14:textId="77777777" w:rsidR="003D5C15" w:rsidRPr="00DF4721" w:rsidRDefault="003D5C15" w:rsidP="00BF130F">
            <w:pPr>
              <w:tabs>
                <w:tab w:val="left" w:pos="2329"/>
              </w:tabs>
              <w:rPr>
                <w:rFonts w:eastAsia="Arial" w:cs="Arial"/>
                <w:b/>
                <w:bCs/>
              </w:rPr>
            </w:pPr>
          </w:p>
          <w:p w14:paraId="59122828" w14:textId="630545CD" w:rsidR="009133B6" w:rsidRDefault="00865FC6" w:rsidP="00BF130F">
            <w:pPr>
              <w:tabs>
                <w:tab w:val="left" w:pos="2329"/>
              </w:tabs>
              <w:rPr>
                <w:rFonts w:cs="Arial"/>
                <w:b/>
                <w:szCs w:val="20"/>
              </w:rPr>
            </w:pPr>
            <w:r>
              <w:rPr>
                <w:rFonts w:cs="Arial"/>
                <w:b/>
                <w:szCs w:val="20"/>
              </w:rPr>
              <w:t>Inclusive Practices</w:t>
            </w:r>
          </w:p>
          <w:p w14:paraId="6168D4CE" w14:textId="77777777" w:rsidR="00E23136" w:rsidRPr="00DF4721" w:rsidRDefault="00E23136" w:rsidP="00BF130F">
            <w:pPr>
              <w:tabs>
                <w:tab w:val="left" w:pos="2329"/>
              </w:tabs>
              <w:rPr>
                <w:rFonts w:cs="Arial"/>
                <w:b/>
                <w:szCs w:val="20"/>
              </w:rPr>
            </w:pPr>
          </w:p>
          <w:p w14:paraId="4B12ACE2" w14:textId="77777777" w:rsidR="008E1C48" w:rsidRDefault="00E4668A" w:rsidP="008E1C48">
            <w:pPr>
              <w:pStyle w:val="AssignmentsLevel2"/>
            </w:pPr>
            <w:hyperlink r:id="rId104" w:history="1">
              <w:r w:rsidR="008E1C48" w:rsidRPr="008E1C48">
                <w:rPr>
                  <w:rStyle w:val="Hyperlink"/>
                </w:rPr>
                <w:t>Assistive Technology for Students With Disabilities: A Closer Look at Acquisition and Funding</w:t>
              </w:r>
            </w:hyperlink>
          </w:p>
          <w:p w14:paraId="4C7373BC" w14:textId="77777777" w:rsidR="008E1C48" w:rsidRPr="004427AF" w:rsidRDefault="00E4668A" w:rsidP="008E1C48">
            <w:pPr>
              <w:pStyle w:val="AssignmentsLevel2"/>
            </w:pPr>
            <w:hyperlink r:id="rId105" w:history="1">
              <w:r w:rsidR="008E1C48" w:rsidRPr="00A80333">
                <w:rPr>
                  <w:rStyle w:val="Hyperlink"/>
                </w:rPr>
                <w:t>Obtaining Accessible Instructional Materials (AIM): A Quick Guide for Local Education Agencies</w:t>
              </w:r>
            </w:hyperlink>
          </w:p>
          <w:p w14:paraId="58E77514" w14:textId="78991373" w:rsidR="009133B6" w:rsidRDefault="00E4668A" w:rsidP="008E1C48">
            <w:pPr>
              <w:pStyle w:val="AssignmentsLevel2"/>
            </w:pPr>
            <w:hyperlink r:id="rId106" w:history="1">
              <w:r w:rsidR="00865FC6" w:rsidRPr="00865FC6">
                <w:rPr>
                  <w:rStyle w:val="Hyperlink"/>
                </w:rPr>
                <w:t>Pennsylvania State Guidelines for Inclusion of Students with Disabilities</w:t>
              </w:r>
            </w:hyperlink>
          </w:p>
          <w:p w14:paraId="247913C1" w14:textId="1532889E" w:rsidR="00865FC6" w:rsidRDefault="00E4668A" w:rsidP="008E1C48">
            <w:pPr>
              <w:pStyle w:val="AssignmentsLevel2"/>
            </w:pPr>
            <w:hyperlink r:id="rId107" w:history="1">
              <w:r w:rsidR="00865FC6" w:rsidRPr="00865FC6">
                <w:rPr>
                  <w:rStyle w:val="Hyperlink"/>
                </w:rPr>
                <w:t>Principals of Inclusive Schools</w:t>
              </w:r>
            </w:hyperlink>
          </w:p>
          <w:p w14:paraId="2927F1A6" w14:textId="737E662B" w:rsidR="008E1C48" w:rsidRDefault="00E4668A" w:rsidP="008E1C48">
            <w:pPr>
              <w:pStyle w:val="AssignmentsLevel2"/>
            </w:pPr>
            <w:hyperlink r:id="rId108" w:history="1">
              <w:r w:rsidR="008E1C48" w:rsidRPr="008E1C48">
                <w:rPr>
                  <w:rStyle w:val="Hyperlink"/>
                </w:rPr>
                <w:t>Supplementary Aids and Services (SaS) Consideration Toolkit On-Demand Facilitator Training</w:t>
              </w:r>
            </w:hyperlink>
          </w:p>
          <w:p w14:paraId="66953895" w14:textId="77777777" w:rsidR="008E1C48" w:rsidRDefault="00E4668A" w:rsidP="008E1C48">
            <w:pPr>
              <w:pStyle w:val="AssignmentsLevel2"/>
            </w:pPr>
            <w:hyperlink r:id="rId109" w:history="1">
              <w:r w:rsidR="008E1C48" w:rsidRPr="004427AF">
                <w:rPr>
                  <w:rStyle w:val="Hyperlink"/>
                </w:rPr>
                <w:t>10 Steps to Implementing Effective Inclusive Practices A Guide for School Site Leaders</w:t>
              </w:r>
            </w:hyperlink>
          </w:p>
          <w:p w14:paraId="5322655F" w14:textId="77777777" w:rsidR="008E1C48" w:rsidRDefault="008E1C48" w:rsidP="008E1C48">
            <w:pPr>
              <w:pStyle w:val="AssignmentsLevel1"/>
            </w:pPr>
          </w:p>
          <w:p w14:paraId="67092275" w14:textId="77777777" w:rsidR="003D5C15" w:rsidRDefault="003D5C15" w:rsidP="00BF130F">
            <w:pPr>
              <w:pStyle w:val="AssignmentsLevel1"/>
              <w:rPr>
                <w:b/>
              </w:rPr>
            </w:pPr>
            <w:r w:rsidRPr="003D5C15">
              <w:rPr>
                <w:b/>
              </w:rPr>
              <w:t>Engaging Parents</w:t>
            </w:r>
          </w:p>
          <w:p w14:paraId="0DB8CAB1" w14:textId="77777777" w:rsidR="00E23136" w:rsidRPr="003D5C15" w:rsidRDefault="00E23136" w:rsidP="00BF130F">
            <w:pPr>
              <w:pStyle w:val="AssignmentsLevel1"/>
              <w:rPr>
                <w:b/>
              </w:rPr>
            </w:pPr>
          </w:p>
          <w:p w14:paraId="4A933802" w14:textId="77777777" w:rsidR="003D5C15" w:rsidRDefault="00E4668A" w:rsidP="008E1C48">
            <w:pPr>
              <w:pStyle w:val="AssignmentsLevel2"/>
            </w:pPr>
            <w:hyperlink r:id="rId110" w:history="1">
              <w:r w:rsidR="003D5C15" w:rsidRPr="003D5C15">
                <w:rPr>
                  <w:rStyle w:val="Hyperlink"/>
                </w:rPr>
                <w:t>Effective Strategies for Engaging Parents in Students’ Learning to Support Achievement</w:t>
              </w:r>
            </w:hyperlink>
          </w:p>
          <w:p w14:paraId="4108DC13" w14:textId="77777777" w:rsidR="003D5C15" w:rsidRDefault="00E4668A" w:rsidP="008E1C48">
            <w:pPr>
              <w:pStyle w:val="AssignmentsLevel2"/>
            </w:pPr>
            <w:hyperlink r:id="rId111" w:history="1">
              <w:r w:rsidR="003D5C15" w:rsidRPr="003D5C15">
                <w:rPr>
                  <w:rStyle w:val="Hyperlink"/>
                </w:rPr>
                <w:t>Tips and Strategies for Increasing Parent and Family Involvement in Virginia Schools</w:t>
              </w:r>
            </w:hyperlink>
          </w:p>
          <w:p w14:paraId="679F37A1" w14:textId="77777777" w:rsidR="003D5C15" w:rsidRDefault="003D5C15" w:rsidP="003D5C15">
            <w:pPr>
              <w:pStyle w:val="AssignmentsLevel1"/>
            </w:pPr>
          </w:p>
          <w:p w14:paraId="3EEEA613" w14:textId="3A0CAFEE" w:rsidR="003D5C15" w:rsidRDefault="003D5C15" w:rsidP="003D5C15">
            <w:pPr>
              <w:pStyle w:val="AssignmentsLevel1"/>
              <w:rPr>
                <w:b/>
              </w:rPr>
            </w:pPr>
            <w:r w:rsidRPr="00A80333">
              <w:rPr>
                <w:b/>
              </w:rPr>
              <w:t>Cultural</w:t>
            </w:r>
            <w:r w:rsidR="00A80333" w:rsidRPr="00A80333">
              <w:rPr>
                <w:b/>
              </w:rPr>
              <w:t xml:space="preserve"> Competence</w:t>
            </w:r>
          </w:p>
          <w:p w14:paraId="05449257" w14:textId="77777777" w:rsidR="00E23136" w:rsidRPr="00A80333" w:rsidRDefault="00E23136" w:rsidP="003D5C15">
            <w:pPr>
              <w:pStyle w:val="AssignmentsLevel1"/>
              <w:rPr>
                <w:b/>
              </w:rPr>
            </w:pPr>
          </w:p>
          <w:p w14:paraId="30C93B40" w14:textId="77777777" w:rsidR="003D5C15" w:rsidRDefault="00E4668A" w:rsidP="008E1C48">
            <w:pPr>
              <w:pStyle w:val="AssignmentsLevel2"/>
            </w:pPr>
            <w:hyperlink r:id="rId112" w:history="1">
              <w:r w:rsidR="003D5C15" w:rsidRPr="00A80333">
                <w:rPr>
                  <w:rStyle w:val="Hyperlink"/>
                </w:rPr>
                <w:t>Culturally Responsive Classroom Management Strategies</w:t>
              </w:r>
            </w:hyperlink>
          </w:p>
          <w:p w14:paraId="289B67DD" w14:textId="7E095621" w:rsidR="00A80333" w:rsidRPr="00DF4721" w:rsidRDefault="00E4668A" w:rsidP="008E1C48">
            <w:pPr>
              <w:pStyle w:val="AssignmentsLevel2"/>
            </w:pPr>
            <w:hyperlink r:id="rId113" w:history="1">
              <w:r w:rsidR="00A80333" w:rsidRPr="00A80333">
                <w:rPr>
                  <w:rStyle w:val="Hyperlink"/>
                </w:rPr>
                <w:t>Promoting Educators’ Cultural Competence To Better Serve Culturally Diverse Students</w:t>
              </w:r>
            </w:hyperlink>
          </w:p>
        </w:tc>
        <w:tc>
          <w:tcPr>
            <w:tcW w:w="1440" w:type="dxa"/>
            <w:tcBorders>
              <w:left w:val="single" w:sz="4" w:space="0" w:color="000000" w:themeColor="text1"/>
            </w:tcBorders>
            <w:shd w:val="clear" w:color="auto" w:fill="FFFFFF" w:themeFill="background1"/>
          </w:tcPr>
          <w:p w14:paraId="6CEC6140" w14:textId="317FD51C" w:rsidR="009133B6" w:rsidRPr="00DF4721" w:rsidRDefault="00A80333" w:rsidP="00BF130F">
            <w:pPr>
              <w:rPr>
                <w:rFonts w:cs="Arial"/>
                <w:szCs w:val="20"/>
              </w:rPr>
            </w:pPr>
            <w:r>
              <w:rPr>
                <w:rFonts w:cs="Arial"/>
                <w:szCs w:val="20"/>
              </w:rPr>
              <w:lastRenderedPageBreak/>
              <w:t xml:space="preserve">10.1, </w:t>
            </w:r>
            <w:r w:rsidR="003D5C15">
              <w:rPr>
                <w:rFonts w:cs="Arial"/>
                <w:szCs w:val="20"/>
              </w:rPr>
              <w:t>10.2, 10.3</w:t>
            </w:r>
            <w:r>
              <w:rPr>
                <w:rFonts w:cs="Arial"/>
                <w:szCs w:val="20"/>
              </w:rPr>
              <w:t>, 10.4, 10.5</w:t>
            </w:r>
          </w:p>
        </w:tc>
        <w:tc>
          <w:tcPr>
            <w:tcW w:w="1440" w:type="dxa"/>
            <w:tcBorders>
              <w:left w:val="single" w:sz="4" w:space="0" w:color="000000" w:themeColor="text1"/>
            </w:tcBorders>
            <w:shd w:val="clear" w:color="auto" w:fill="FFFFFF" w:themeFill="background1"/>
          </w:tcPr>
          <w:p w14:paraId="435BB788" w14:textId="77777777" w:rsidR="009133B6" w:rsidRPr="00DF4721" w:rsidRDefault="009133B6" w:rsidP="00BF130F">
            <w:pPr>
              <w:rPr>
                <w:rFonts w:cs="Arial"/>
                <w:szCs w:val="20"/>
              </w:rPr>
            </w:pPr>
          </w:p>
        </w:tc>
      </w:tr>
      <w:tr w:rsidR="009133B6" w:rsidRPr="00DF4721" w14:paraId="563EA50F"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6D09AF3"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5BD5227C"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A98D075"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7381D112" w14:textId="77777777" w:rsidR="009133B6" w:rsidRPr="00DF4721" w:rsidRDefault="009133B6" w:rsidP="00BF130F">
            <w:pPr>
              <w:rPr>
                <w:rFonts w:eastAsia="Arial" w:cs="Arial"/>
                <w:b/>
                <w:bCs/>
                <w:i/>
                <w:iCs/>
              </w:rPr>
            </w:pPr>
            <w:r w:rsidRPr="00DF4721">
              <w:rPr>
                <w:rFonts w:eastAsia="Arial" w:cs="Arial"/>
                <w:b/>
                <w:bCs/>
                <w:i/>
                <w:iCs/>
              </w:rPr>
              <w:t>AIE</w:t>
            </w:r>
          </w:p>
        </w:tc>
      </w:tr>
      <w:tr w:rsidR="005D409D" w:rsidRPr="00DF4721" w14:paraId="2ACE9382" w14:textId="77777777" w:rsidTr="009E18C8">
        <w:tc>
          <w:tcPr>
            <w:tcW w:w="10170" w:type="dxa"/>
            <w:gridSpan w:val="2"/>
            <w:tcMar>
              <w:top w:w="115" w:type="dxa"/>
              <w:left w:w="115" w:type="dxa"/>
              <w:bottom w:w="115" w:type="dxa"/>
              <w:right w:w="115" w:type="dxa"/>
            </w:tcMar>
          </w:tcPr>
          <w:p w14:paraId="53ADF146" w14:textId="207011F5" w:rsidR="005D409D" w:rsidRPr="00DF4721" w:rsidRDefault="005D409D" w:rsidP="009E18C8">
            <w:pPr>
              <w:tabs>
                <w:tab w:val="left" w:pos="2329"/>
              </w:tabs>
              <w:rPr>
                <w:rFonts w:eastAsia="Arial" w:cs="Arial"/>
                <w:b/>
                <w:bCs/>
              </w:rPr>
            </w:pPr>
            <w:r w:rsidRPr="00DF4721">
              <w:rPr>
                <w:rFonts w:eastAsia="Arial" w:cs="Arial"/>
                <w:b/>
                <w:bCs/>
              </w:rPr>
              <w:t xml:space="preserve">Discussion: </w:t>
            </w:r>
            <w:r w:rsidR="003D5C15" w:rsidRPr="003D5C15">
              <w:rPr>
                <w:rFonts w:eastAsia="Arial" w:cs="Arial"/>
                <w:b/>
                <w:bCs/>
              </w:rPr>
              <w:t>Standardized Testing</w:t>
            </w:r>
          </w:p>
          <w:p w14:paraId="530DF072" w14:textId="77777777" w:rsidR="005D409D" w:rsidRPr="00DF4721" w:rsidRDefault="005D409D" w:rsidP="009E18C8">
            <w:pPr>
              <w:pStyle w:val="AssignmentsLevel1"/>
            </w:pPr>
          </w:p>
          <w:p w14:paraId="58CE17AF" w14:textId="5C801647" w:rsidR="005D409D" w:rsidRPr="00DF4721" w:rsidRDefault="005D409D" w:rsidP="009E18C8">
            <w:pPr>
              <w:pStyle w:val="AssignmentsLevel1"/>
            </w:pPr>
            <w:r w:rsidRPr="00DF4721">
              <w:rPr>
                <w:b/>
                <w:bCs/>
              </w:rPr>
              <w:t xml:space="preserve">Respond </w:t>
            </w:r>
            <w:r w:rsidRPr="00DF4721">
              <w:t xml:space="preserve">to the following question in the </w:t>
            </w:r>
            <w:r w:rsidR="003D5C15" w:rsidRPr="003D5C15">
              <w:t xml:space="preserve">Standardized Testing </w:t>
            </w:r>
            <w:r w:rsidRPr="00DF4721">
              <w:t>discussion forum by Thursday:</w:t>
            </w:r>
          </w:p>
          <w:p w14:paraId="756F7F58" w14:textId="77777777" w:rsidR="005D409D" w:rsidRPr="00DF4721" w:rsidRDefault="005D409D" w:rsidP="009E18C8">
            <w:pPr>
              <w:pStyle w:val="AssignmentsLevel1"/>
            </w:pPr>
          </w:p>
          <w:p w14:paraId="51754CF4" w14:textId="2599FACC" w:rsidR="005D409D" w:rsidRPr="00DF4721" w:rsidRDefault="005D409D" w:rsidP="005D409D">
            <w:pPr>
              <w:pStyle w:val="AssignmentsLevel2"/>
            </w:pPr>
            <w:r w:rsidRPr="005D409D">
              <w:t>Describe Whittaker’s view on testing</w:t>
            </w:r>
            <w:r w:rsidR="00E23136">
              <w:t>, as well as</w:t>
            </w:r>
            <w:r w:rsidRPr="005D409D">
              <w:t xml:space="preserve"> how your view aligns or misaligns with his perspective. Why is it important to share your view with your staff and model the expectation?</w:t>
            </w:r>
            <w:r w:rsidRPr="00DF4721">
              <w:t xml:space="preserve"> </w:t>
            </w:r>
          </w:p>
          <w:p w14:paraId="1C15FB65" w14:textId="77777777" w:rsidR="005D409D" w:rsidRPr="00DF4721" w:rsidRDefault="005D409D" w:rsidP="009E18C8">
            <w:pPr>
              <w:pStyle w:val="AssignmentsLevel1"/>
            </w:pPr>
          </w:p>
          <w:p w14:paraId="125A0180" w14:textId="1F37187D" w:rsidR="005D409D" w:rsidRPr="00DF4721" w:rsidRDefault="005D409D" w:rsidP="00E23136">
            <w:pPr>
              <w:pStyle w:val="AssignmentsLevel1"/>
              <w:rPr>
                <w:b/>
                <w:bCs/>
              </w:rPr>
            </w:pPr>
            <w:r w:rsidRPr="00DF4721">
              <w:rPr>
                <w:b/>
                <w:bCs/>
              </w:rPr>
              <w:t>Post</w:t>
            </w:r>
            <w:r w:rsidRPr="00DF4721">
              <w:t xml:space="preserve"> constructive criticism, clarification, additional questions, or your own relevant thoughts to </w:t>
            </w:r>
            <w:r w:rsidR="00E23136">
              <w:t>3</w:t>
            </w:r>
            <w:r w:rsidR="00E23136" w:rsidRPr="00DF4721">
              <w:t xml:space="preserve"> </w:t>
            </w:r>
            <w:r w:rsidRPr="00DF4721">
              <w:t>of your classmates' posts by Sunday.</w:t>
            </w:r>
          </w:p>
        </w:tc>
        <w:tc>
          <w:tcPr>
            <w:tcW w:w="1440" w:type="dxa"/>
          </w:tcPr>
          <w:p w14:paraId="21F83AA2" w14:textId="562BA937" w:rsidR="005D409D" w:rsidRPr="00DF4721" w:rsidRDefault="005D409D" w:rsidP="009E18C8">
            <w:pPr>
              <w:tabs>
                <w:tab w:val="left" w:pos="2329"/>
              </w:tabs>
              <w:rPr>
                <w:rFonts w:cs="Arial"/>
                <w:szCs w:val="20"/>
              </w:rPr>
            </w:pPr>
            <w:r>
              <w:rPr>
                <w:rFonts w:cs="Arial"/>
                <w:szCs w:val="20"/>
              </w:rPr>
              <w:t>10.1</w:t>
            </w:r>
          </w:p>
        </w:tc>
        <w:tc>
          <w:tcPr>
            <w:tcW w:w="1440" w:type="dxa"/>
          </w:tcPr>
          <w:p w14:paraId="4AEE15FE" w14:textId="77777777" w:rsidR="005D409D" w:rsidRPr="00DF4721" w:rsidRDefault="005D409D" w:rsidP="009E18C8">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9133B6" w:rsidRPr="00DF4721" w14:paraId="7FB97226" w14:textId="77777777" w:rsidTr="00BF130F">
        <w:tc>
          <w:tcPr>
            <w:tcW w:w="10170" w:type="dxa"/>
            <w:gridSpan w:val="2"/>
            <w:tcMar>
              <w:top w:w="115" w:type="dxa"/>
              <w:left w:w="115" w:type="dxa"/>
              <w:bottom w:w="115" w:type="dxa"/>
              <w:right w:w="115" w:type="dxa"/>
            </w:tcMar>
          </w:tcPr>
          <w:p w14:paraId="3C4F24AA" w14:textId="039F298A" w:rsidR="009133B6" w:rsidRPr="00DF4721" w:rsidRDefault="009133B6" w:rsidP="00BF130F">
            <w:pPr>
              <w:tabs>
                <w:tab w:val="left" w:pos="2329"/>
              </w:tabs>
              <w:rPr>
                <w:rFonts w:eastAsia="Arial" w:cs="Arial"/>
                <w:b/>
                <w:bCs/>
              </w:rPr>
            </w:pPr>
            <w:r w:rsidRPr="00DF4721">
              <w:rPr>
                <w:rFonts w:eastAsia="Arial" w:cs="Arial"/>
                <w:b/>
                <w:bCs/>
              </w:rPr>
              <w:t xml:space="preserve">Discussion: </w:t>
            </w:r>
            <w:r w:rsidR="00865FC6">
              <w:rPr>
                <w:rFonts w:eastAsia="Arial" w:cs="Arial"/>
                <w:b/>
                <w:bCs/>
              </w:rPr>
              <w:t>Strategies to Promote Inclusive Practices</w:t>
            </w:r>
          </w:p>
          <w:p w14:paraId="433E5D08" w14:textId="77777777" w:rsidR="009133B6" w:rsidRPr="00DF4721" w:rsidRDefault="009133B6" w:rsidP="00BF130F">
            <w:pPr>
              <w:pStyle w:val="AssignmentsLevel1"/>
            </w:pPr>
          </w:p>
          <w:p w14:paraId="4A83DC7D" w14:textId="34C26D6C" w:rsidR="009133B6" w:rsidRPr="00DF4721" w:rsidRDefault="009133B6" w:rsidP="00BF130F">
            <w:pPr>
              <w:pStyle w:val="AssignmentsLevel1"/>
            </w:pPr>
            <w:r w:rsidRPr="00DF4721">
              <w:rPr>
                <w:b/>
                <w:bCs/>
              </w:rPr>
              <w:t xml:space="preserve">Respond </w:t>
            </w:r>
            <w:r w:rsidRPr="00DF4721">
              <w:t xml:space="preserve">to the following question in the </w:t>
            </w:r>
            <w:r w:rsidR="003D5C15" w:rsidRPr="003D5C15">
              <w:t>Strategies to Promote Inclusive Practices</w:t>
            </w:r>
            <w:r w:rsidRPr="00DF4721">
              <w:t xml:space="preserve"> discussion forum by Thursday:</w:t>
            </w:r>
          </w:p>
          <w:p w14:paraId="3FAE866B" w14:textId="77777777" w:rsidR="009133B6" w:rsidRPr="00DF4721" w:rsidRDefault="009133B6" w:rsidP="00BF130F">
            <w:pPr>
              <w:pStyle w:val="AssignmentsLevel1"/>
            </w:pPr>
          </w:p>
          <w:p w14:paraId="12FED295" w14:textId="1FB3259D" w:rsidR="009133B6" w:rsidRPr="00DF4721" w:rsidRDefault="005D409D" w:rsidP="005D409D">
            <w:pPr>
              <w:pStyle w:val="AssignmentsLevel2"/>
            </w:pPr>
            <w:r w:rsidRPr="005D409D">
              <w:t xml:space="preserve">List 3 important strategies principals should use to promote inclusive practices. </w:t>
            </w:r>
            <w:r w:rsidR="00E23136">
              <w:t>I</w:t>
            </w:r>
            <w:r w:rsidRPr="005D409D">
              <w:t xml:space="preserve">nclude a brief description or examples to support your strategies. </w:t>
            </w:r>
          </w:p>
          <w:p w14:paraId="3F595CCD" w14:textId="77777777" w:rsidR="004427AF" w:rsidRDefault="004427AF" w:rsidP="00BF130F">
            <w:pPr>
              <w:pStyle w:val="AssignmentsLevel1"/>
              <w:rPr>
                <w:b/>
                <w:bCs/>
              </w:rPr>
            </w:pPr>
          </w:p>
          <w:p w14:paraId="54E15FD7" w14:textId="36B6C656" w:rsidR="009133B6" w:rsidRPr="00DF4721" w:rsidRDefault="009133B6" w:rsidP="00E23136">
            <w:pPr>
              <w:pStyle w:val="AssignmentsLevel1"/>
              <w:rPr>
                <w:b/>
                <w:bCs/>
              </w:rPr>
            </w:pPr>
            <w:r w:rsidRPr="00DF4721">
              <w:rPr>
                <w:b/>
                <w:bCs/>
              </w:rPr>
              <w:t>Post</w:t>
            </w:r>
            <w:r w:rsidRPr="00DF4721">
              <w:t xml:space="preserve"> constructive criticism, clarification, additional questions, or your own relevant thoughts to </w:t>
            </w:r>
            <w:r w:rsidR="00E23136">
              <w:t>3</w:t>
            </w:r>
            <w:r w:rsidR="00E23136" w:rsidRPr="00DF4721">
              <w:t xml:space="preserve"> </w:t>
            </w:r>
            <w:r w:rsidRPr="00DF4721">
              <w:t>of your classmates' posts by Sunday.</w:t>
            </w:r>
          </w:p>
        </w:tc>
        <w:tc>
          <w:tcPr>
            <w:tcW w:w="1440" w:type="dxa"/>
          </w:tcPr>
          <w:p w14:paraId="6526A068" w14:textId="04850FA1" w:rsidR="009133B6" w:rsidRPr="00DF4721" w:rsidRDefault="005D409D" w:rsidP="00BF130F">
            <w:pPr>
              <w:tabs>
                <w:tab w:val="left" w:pos="2329"/>
              </w:tabs>
              <w:rPr>
                <w:rFonts w:cs="Arial"/>
                <w:szCs w:val="20"/>
              </w:rPr>
            </w:pPr>
            <w:r>
              <w:rPr>
                <w:rFonts w:cs="Arial"/>
                <w:szCs w:val="20"/>
              </w:rPr>
              <w:t>10.2, 10.3</w:t>
            </w:r>
          </w:p>
        </w:tc>
        <w:tc>
          <w:tcPr>
            <w:tcW w:w="1440" w:type="dxa"/>
          </w:tcPr>
          <w:p w14:paraId="15E4A5CD" w14:textId="77777777" w:rsidR="009133B6" w:rsidRPr="00DF4721" w:rsidRDefault="009133B6"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49853CC1" w14:textId="77777777" w:rsidTr="00BF130F">
        <w:tc>
          <w:tcPr>
            <w:tcW w:w="10170" w:type="dxa"/>
            <w:gridSpan w:val="2"/>
            <w:tcMar>
              <w:top w:w="115" w:type="dxa"/>
              <w:left w:w="115" w:type="dxa"/>
              <w:bottom w:w="115" w:type="dxa"/>
              <w:right w:w="115" w:type="dxa"/>
            </w:tcMar>
          </w:tcPr>
          <w:p w14:paraId="04CF9076" w14:textId="34CF19ED" w:rsidR="000969A9" w:rsidRPr="004427AF" w:rsidRDefault="002A655C" w:rsidP="000969A9">
            <w:pPr>
              <w:tabs>
                <w:tab w:val="left" w:pos="2329"/>
              </w:tabs>
              <w:rPr>
                <w:rFonts w:eastAsia="Arial" w:cs="Arial"/>
                <w:b/>
                <w:bCs/>
                <w:szCs w:val="20"/>
              </w:rPr>
            </w:pPr>
            <w:r>
              <w:rPr>
                <w:rFonts w:eastAsia="Arial" w:cs="Arial"/>
                <w:b/>
                <w:bCs/>
                <w:szCs w:val="20"/>
              </w:rPr>
              <w:t xml:space="preserve">Implementing Effective </w:t>
            </w:r>
            <w:r w:rsidR="000969A9" w:rsidRPr="004427AF">
              <w:rPr>
                <w:rFonts w:eastAsia="Arial" w:cs="Arial"/>
                <w:b/>
                <w:bCs/>
                <w:szCs w:val="20"/>
              </w:rPr>
              <w:t>Inclusive Practices</w:t>
            </w:r>
          </w:p>
          <w:p w14:paraId="1756AF5C" w14:textId="77777777" w:rsidR="008A457F" w:rsidRDefault="008A457F" w:rsidP="000969A9">
            <w:pPr>
              <w:tabs>
                <w:tab w:val="left" w:pos="2329"/>
              </w:tabs>
              <w:rPr>
                <w:rFonts w:eastAsia="Arial" w:cs="Arial"/>
                <w:b/>
                <w:bCs/>
                <w:szCs w:val="20"/>
              </w:rPr>
            </w:pPr>
          </w:p>
          <w:p w14:paraId="3DCAF0E0" w14:textId="1B0E86D1" w:rsidR="000969A9" w:rsidRPr="004427AF" w:rsidRDefault="008A457F" w:rsidP="000969A9">
            <w:pPr>
              <w:tabs>
                <w:tab w:val="left" w:pos="2329"/>
              </w:tabs>
              <w:rPr>
                <w:rFonts w:eastAsia="Arial" w:cs="Arial"/>
                <w:b/>
                <w:bCs/>
                <w:szCs w:val="20"/>
              </w:rPr>
            </w:pPr>
            <w:r>
              <w:rPr>
                <w:rFonts w:eastAsia="Arial" w:cs="Arial"/>
                <w:b/>
                <w:bCs/>
                <w:szCs w:val="20"/>
              </w:rPr>
              <w:t xml:space="preserve">Resource: </w:t>
            </w:r>
            <w:hyperlink r:id="rId114" w:history="1">
              <w:r w:rsidRPr="004427AF">
                <w:rPr>
                  <w:rStyle w:val="Hyperlink"/>
                  <w:rFonts w:cs="Arial"/>
                  <w:szCs w:val="20"/>
                </w:rPr>
                <w:t>10 Steps to Implementing Effective Inclusive Practices A Guide for School Site Leaders</w:t>
              </w:r>
            </w:hyperlink>
          </w:p>
          <w:p w14:paraId="757FDD70" w14:textId="77777777" w:rsidR="008A457F" w:rsidRDefault="008A457F" w:rsidP="000969A9">
            <w:pPr>
              <w:rPr>
                <w:rFonts w:cs="Arial"/>
                <w:b/>
                <w:szCs w:val="20"/>
              </w:rPr>
            </w:pPr>
          </w:p>
          <w:p w14:paraId="0F8F3577" w14:textId="64160296" w:rsidR="000969A9" w:rsidRPr="004427AF" w:rsidRDefault="000969A9" w:rsidP="000969A9">
            <w:pPr>
              <w:rPr>
                <w:rFonts w:cs="Arial"/>
                <w:szCs w:val="20"/>
              </w:rPr>
            </w:pPr>
            <w:r w:rsidRPr="004427AF">
              <w:rPr>
                <w:rFonts w:cs="Arial"/>
                <w:b/>
                <w:szCs w:val="20"/>
              </w:rPr>
              <w:t>Reflect</w:t>
            </w:r>
            <w:r w:rsidRPr="004427AF">
              <w:rPr>
                <w:rFonts w:cs="Arial"/>
                <w:szCs w:val="20"/>
              </w:rPr>
              <w:t xml:space="preserve"> on your </w:t>
            </w:r>
            <w:r w:rsidR="00E23136">
              <w:rPr>
                <w:rFonts w:cs="Arial"/>
                <w:szCs w:val="20"/>
              </w:rPr>
              <w:t>p</w:t>
            </w:r>
            <w:r w:rsidRPr="004427AF">
              <w:rPr>
                <w:rFonts w:cs="Arial"/>
                <w:szCs w:val="20"/>
              </w:rPr>
              <w:t xml:space="preserve">racticum </w:t>
            </w:r>
            <w:r w:rsidR="00E23136">
              <w:rPr>
                <w:rFonts w:cs="Arial"/>
                <w:szCs w:val="20"/>
              </w:rPr>
              <w:t>s</w:t>
            </w:r>
            <w:r w:rsidRPr="004427AF">
              <w:rPr>
                <w:rFonts w:cs="Arial"/>
                <w:szCs w:val="20"/>
              </w:rPr>
              <w:t>etting</w:t>
            </w:r>
            <w:r>
              <w:rPr>
                <w:rFonts w:cs="Arial"/>
                <w:szCs w:val="20"/>
              </w:rPr>
              <w:t>.</w:t>
            </w:r>
          </w:p>
          <w:p w14:paraId="0402CD28" w14:textId="77777777" w:rsidR="000969A9" w:rsidRPr="004427AF" w:rsidRDefault="000969A9" w:rsidP="000969A9">
            <w:pPr>
              <w:rPr>
                <w:rFonts w:cs="Arial"/>
                <w:szCs w:val="20"/>
              </w:rPr>
            </w:pPr>
          </w:p>
          <w:p w14:paraId="7A853079" w14:textId="3B6E15C0" w:rsidR="000969A9" w:rsidRPr="004427AF" w:rsidRDefault="000969A9" w:rsidP="000969A9">
            <w:pPr>
              <w:rPr>
                <w:rFonts w:cs="Arial"/>
                <w:szCs w:val="20"/>
              </w:rPr>
            </w:pPr>
            <w:r w:rsidRPr="004427AF">
              <w:rPr>
                <w:rFonts w:cs="Arial"/>
                <w:b/>
                <w:szCs w:val="20"/>
              </w:rPr>
              <w:t>Review</w:t>
            </w:r>
            <w:r w:rsidRPr="004427AF">
              <w:rPr>
                <w:rFonts w:cs="Arial"/>
                <w:szCs w:val="20"/>
              </w:rPr>
              <w:t xml:space="preserve"> the Inclusive Practices Matrix on p</w:t>
            </w:r>
            <w:r w:rsidR="00E23136">
              <w:rPr>
                <w:rFonts w:cs="Arial"/>
                <w:szCs w:val="20"/>
              </w:rPr>
              <w:t>.</w:t>
            </w:r>
            <w:r w:rsidRPr="004427AF">
              <w:rPr>
                <w:rFonts w:cs="Arial"/>
                <w:szCs w:val="20"/>
              </w:rPr>
              <w:t xml:space="preserve"> 57 of </w:t>
            </w:r>
            <w:r w:rsidRPr="008A457F">
              <w:rPr>
                <w:rFonts w:cs="Arial"/>
                <w:szCs w:val="20"/>
              </w:rPr>
              <w:t>10 Steps to Implementing Effective Inclusive Practices A Guide for School Site Leaders</w:t>
            </w:r>
            <w:r>
              <w:rPr>
                <w:rFonts w:cs="Arial"/>
                <w:szCs w:val="20"/>
              </w:rPr>
              <w:t>.</w:t>
            </w:r>
          </w:p>
          <w:p w14:paraId="62A193F5" w14:textId="77777777" w:rsidR="000969A9" w:rsidRPr="004427AF" w:rsidRDefault="000969A9" w:rsidP="000969A9">
            <w:pPr>
              <w:rPr>
                <w:rFonts w:cs="Arial"/>
                <w:szCs w:val="20"/>
              </w:rPr>
            </w:pPr>
            <w:r w:rsidRPr="004427AF">
              <w:rPr>
                <w:rFonts w:cs="Arial"/>
                <w:szCs w:val="20"/>
              </w:rPr>
              <w:t xml:space="preserve"> </w:t>
            </w:r>
          </w:p>
          <w:p w14:paraId="40BBB8F7" w14:textId="3F7881CA" w:rsidR="000969A9" w:rsidRPr="004427AF" w:rsidRDefault="000969A9" w:rsidP="000969A9">
            <w:pPr>
              <w:rPr>
                <w:rFonts w:cs="Arial"/>
                <w:szCs w:val="20"/>
              </w:rPr>
            </w:pPr>
            <w:r w:rsidRPr="004427AF">
              <w:rPr>
                <w:rFonts w:cs="Arial"/>
                <w:b/>
                <w:szCs w:val="20"/>
              </w:rPr>
              <w:lastRenderedPageBreak/>
              <w:t>Complete</w:t>
            </w:r>
            <w:r w:rsidRPr="004427AF">
              <w:rPr>
                <w:rFonts w:cs="Arial"/>
                <w:szCs w:val="20"/>
              </w:rPr>
              <w:t xml:space="preserve"> the Inclusive Practi</w:t>
            </w:r>
            <w:r>
              <w:rPr>
                <w:rFonts w:cs="Arial"/>
                <w:szCs w:val="20"/>
              </w:rPr>
              <w:t>ces – Identifiers of Practice on</w:t>
            </w:r>
            <w:r w:rsidRPr="004427AF">
              <w:rPr>
                <w:rFonts w:cs="Arial"/>
                <w:szCs w:val="20"/>
              </w:rPr>
              <w:t xml:space="preserve"> p</w:t>
            </w:r>
            <w:r w:rsidR="00E23136">
              <w:rPr>
                <w:rFonts w:cs="Arial"/>
                <w:szCs w:val="20"/>
              </w:rPr>
              <w:t>p.</w:t>
            </w:r>
            <w:r w:rsidRPr="004427AF">
              <w:rPr>
                <w:rFonts w:cs="Arial"/>
                <w:szCs w:val="20"/>
              </w:rPr>
              <w:t xml:space="preserve"> 58</w:t>
            </w:r>
            <w:r w:rsidR="00E23136">
              <w:rPr>
                <w:rFonts w:cs="Arial"/>
                <w:szCs w:val="20"/>
              </w:rPr>
              <w:t xml:space="preserve"> &amp; </w:t>
            </w:r>
            <w:r w:rsidRPr="004427AF">
              <w:rPr>
                <w:rFonts w:cs="Arial"/>
                <w:szCs w:val="20"/>
              </w:rPr>
              <w:t xml:space="preserve">59 of </w:t>
            </w:r>
            <w:r w:rsidRPr="008A457F">
              <w:rPr>
                <w:rFonts w:cs="Arial"/>
                <w:szCs w:val="20"/>
              </w:rPr>
              <w:t>10 Steps to Implementing Effective Inclusive Practices A Guide for School Site Leaders</w:t>
            </w:r>
            <w:r>
              <w:rPr>
                <w:rFonts w:cs="Arial"/>
                <w:szCs w:val="20"/>
              </w:rPr>
              <w:t>.</w:t>
            </w:r>
          </w:p>
          <w:p w14:paraId="3FCC6150" w14:textId="0D4F92B4" w:rsidR="000969A9" w:rsidRPr="004427AF" w:rsidRDefault="000969A9" w:rsidP="000969A9">
            <w:pPr>
              <w:rPr>
                <w:rFonts w:cs="Arial"/>
                <w:b/>
                <w:szCs w:val="20"/>
              </w:rPr>
            </w:pPr>
          </w:p>
          <w:p w14:paraId="1EBE0D4F" w14:textId="13B01F3E" w:rsidR="000969A9" w:rsidRDefault="000969A9" w:rsidP="000969A9">
            <w:pPr>
              <w:rPr>
                <w:rFonts w:cs="Arial"/>
                <w:szCs w:val="20"/>
              </w:rPr>
            </w:pPr>
            <w:r w:rsidRPr="004427AF">
              <w:rPr>
                <w:rFonts w:cs="Arial"/>
                <w:b/>
                <w:szCs w:val="20"/>
              </w:rPr>
              <w:t xml:space="preserve">Review </w:t>
            </w:r>
            <w:r w:rsidRPr="004427AF">
              <w:rPr>
                <w:rFonts w:cs="Arial"/>
                <w:szCs w:val="20"/>
              </w:rPr>
              <w:t>your worksheet findings</w:t>
            </w:r>
            <w:r w:rsidR="00E23136">
              <w:rPr>
                <w:rFonts w:cs="Arial"/>
                <w:szCs w:val="20"/>
              </w:rPr>
              <w:t>,</w:t>
            </w:r>
            <w:r w:rsidRPr="004427AF">
              <w:rPr>
                <w:rFonts w:cs="Arial"/>
                <w:szCs w:val="20"/>
              </w:rPr>
              <w:t xml:space="preserve"> and </w:t>
            </w:r>
            <w:r w:rsidRPr="00CA53E0">
              <w:rPr>
                <w:rFonts w:cs="Arial"/>
                <w:b/>
                <w:szCs w:val="20"/>
              </w:rPr>
              <w:t>write</w:t>
            </w:r>
            <w:r w:rsidRPr="004427AF">
              <w:rPr>
                <w:rFonts w:cs="Arial"/>
                <w:szCs w:val="20"/>
              </w:rPr>
              <w:t xml:space="preserve"> a concise summary addressing the following:</w:t>
            </w:r>
          </w:p>
          <w:p w14:paraId="66AB4A23" w14:textId="77777777" w:rsidR="00E23136" w:rsidRPr="004427AF" w:rsidRDefault="00E23136" w:rsidP="000969A9">
            <w:pPr>
              <w:rPr>
                <w:rFonts w:cs="Arial"/>
                <w:b/>
                <w:szCs w:val="20"/>
              </w:rPr>
            </w:pPr>
          </w:p>
          <w:p w14:paraId="7C1161F8" w14:textId="6D94E81A" w:rsidR="000969A9" w:rsidRPr="004427AF" w:rsidRDefault="000969A9" w:rsidP="000969A9">
            <w:pPr>
              <w:pStyle w:val="AssignmentsLevel2"/>
            </w:pPr>
            <w:r w:rsidRPr="004427AF">
              <w:t>What your worksheet says about inclusive practices in your practicum setting</w:t>
            </w:r>
            <w:r w:rsidR="00E6232E">
              <w:t>.</w:t>
            </w:r>
          </w:p>
          <w:p w14:paraId="41E851DE" w14:textId="6A457E9F" w:rsidR="000969A9" w:rsidRPr="004427AF" w:rsidRDefault="000969A9" w:rsidP="000969A9">
            <w:pPr>
              <w:pStyle w:val="AssignmentsLevel2"/>
            </w:pPr>
            <w:r w:rsidRPr="004427AF">
              <w:t>Where you surprised by the worksheet results</w:t>
            </w:r>
            <w:r w:rsidR="00E23136">
              <w:t>: D</w:t>
            </w:r>
            <w:r w:rsidRPr="004427AF">
              <w:t>oes it support what you already know? Provide examples to support your answer.</w:t>
            </w:r>
          </w:p>
          <w:p w14:paraId="08998559" w14:textId="5DB88D93" w:rsidR="000969A9" w:rsidRPr="004427AF" w:rsidRDefault="000969A9" w:rsidP="000969A9">
            <w:pPr>
              <w:pStyle w:val="AssignmentsLevel2"/>
            </w:pPr>
            <w:r w:rsidRPr="004427AF">
              <w:t>Suggestions for what your practicum setting can do to implement effective inclusive practices or</w:t>
            </w:r>
            <w:r w:rsidR="00E23136">
              <w:t>,</w:t>
            </w:r>
            <w:r w:rsidRPr="004427AF">
              <w:t xml:space="preserve"> if </w:t>
            </w:r>
            <w:r w:rsidR="00E23136">
              <w:t>it</w:t>
            </w:r>
            <w:r w:rsidR="00E23136" w:rsidRPr="004427AF">
              <w:t xml:space="preserve"> </w:t>
            </w:r>
            <w:r w:rsidRPr="004427AF">
              <w:t xml:space="preserve">already </w:t>
            </w:r>
            <w:r w:rsidR="00E23136">
              <w:t>has</w:t>
            </w:r>
            <w:r w:rsidR="00E23136" w:rsidRPr="004427AF">
              <w:t xml:space="preserve"> </w:t>
            </w:r>
            <w:r w:rsidRPr="004427AF">
              <w:t>effective inclusive practices</w:t>
            </w:r>
            <w:r w:rsidR="00E23136">
              <w:t>,</w:t>
            </w:r>
            <w:r w:rsidRPr="004427AF">
              <w:t xml:space="preserve"> what other sites could learn from them</w:t>
            </w:r>
            <w:r w:rsidR="00E6232E">
              <w:t>.</w:t>
            </w:r>
          </w:p>
          <w:p w14:paraId="2627CCE9" w14:textId="77777777" w:rsidR="000969A9" w:rsidRDefault="000969A9" w:rsidP="000969A9">
            <w:pPr>
              <w:tabs>
                <w:tab w:val="left" w:pos="2329"/>
              </w:tabs>
              <w:rPr>
                <w:rFonts w:eastAsia="Arial" w:cs="Arial"/>
                <w:b/>
                <w:bCs/>
                <w:szCs w:val="20"/>
              </w:rPr>
            </w:pPr>
          </w:p>
          <w:p w14:paraId="0E0382AD" w14:textId="4B526B6F" w:rsidR="000969A9" w:rsidRPr="004427AF" w:rsidRDefault="000969A9" w:rsidP="000969A9">
            <w:pPr>
              <w:tabs>
                <w:tab w:val="left" w:pos="2329"/>
              </w:tabs>
              <w:rPr>
                <w:rFonts w:eastAsia="Arial" w:cs="Arial"/>
                <w:b/>
                <w:bCs/>
                <w:szCs w:val="20"/>
              </w:rPr>
            </w:pPr>
            <w:r>
              <w:rPr>
                <w:rFonts w:eastAsia="Arial" w:cs="Arial"/>
                <w:b/>
                <w:bCs/>
                <w:szCs w:val="20"/>
              </w:rPr>
              <w:t>Submit</w:t>
            </w:r>
            <w:r w:rsidRPr="004427AF">
              <w:rPr>
                <w:rFonts w:eastAsia="Arial" w:cs="Arial"/>
                <w:bCs/>
                <w:szCs w:val="20"/>
              </w:rPr>
              <w:t xml:space="preserve"> you</w:t>
            </w:r>
            <w:r>
              <w:rPr>
                <w:rFonts w:eastAsia="Arial" w:cs="Arial"/>
                <w:bCs/>
                <w:szCs w:val="20"/>
              </w:rPr>
              <w:t>r</w:t>
            </w:r>
            <w:r w:rsidRPr="004427AF">
              <w:rPr>
                <w:rFonts w:eastAsia="Arial" w:cs="Arial"/>
                <w:bCs/>
                <w:szCs w:val="20"/>
              </w:rPr>
              <w:t xml:space="preserve"> assignment by Sunday.</w:t>
            </w:r>
          </w:p>
        </w:tc>
        <w:tc>
          <w:tcPr>
            <w:tcW w:w="1440" w:type="dxa"/>
          </w:tcPr>
          <w:p w14:paraId="37B8CE30" w14:textId="22DFFE09" w:rsidR="000969A9" w:rsidRDefault="000969A9" w:rsidP="000969A9">
            <w:pPr>
              <w:tabs>
                <w:tab w:val="left" w:pos="2329"/>
              </w:tabs>
              <w:rPr>
                <w:rFonts w:cs="Arial"/>
                <w:szCs w:val="20"/>
              </w:rPr>
            </w:pPr>
            <w:r>
              <w:rPr>
                <w:rFonts w:cs="Arial"/>
                <w:szCs w:val="20"/>
              </w:rPr>
              <w:lastRenderedPageBreak/>
              <w:t>10.2, 10.3</w:t>
            </w:r>
          </w:p>
        </w:tc>
        <w:tc>
          <w:tcPr>
            <w:tcW w:w="1440" w:type="dxa"/>
          </w:tcPr>
          <w:p w14:paraId="47CAC8C6" w14:textId="76F2D1F0" w:rsidR="000969A9" w:rsidRPr="00DF4721" w:rsidRDefault="000969A9" w:rsidP="000969A9">
            <w:pPr>
              <w:tabs>
                <w:tab w:val="left" w:pos="2329"/>
              </w:tabs>
            </w:pPr>
            <w:r>
              <w:rPr>
                <w:rFonts w:eastAsia="Arial" w:cs="Arial"/>
              </w:rPr>
              <w:t>Review instructor feedback = .5 hour</w:t>
            </w:r>
          </w:p>
        </w:tc>
      </w:tr>
      <w:tr w:rsidR="000969A9" w:rsidRPr="00DF4721" w14:paraId="45ACDFBD" w14:textId="77777777" w:rsidTr="00BF130F">
        <w:tc>
          <w:tcPr>
            <w:tcW w:w="10170" w:type="dxa"/>
            <w:gridSpan w:val="2"/>
            <w:tcMar>
              <w:top w:w="115" w:type="dxa"/>
              <w:left w:w="115" w:type="dxa"/>
              <w:bottom w:w="115" w:type="dxa"/>
              <w:right w:w="115" w:type="dxa"/>
            </w:tcMar>
          </w:tcPr>
          <w:p w14:paraId="64CB460B" w14:textId="21F03CAD" w:rsidR="000969A9" w:rsidRPr="005D409D" w:rsidRDefault="002A655C" w:rsidP="000969A9">
            <w:pPr>
              <w:rPr>
                <w:b/>
              </w:rPr>
            </w:pPr>
            <w:r>
              <w:rPr>
                <w:b/>
              </w:rPr>
              <w:t>Family Engagement Guide</w:t>
            </w:r>
          </w:p>
          <w:p w14:paraId="322D2CAC" w14:textId="77777777" w:rsidR="000969A9" w:rsidRDefault="000969A9" w:rsidP="000969A9"/>
          <w:p w14:paraId="67D2ED8E" w14:textId="33C4DF65" w:rsidR="00E23136" w:rsidRDefault="00E23136" w:rsidP="000969A9">
            <w:r w:rsidRPr="00CA53E0">
              <w:rPr>
                <w:b/>
              </w:rPr>
              <w:t>Imagine</w:t>
            </w:r>
            <w:r>
              <w:t xml:space="preserve"> y</w:t>
            </w:r>
            <w:r w:rsidR="000969A9">
              <w:t>ou are a new principal</w:t>
            </w:r>
            <w:r>
              <w:t>.</w:t>
            </w:r>
          </w:p>
          <w:p w14:paraId="3F01EB6E" w14:textId="77777777" w:rsidR="00E23136" w:rsidRDefault="00E23136" w:rsidP="000969A9"/>
          <w:p w14:paraId="13E84619" w14:textId="71B49324" w:rsidR="000969A9" w:rsidRDefault="00E23136" w:rsidP="000969A9">
            <w:r w:rsidRPr="00CA53E0">
              <w:rPr>
                <w:b/>
              </w:rPr>
              <w:t>D</w:t>
            </w:r>
            <w:r w:rsidR="000969A9" w:rsidRPr="00CA53E0">
              <w:rPr>
                <w:b/>
              </w:rPr>
              <w:t>evelop</w:t>
            </w:r>
            <w:r w:rsidR="000969A9">
              <w:t xml:space="preserve"> a </w:t>
            </w:r>
            <w:r w:rsidR="007A4E05">
              <w:t>handout,</w:t>
            </w:r>
            <w:r w:rsidR="000969A9">
              <w:t xml:space="preserve"> brochure</w:t>
            </w:r>
            <w:r w:rsidR="007A4E05">
              <w:t>, or webpage</w:t>
            </w:r>
            <w:r w:rsidR="000969A9">
              <w:t xml:space="preserve"> that describes your plan for </w:t>
            </w:r>
            <w:r>
              <w:t>f</w:t>
            </w:r>
            <w:r w:rsidR="000969A9">
              <w:t xml:space="preserve">amily </w:t>
            </w:r>
            <w:r>
              <w:t>e</w:t>
            </w:r>
            <w:r w:rsidR="000969A9">
              <w:t>ngagement that includes</w:t>
            </w:r>
            <w:r>
              <w:t xml:space="preserve"> the following</w:t>
            </w:r>
            <w:r w:rsidR="000969A9">
              <w:t>:</w:t>
            </w:r>
          </w:p>
          <w:p w14:paraId="47B1B061" w14:textId="77777777" w:rsidR="00E23136" w:rsidRDefault="00E23136" w:rsidP="000969A9"/>
          <w:p w14:paraId="50D5F5C3" w14:textId="6D77D5E7" w:rsidR="000969A9" w:rsidRDefault="000969A9" w:rsidP="000969A9">
            <w:pPr>
              <w:pStyle w:val="AssignmentsLevel2"/>
            </w:pPr>
            <w:r>
              <w:t xml:space="preserve">The means </w:t>
            </w:r>
            <w:r w:rsidR="00E23136">
              <w:t>and</w:t>
            </w:r>
            <w:r>
              <w:t xml:space="preserve"> frequency by which you, the school leader, will disseminate communication of school activities, events, and student achievement highlights</w:t>
            </w:r>
          </w:p>
          <w:p w14:paraId="3B421B06" w14:textId="295602A5" w:rsidR="000969A9" w:rsidRDefault="000969A9" w:rsidP="000969A9">
            <w:pPr>
              <w:pStyle w:val="AssignmentsLevel2"/>
            </w:pPr>
            <w:r>
              <w:t>Your expectation for ongoing teacher communication</w:t>
            </w:r>
          </w:p>
          <w:p w14:paraId="72137F35" w14:textId="63B03401" w:rsidR="000969A9" w:rsidRDefault="000969A9" w:rsidP="000969A9">
            <w:pPr>
              <w:pStyle w:val="AssignmentsLevel2"/>
            </w:pPr>
            <w:r>
              <w:t>How teachers will assign homework and resources for parents to assist their children with homework completion</w:t>
            </w:r>
          </w:p>
          <w:p w14:paraId="7103FFC6" w14:textId="12AF3AD5" w:rsidR="000969A9" w:rsidRDefault="000969A9" w:rsidP="000969A9">
            <w:pPr>
              <w:pStyle w:val="AssignmentsLevel2"/>
            </w:pPr>
            <w:r>
              <w:t xml:space="preserve">General </w:t>
            </w:r>
            <w:r w:rsidR="00E23136">
              <w:t>p</w:t>
            </w:r>
            <w:r>
              <w:t xml:space="preserve">arenting </w:t>
            </w:r>
            <w:r w:rsidR="00E23136">
              <w:t>r</w:t>
            </w:r>
            <w:r>
              <w:t>esources</w:t>
            </w:r>
          </w:p>
          <w:p w14:paraId="417841F2" w14:textId="6B7F593C" w:rsidR="000969A9" w:rsidRDefault="000969A9" w:rsidP="000969A9">
            <w:pPr>
              <w:pStyle w:val="AssignmentsLevel2"/>
            </w:pPr>
            <w:r>
              <w:t xml:space="preserve">Community </w:t>
            </w:r>
            <w:r w:rsidR="00E23136">
              <w:t>r</w:t>
            </w:r>
            <w:r>
              <w:t>esources to support families</w:t>
            </w:r>
          </w:p>
          <w:p w14:paraId="3D86B3DC" w14:textId="0F8F3BDA" w:rsidR="000969A9" w:rsidRDefault="000969A9" w:rsidP="000969A9">
            <w:pPr>
              <w:pStyle w:val="AssignmentsLevel2"/>
            </w:pPr>
            <w:r>
              <w:t>Your expectation for culturally responsive classroom management</w:t>
            </w:r>
          </w:p>
          <w:p w14:paraId="73AEDBAE" w14:textId="6741DFB9" w:rsidR="000969A9" w:rsidRDefault="000969A9" w:rsidP="000969A9">
            <w:pPr>
              <w:pStyle w:val="AssignmentsLevel2"/>
            </w:pPr>
            <w:r>
              <w:t xml:space="preserve">Activities and </w:t>
            </w:r>
            <w:r w:rsidR="00E23136">
              <w:t>e</w:t>
            </w:r>
            <w:r>
              <w:t xml:space="preserve">vents to </w:t>
            </w:r>
            <w:r w:rsidR="00E23136">
              <w:t>c</w:t>
            </w:r>
            <w:r>
              <w:t>elebrate diversity and culture</w:t>
            </w:r>
          </w:p>
          <w:p w14:paraId="4C22B254" w14:textId="77777777" w:rsidR="000969A9" w:rsidRDefault="000969A9" w:rsidP="000969A9">
            <w:pPr>
              <w:pStyle w:val="AssignmentsLevel1"/>
            </w:pPr>
          </w:p>
          <w:p w14:paraId="598CB6CB" w14:textId="4CB48739" w:rsidR="000969A9" w:rsidRPr="00DF4721" w:rsidRDefault="000969A9" w:rsidP="000969A9">
            <w:pPr>
              <w:pStyle w:val="AssignmentsLevel1"/>
            </w:pPr>
            <w:r w:rsidRPr="005D409D">
              <w:rPr>
                <w:b/>
              </w:rPr>
              <w:t>Submit</w:t>
            </w:r>
            <w:r>
              <w:t xml:space="preserve"> your </w:t>
            </w:r>
            <w:r w:rsidR="007A4E05">
              <w:t>assignment</w:t>
            </w:r>
            <w:r>
              <w:t xml:space="preserve"> by Sunday.</w:t>
            </w:r>
          </w:p>
        </w:tc>
        <w:tc>
          <w:tcPr>
            <w:tcW w:w="1440" w:type="dxa"/>
          </w:tcPr>
          <w:p w14:paraId="064D5E0B" w14:textId="3FE69638" w:rsidR="000969A9" w:rsidRPr="00DF4721" w:rsidRDefault="000969A9" w:rsidP="000969A9">
            <w:pPr>
              <w:tabs>
                <w:tab w:val="left" w:pos="2329"/>
              </w:tabs>
              <w:rPr>
                <w:rFonts w:cs="Arial"/>
                <w:szCs w:val="20"/>
              </w:rPr>
            </w:pPr>
            <w:r>
              <w:rPr>
                <w:rFonts w:cs="Arial"/>
                <w:szCs w:val="20"/>
              </w:rPr>
              <w:t>10.4, 10.5</w:t>
            </w:r>
          </w:p>
        </w:tc>
        <w:tc>
          <w:tcPr>
            <w:tcW w:w="1440" w:type="dxa"/>
          </w:tcPr>
          <w:p w14:paraId="611D8CBC" w14:textId="20DD0B83"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2AC78113"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71E9BD"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E20CAE7"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B14F88D"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6E902425" w14:textId="7AB74040" w:rsidR="000969A9" w:rsidRPr="00DF4721" w:rsidRDefault="00865F48" w:rsidP="000969A9">
            <w:pPr>
              <w:tabs>
                <w:tab w:val="left" w:pos="2329"/>
              </w:tabs>
              <w:rPr>
                <w:rFonts w:cs="Arial"/>
                <w:b/>
                <w:szCs w:val="20"/>
              </w:rPr>
            </w:pPr>
            <w:r>
              <w:rPr>
                <w:rFonts w:cs="Arial"/>
                <w:b/>
                <w:szCs w:val="20"/>
              </w:rPr>
              <w:t>3</w:t>
            </w:r>
            <w:r w:rsidR="000969A9">
              <w:rPr>
                <w:rFonts w:cs="Arial"/>
                <w:b/>
                <w:szCs w:val="20"/>
              </w:rPr>
              <w:t xml:space="preserve"> hours</w:t>
            </w:r>
          </w:p>
        </w:tc>
      </w:tr>
    </w:tbl>
    <w:p w14:paraId="79C8A345" w14:textId="77777777" w:rsidR="009133B6" w:rsidRPr="00DF4721" w:rsidRDefault="009133B6" w:rsidP="4948C66D">
      <w:pPr>
        <w:pStyle w:val="Heading1"/>
      </w:pPr>
    </w:p>
    <w:p w14:paraId="705F3A1D" w14:textId="2AB7922B" w:rsidR="009133B6" w:rsidRPr="00DF4721" w:rsidRDefault="009133B6">
      <w:pPr>
        <w:rPr>
          <w:rFonts w:cs="Arial"/>
          <w:b/>
          <w:color w:val="BF2C37"/>
          <w:sz w:val="22"/>
          <w:szCs w:val="22"/>
        </w:rPr>
      </w:pPr>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133B6" w:rsidRPr="00DF4721" w14:paraId="4104BA30" w14:textId="77777777" w:rsidTr="00BF130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7D4E2CE" w14:textId="11C5DC3A" w:rsidR="009133B6" w:rsidRPr="00DF4721" w:rsidRDefault="009133B6" w:rsidP="00BF130F">
            <w:pPr>
              <w:pStyle w:val="WeeklyTopicHeading1"/>
            </w:pPr>
            <w:r w:rsidRPr="00DF4721">
              <w:lastRenderedPageBreak/>
              <w:t xml:space="preserve">Week Eleven: </w:t>
            </w:r>
            <w:r w:rsidR="000B25C4" w:rsidRPr="000B25C4">
              <w:t>Ineffective Teachers</w:t>
            </w:r>
            <w:r w:rsidR="00E23136">
              <w:t>;</w:t>
            </w:r>
            <w:r w:rsidR="000B25C4" w:rsidRPr="000B25C4">
              <w:t xml:space="preserve"> Professional Learning Communities</w:t>
            </w:r>
          </w:p>
        </w:tc>
        <w:tc>
          <w:tcPr>
            <w:tcW w:w="1440" w:type="dxa"/>
            <w:tcBorders>
              <w:left w:val="nil"/>
              <w:bottom w:val="single" w:sz="4" w:space="0" w:color="000000" w:themeColor="text1"/>
              <w:right w:val="nil"/>
            </w:tcBorders>
            <w:shd w:val="clear" w:color="auto" w:fill="BF2C37"/>
          </w:tcPr>
          <w:p w14:paraId="1D0DCF9B" w14:textId="77777777" w:rsidR="009133B6" w:rsidRPr="00DF4721" w:rsidRDefault="009133B6" w:rsidP="00BF130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5E22DD3" w14:textId="77777777" w:rsidR="009133B6" w:rsidRPr="00DF4721" w:rsidRDefault="009133B6" w:rsidP="00BF130F">
            <w:pPr>
              <w:tabs>
                <w:tab w:val="left" w:pos="0"/>
                <w:tab w:val="left" w:pos="3720"/>
              </w:tabs>
              <w:outlineLvl w:val="0"/>
              <w:rPr>
                <w:rFonts w:cs="Arial"/>
                <w:color w:val="FFFFFF"/>
                <w:sz w:val="28"/>
                <w:szCs w:val="28"/>
              </w:rPr>
            </w:pPr>
          </w:p>
        </w:tc>
      </w:tr>
      <w:tr w:rsidR="009133B6" w:rsidRPr="00DF4721" w14:paraId="70145426"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D67A8AA"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CBE6ACF"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2E60CDAA"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56ED248C" w14:textId="4C876562" w:rsidR="009133B6" w:rsidRPr="000B25C4" w:rsidRDefault="000B25C4" w:rsidP="00CA53E0">
            <w:pPr>
              <w:pStyle w:val="ListParagraph"/>
              <w:numPr>
                <w:ilvl w:val="1"/>
                <w:numId w:val="18"/>
              </w:numPr>
              <w:ind w:left="485" w:hanging="485"/>
              <w:rPr>
                <w:rFonts w:cs="Arial"/>
                <w:szCs w:val="20"/>
              </w:rPr>
            </w:pPr>
            <w:r w:rsidRPr="00E23136">
              <w:rPr>
                <w:rFonts w:cs="Arial"/>
                <w:szCs w:val="20"/>
              </w:rPr>
              <w:t>Identify ineffective teach</w:t>
            </w:r>
            <w:r w:rsidR="000D22CC">
              <w:rPr>
                <w:rFonts w:cs="Arial"/>
                <w:szCs w:val="20"/>
              </w:rPr>
              <w:t>ing</w:t>
            </w:r>
            <w:r w:rsidR="00E23136" w:rsidRPr="00E23136">
              <w:rPr>
                <w:rFonts w:cs="Arial"/>
                <w:szCs w:val="20"/>
              </w:rPr>
              <w:t>.</w:t>
            </w:r>
          </w:p>
        </w:tc>
        <w:tc>
          <w:tcPr>
            <w:tcW w:w="2880" w:type="dxa"/>
            <w:gridSpan w:val="2"/>
            <w:tcBorders>
              <w:left w:val="nil"/>
              <w:bottom w:val="nil"/>
            </w:tcBorders>
          </w:tcPr>
          <w:p w14:paraId="629FFAAE" w14:textId="06226299" w:rsidR="009133B6"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6A2B3664"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52BEAE2D" w14:textId="5A680462" w:rsidR="009133B6" w:rsidRPr="000B25C4" w:rsidRDefault="000B25C4" w:rsidP="00CA53E0">
            <w:pPr>
              <w:pStyle w:val="ListParagraph"/>
              <w:numPr>
                <w:ilvl w:val="1"/>
                <w:numId w:val="18"/>
              </w:numPr>
              <w:ind w:left="485" w:hanging="485"/>
              <w:rPr>
                <w:rFonts w:cs="Arial"/>
                <w:szCs w:val="20"/>
              </w:rPr>
            </w:pPr>
            <w:r w:rsidRPr="000B25C4">
              <w:rPr>
                <w:rFonts w:cs="Arial"/>
                <w:szCs w:val="20"/>
              </w:rPr>
              <w:t>Explain how a learning community can support the leadership of a principal</w:t>
            </w:r>
            <w:r w:rsidR="00E23136">
              <w:rPr>
                <w:rFonts w:cs="Arial"/>
                <w:szCs w:val="20"/>
              </w:rPr>
              <w:t>.</w:t>
            </w:r>
            <w:r w:rsidRPr="000B25C4">
              <w:rPr>
                <w:rFonts w:cs="Arial"/>
                <w:szCs w:val="20"/>
              </w:rPr>
              <w:t xml:space="preserve"> </w:t>
            </w:r>
          </w:p>
        </w:tc>
        <w:tc>
          <w:tcPr>
            <w:tcW w:w="2880" w:type="dxa"/>
            <w:gridSpan w:val="2"/>
            <w:tcBorders>
              <w:top w:val="nil"/>
              <w:left w:val="nil"/>
              <w:bottom w:val="nil"/>
            </w:tcBorders>
          </w:tcPr>
          <w:p w14:paraId="782CCFC2" w14:textId="6CF6046E" w:rsidR="009133B6" w:rsidRPr="00DF4721" w:rsidRDefault="00D568DD" w:rsidP="00BF130F">
            <w:pPr>
              <w:tabs>
                <w:tab w:val="left" w:pos="0"/>
                <w:tab w:val="left" w:pos="3720"/>
              </w:tabs>
              <w:outlineLvl w:val="0"/>
              <w:rPr>
                <w:rFonts w:cs="Arial"/>
                <w:szCs w:val="20"/>
              </w:rPr>
            </w:pPr>
            <w:r>
              <w:rPr>
                <w:rFonts w:cs="Arial"/>
                <w:szCs w:val="20"/>
              </w:rPr>
              <w:t>CLO5</w:t>
            </w:r>
          </w:p>
        </w:tc>
      </w:tr>
      <w:tr w:rsidR="000B25C4" w:rsidRPr="00DF4721" w14:paraId="4FF30868"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60EE76A8" w14:textId="637D1C29" w:rsidR="000B25C4" w:rsidRPr="000B25C4" w:rsidRDefault="000B25C4" w:rsidP="00CA53E0">
            <w:pPr>
              <w:pStyle w:val="ListParagraph"/>
              <w:numPr>
                <w:ilvl w:val="1"/>
                <w:numId w:val="18"/>
              </w:numPr>
              <w:ind w:left="485" w:hanging="485"/>
              <w:rPr>
                <w:rFonts w:cs="Arial"/>
                <w:szCs w:val="20"/>
              </w:rPr>
            </w:pPr>
            <w:r w:rsidRPr="000B25C4">
              <w:rPr>
                <w:rFonts w:cs="Arial"/>
                <w:szCs w:val="20"/>
              </w:rPr>
              <w:t>Differentiate a learning community from a professional development</w:t>
            </w:r>
            <w:r w:rsidR="00E23136">
              <w:rPr>
                <w:rFonts w:cs="Arial"/>
                <w:szCs w:val="20"/>
              </w:rPr>
              <w:t>.</w:t>
            </w:r>
          </w:p>
        </w:tc>
        <w:tc>
          <w:tcPr>
            <w:tcW w:w="2880" w:type="dxa"/>
            <w:gridSpan w:val="2"/>
            <w:tcBorders>
              <w:top w:val="nil"/>
              <w:left w:val="nil"/>
              <w:bottom w:val="nil"/>
            </w:tcBorders>
          </w:tcPr>
          <w:p w14:paraId="374AE9AB" w14:textId="50141640" w:rsidR="000B25C4"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1B560887" w14:textId="77777777" w:rsidTr="00BF130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6D29058" w14:textId="2A3965F0" w:rsidR="009133B6" w:rsidRPr="000B25C4" w:rsidRDefault="000B25C4" w:rsidP="00CA53E0">
            <w:pPr>
              <w:pStyle w:val="ListParagraph"/>
              <w:numPr>
                <w:ilvl w:val="1"/>
                <w:numId w:val="18"/>
              </w:numPr>
              <w:ind w:left="485" w:hanging="485"/>
              <w:rPr>
                <w:rFonts w:cs="Arial"/>
                <w:szCs w:val="20"/>
              </w:rPr>
            </w:pPr>
            <w:r w:rsidRPr="000B25C4">
              <w:rPr>
                <w:rFonts w:cs="Arial"/>
                <w:szCs w:val="20"/>
              </w:rPr>
              <w:t xml:space="preserve">Apply the concept </w:t>
            </w:r>
            <w:r w:rsidR="004D307C">
              <w:rPr>
                <w:rFonts w:cs="Arial"/>
                <w:szCs w:val="20"/>
              </w:rPr>
              <w:t xml:space="preserve">of </w:t>
            </w:r>
            <w:r w:rsidR="004D307C" w:rsidRPr="000B25C4">
              <w:rPr>
                <w:rFonts w:cs="Arial"/>
                <w:szCs w:val="20"/>
              </w:rPr>
              <w:t>walk</w:t>
            </w:r>
            <w:r w:rsidRPr="000B25C4">
              <w:rPr>
                <w:rFonts w:cs="Arial"/>
                <w:szCs w:val="20"/>
              </w:rPr>
              <w:t>throughs to support evaluating the mission and goals of the school</w:t>
            </w:r>
            <w:r w:rsidR="00E23136">
              <w:rPr>
                <w:rFonts w:cs="Arial"/>
                <w:szCs w:val="20"/>
              </w:rPr>
              <w:t>.</w:t>
            </w:r>
          </w:p>
        </w:tc>
        <w:tc>
          <w:tcPr>
            <w:tcW w:w="2880" w:type="dxa"/>
            <w:gridSpan w:val="2"/>
            <w:tcBorders>
              <w:top w:val="nil"/>
              <w:left w:val="nil"/>
              <w:bottom w:val="single" w:sz="4" w:space="0" w:color="000000" w:themeColor="text1"/>
            </w:tcBorders>
          </w:tcPr>
          <w:p w14:paraId="26F836AB" w14:textId="60A09CA8" w:rsidR="009133B6" w:rsidRPr="00DF4721" w:rsidRDefault="00D568DD" w:rsidP="00BF130F">
            <w:pPr>
              <w:tabs>
                <w:tab w:val="left" w:pos="0"/>
                <w:tab w:val="left" w:pos="3720"/>
              </w:tabs>
              <w:outlineLvl w:val="0"/>
              <w:rPr>
                <w:rFonts w:cs="Arial"/>
                <w:szCs w:val="20"/>
              </w:rPr>
            </w:pPr>
            <w:r>
              <w:rPr>
                <w:rFonts w:cs="Arial"/>
                <w:szCs w:val="20"/>
              </w:rPr>
              <w:t>CLO3</w:t>
            </w:r>
          </w:p>
        </w:tc>
      </w:tr>
      <w:tr w:rsidR="009133B6" w:rsidRPr="00DF4721" w14:paraId="6292F505"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91E4AE"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4DFEC58C"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1ED59A3"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49948A85"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67F53C8C"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CE9F74" w14:textId="308C45EE" w:rsidR="009133B6" w:rsidRPr="007D3198" w:rsidRDefault="00F2193D" w:rsidP="00BF130F">
            <w:pPr>
              <w:tabs>
                <w:tab w:val="left" w:pos="2329"/>
              </w:tabs>
              <w:rPr>
                <w:rFonts w:eastAsia="Arial" w:cs="Arial"/>
                <w:b/>
                <w:bCs/>
              </w:rPr>
            </w:pPr>
            <w:r w:rsidRPr="007D3198">
              <w:rPr>
                <w:rFonts w:eastAsia="Arial" w:cs="Arial"/>
                <w:b/>
                <w:bCs/>
              </w:rPr>
              <w:t>Readings</w:t>
            </w:r>
          </w:p>
          <w:p w14:paraId="23C7E86E" w14:textId="77777777" w:rsidR="009133B6" w:rsidRPr="007D3198" w:rsidRDefault="009133B6" w:rsidP="00BF130F">
            <w:pPr>
              <w:tabs>
                <w:tab w:val="left" w:pos="2329"/>
              </w:tabs>
              <w:rPr>
                <w:rFonts w:cs="Arial"/>
                <w:b/>
                <w:szCs w:val="20"/>
              </w:rPr>
            </w:pPr>
          </w:p>
          <w:p w14:paraId="374E278B" w14:textId="434E2909" w:rsidR="00F2193D" w:rsidRPr="007D3198" w:rsidRDefault="00F2193D" w:rsidP="00BF130F">
            <w:pPr>
              <w:pStyle w:val="AssignmentsLevel1"/>
            </w:pPr>
            <w:r w:rsidRPr="007D3198">
              <w:rPr>
                <w:b/>
              </w:rPr>
              <w:t>Read</w:t>
            </w:r>
            <w:r w:rsidRPr="007D3198">
              <w:t xml:space="preserve"> the following:</w:t>
            </w:r>
          </w:p>
          <w:p w14:paraId="288904A1" w14:textId="11040CE9" w:rsidR="006F5ED3" w:rsidRPr="007D3198" w:rsidRDefault="006F5ED3" w:rsidP="00BF130F">
            <w:pPr>
              <w:pStyle w:val="AssignmentsLevel1"/>
            </w:pPr>
          </w:p>
          <w:p w14:paraId="7A549E70" w14:textId="77777777" w:rsidR="006F5ED3" w:rsidRDefault="006F5ED3" w:rsidP="006F5ED3">
            <w:pPr>
              <w:pStyle w:val="AssignmentsLevel1"/>
              <w:rPr>
                <w:b/>
              </w:rPr>
            </w:pPr>
            <w:r w:rsidRPr="007D3198">
              <w:rPr>
                <w:b/>
              </w:rPr>
              <w:t>Ineffective Teachers</w:t>
            </w:r>
          </w:p>
          <w:p w14:paraId="29C6BA43" w14:textId="77777777" w:rsidR="00E23136" w:rsidRPr="007D3198" w:rsidRDefault="00E23136" w:rsidP="006F5ED3">
            <w:pPr>
              <w:pStyle w:val="AssignmentsLevel1"/>
              <w:rPr>
                <w:b/>
              </w:rPr>
            </w:pPr>
          </w:p>
          <w:p w14:paraId="20E7C9EE" w14:textId="5D570A02" w:rsidR="00F2193D" w:rsidRPr="007D3198" w:rsidRDefault="00F2193D" w:rsidP="007D3198">
            <w:pPr>
              <w:pStyle w:val="AssignmentsLevel2"/>
            </w:pPr>
            <w:r w:rsidRPr="007D3198">
              <w:t>Ch</w:t>
            </w:r>
            <w:r w:rsidR="00C6211B">
              <w:t>.</w:t>
            </w:r>
            <w:r w:rsidRPr="007D3198">
              <w:t xml:space="preserve"> </w:t>
            </w:r>
            <w:r w:rsidR="00C6211B">
              <w:t xml:space="preserve">7 &amp; </w:t>
            </w:r>
            <w:r w:rsidRPr="007D3198">
              <w:t>18</w:t>
            </w:r>
            <w:r w:rsidR="00C6211B">
              <w:t xml:space="preserve"> of </w:t>
            </w:r>
            <w:r w:rsidR="00C6211B" w:rsidRPr="00413242">
              <w:rPr>
                <w:i/>
              </w:rPr>
              <w:t>What Great Principals Do Differently</w:t>
            </w:r>
          </w:p>
          <w:p w14:paraId="6F849276" w14:textId="1B5764E4" w:rsidR="00F2193D" w:rsidRPr="007D3198" w:rsidRDefault="00E23136" w:rsidP="007D3198">
            <w:pPr>
              <w:pStyle w:val="AssignmentsLevel2"/>
            </w:pPr>
            <w:r>
              <w:t xml:space="preserve">Pages 84–88 in </w:t>
            </w:r>
            <w:r w:rsidR="00F2193D" w:rsidRPr="007D3198">
              <w:t>Ch</w:t>
            </w:r>
            <w:r w:rsidR="00C6211B">
              <w:t>.</w:t>
            </w:r>
            <w:r w:rsidR="00F2193D" w:rsidRPr="007D3198">
              <w:t xml:space="preserve"> 5 </w:t>
            </w:r>
            <w:r>
              <w:t>of</w:t>
            </w:r>
            <w:r w:rsidR="00F2193D" w:rsidRPr="007D3198">
              <w:t xml:space="preserve"> </w:t>
            </w:r>
            <w:r w:rsidR="00F2193D" w:rsidRPr="007D3198">
              <w:rPr>
                <w:i/>
                <w:iCs/>
              </w:rPr>
              <w:t>Leading in a Culture of Change</w:t>
            </w:r>
          </w:p>
          <w:p w14:paraId="37E58C35" w14:textId="527B0C45" w:rsidR="00F2193D" w:rsidRPr="007D3198" w:rsidRDefault="00E4668A" w:rsidP="007D3198">
            <w:pPr>
              <w:pStyle w:val="AssignmentsLevel2"/>
            </w:pPr>
            <w:hyperlink r:id="rId115" w:history="1">
              <w:r w:rsidR="00F2193D" w:rsidRPr="007D3198">
                <w:rPr>
                  <w:rStyle w:val="Hyperlink"/>
                </w:rPr>
                <w:t>6 Traits of Life-Changing Teachers</w:t>
              </w:r>
            </w:hyperlink>
          </w:p>
          <w:p w14:paraId="5592A27C" w14:textId="2A2CAEF6" w:rsidR="00F2193D" w:rsidRPr="007D3198" w:rsidRDefault="00E4668A" w:rsidP="007D3198">
            <w:pPr>
              <w:pStyle w:val="AssignmentsLevel2"/>
            </w:pPr>
            <w:hyperlink r:id="rId116" w:history="1">
              <w:r w:rsidR="00F2193D" w:rsidRPr="007D3198">
                <w:rPr>
                  <w:rStyle w:val="Hyperlink"/>
                </w:rPr>
                <w:t>Nine Characteristics of a Great Teacher</w:t>
              </w:r>
            </w:hyperlink>
          </w:p>
          <w:p w14:paraId="50455478" w14:textId="56BBA338" w:rsidR="006F5ED3" w:rsidRPr="007D3198" w:rsidRDefault="006F5ED3" w:rsidP="00906822">
            <w:pPr>
              <w:pStyle w:val="AssignmentsLevel1"/>
              <w:rPr>
                <w:b/>
              </w:rPr>
            </w:pPr>
          </w:p>
          <w:p w14:paraId="77716C6A" w14:textId="0E651B04" w:rsidR="006F5ED3" w:rsidRDefault="006F5ED3" w:rsidP="00906822">
            <w:pPr>
              <w:pStyle w:val="AssignmentsLevel1"/>
              <w:rPr>
                <w:b/>
              </w:rPr>
            </w:pPr>
            <w:r w:rsidRPr="007D3198">
              <w:rPr>
                <w:b/>
              </w:rPr>
              <w:t>Professional Learning Communities</w:t>
            </w:r>
          </w:p>
          <w:p w14:paraId="48FF9333" w14:textId="77777777" w:rsidR="00E23136" w:rsidRPr="007D3198" w:rsidRDefault="00E23136" w:rsidP="00906822">
            <w:pPr>
              <w:pStyle w:val="AssignmentsLevel1"/>
              <w:rPr>
                <w:b/>
              </w:rPr>
            </w:pPr>
          </w:p>
          <w:p w14:paraId="2687F1F7" w14:textId="77777777" w:rsidR="007D3198" w:rsidRPr="007D3198" w:rsidRDefault="00E4668A" w:rsidP="007D3198">
            <w:pPr>
              <w:pStyle w:val="AssignmentsLevel2"/>
            </w:pPr>
            <w:hyperlink r:id="rId117" w:history="1">
              <w:r w:rsidR="007D3198" w:rsidRPr="007D3198">
                <w:rPr>
                  <w:rStyle w:val="Hyperlink"/>
                </w:rPr>
                <w:t>Best Practices for Professional Learning Communities</w:t>
              </w:r>
            </w:hyperlink>
          </w:p>
          <w:p w14:paraId="693019FB" w14:textId="5285B4E1" w:rsidR="006F5ED3" w:rsidRPr="007D3198" w:rsidRDefault="00E4668A" w:rsidP="007D3198">
            <w:pPr>
              <w:pStyle w:val="AssignmentsLevel2"/>
            </w:pPr>
            <w:hyperlink r:id="rId118" w:history="1">
              <w:r w:rsidR="006F5ED3" w:rsidRPr="007D3198">
                <w:rPr>
                  <w:rStyle w:val="Hyperlink"/>
                </w:rPr>
                <w:t>What Is a Professional Learning Community?</w:t>
              </w:r>
            </w:hyperlink>
          </w:p>
          <w:p w14:paraId="1E687C63" w14:textId="5D561424" w:rsidR="006F5ED3" w:rsidRPr="007D3198" w:rsidRDefault="006F5ED3" w:rsidP="00906822">
            <w:pPr>
              <w:pStyle w:val="AssignmentsLevel1"/>
            </w:pPr>
          </w:p>
          <w:p w14:paraId="4A4F907B" w14:textId="02C64617" w:rsidR="007D3198" w:rsidRDefault="007D3198" w:rsidP="00906822">
            <w:pPr>
              <w:pStyle w:val="AssignmentsLevel1"/>
              <w:rPr>
                <w:b/>
              </w:rPr>
            </w:pPr>
            <w:r w:rsidRPr="007D3198">
              <w:rPr>
                <w:b/>
              </w:rPr>
              <w:t>Classroom Walk</w:t>
            </w:r>
            <w:r w:rsidR="00E23136">
              <w:rPr>
                <w:b/>
              </w:rPr>
              <w:t>t</w:t>
            </w:r>
            <w:r w:rsidRPr="007D3198">
              <w:rPr>
                <w:b/>
              </w:rPr>
              <w:t>hroughs</w:t>
            </w:r>
          </w:p>
          <w:p w14:paraId="089993C4" w14:textId="77777777" w:rsidR="00E23136" w:rsidRPr="007D3198" w:rsidRDefault="00E23136" w:rsidP="00906822">
            <w:pPr>
              <w:pStyle w:val="AssignmentsLevel1"/>
              <w:rPr>
                <w:b/>
              </w:rPr>
            </w:pPr>
          </w:p>
          <w:p w14:paraId="46460F3F" w14:textId="77777777" w:rsidR="007D3198" w:rsidRPr="007D3198" w:rsidRDefault="00E4668A" w:rsidP="007D3198">
            <w:pPr>
              <w:pStyle w:val="AssignmentsLevel2"/>
            </w:pPr>
            <w:hyperlink r:id="rId119" w:history="1">
              <w:r w:rsidR="007D3198" w:rsidRPr="007D3198">
                <w:rPr>
                  <w:rStyle w:val="Hyperlink"/>
                </w:rPr>
                <w:t>Observation Tools</w:t>
              </w:r>
            </w:hyperlink>
          </w:p>
          <w:p w14:paraId="00017F83" w14:textId="77777777" w:rsidR="006F5ED3" w:rsidRPr="007D3198" w:rsidRDefault="00E4668A" w:rsidP="007D3198">
            <w:pPr>
              <w:pStyle w:val="AssignmentsLevel2"/>
            </w:pPr>
            <w:hyperlink r:id="rId120" w:history="1">
              <w:r w:rsidR="006F5ED3" w:rsidRPr="007D3198">
                <w:rPr>
                  <w:rStyle w:val="Hyperlink"/>
                </w:rPr>
                <w:t>Principal Walk-Throughs</w:t>
              </w:r>
            </w:hyperlink>
          </w:p>
          <w:p w14:paraId="0C6CD7BF" w14:textId="77777777" w:rsidR="007D3198" w:rsidRPr="007D3198" w:rsidRDefault="00E4668A" w:rsidP="007D3198">
            <w:pPr>
              <w:pStyle w:val="AssignmentsLevel2"/>
            </w:pPr>
            <w:hyperlink r:id="rId121" w:history="1">
              <w:r w:rsidR="007D3198" w:rsidRPr="007D3198">
                <w:rPr>
                  <w:rStyle w:val="Hyperlink"/>
                </w:rPr>
                <w:t>Using Classroom Walkthroughs to Improve Instruction</w:t>
              </w:r>
            </w:hyperlink>
          </w:p>
          <w:p w14:paraId="782F223B" w14:textId="77777777" w:rsidR="007D3198" w:rsidRPr="007D3198" w:rsidRDefault="007D3198" w:rsidP="00906822">
            <w:pPr>
              <w:pStyle w:val="AssignmentsLevel1"/>
            </w:pPr>
          </w:p>
          <w:p w14:paraId="472C7BC8" w14:textId="0B7B89DF" w:rsidR="007D3198" w:rsidRPr="007D3198" w:rsidRDefault="007D3198" w:rsidP="00E23136">
            <w:pPr>
              <w:pStyle w:val="AssignmentsLevel1"/>
            </w:pPr>
            <w:r w:rsidRPr="007D3198">
              <w:rPr>
                <w:b/>
              </w:rPr>
              <w:t>Review</w:t>
            </w:r>
            <w:r w:rsidRPr="007D3198">
              <w:t xml:space="preserve"> </w:t>
            </w:r>
            <w:r w:rsidR="00E23136" w:rsidRPr="007D3198">
              <w:t xml:space="preserve">pp. 65-71 </w:t>
            </w:r>
            <w:r w:rsidR="00E23136">
              <w:t xml:space="preserve">in </w:t>
            </w:r>
            <w:r w:rsidRPr="007D3198">
              <w:t>Ch</w:t>
            </w:r>
            <w:r w:rsidR="00C6211B">
              <w:t>.</w:t>
            </w:r>
            <w:r w:rsidRPr="007D3198">
              <w:t xml:space="preserve"> 4 of </w:t>
            </w:r>
            <w:r w:rsidRPr="007D3198">
              <w:rPr>
                <w:i/>
                <w:iCs/>
              </w:rPr>
              <w:t>Leading in a Culture of Change</w:t>
            </w:r>
            <w:r w:rsidRPr="007D3198">
              <w:t>.</w:t>
            </w:r>
          </w:p>
        </w:tc>
        <w:tc>
          <w:tcPr>
            <w:tcW w:w="1440" w:type="dxa"/>
            <w:tcBorders>
              <w:left w:val="single" w:sz="4" w:space="0" w:color="000000" w:themeColor="text1"/>
            </w:tcBorders>
            <w:shd w:val="clear" w:color="auto" w:fill="FFFFFF" w:themeFill="background1"/>
          </w:tcPr>
          <w:p w14:paraId="10958DDD" w14:textId="794284B5" w:rsidR="009133B6" w:rsidRPr="00DF4721" w:rsidRDefault="00F2193D" w:rsidP="00BF130F">
            <w:pPr>
              <w:rPr>
                <w:rFonts w:cs="Arial"/>
                <w:szCs w:val="20"/>
              </w:rPr>
            </w:pPr>
            <w:r>
              <w:rPr>
                <w:rFonts w:cs="Arial"/>
                <w:szCs w:val="20"/>
              </w:rPr>
              <w:t>11.1, 11.2</w:t>
            </w:r>
            <w:r w:rsidR="007D3198">
              <w:rPr>
                <w:rFonts w:cs="Arial"/>
                <w:szCs w:val="20"/>
              </w:rPr>
              <w:t>, 11.3, 11.4</w:t>
            </w:r>
          </w:p>
        </w:tc>
        <w:tc>
          <w:tcPr>
            <w:tcW w:w="1440" w:type="dxa"/>
            <w:tcBorders>
              <w:left w:val="single" w:sz="4" w:space="0" w:color="000000" w:themeColor="text1"/>
            </w:tcBorders>
            <w:shd w:val="clear" w:color="auto" w:fill="FFFFFF" w:themeFill="background1"/>
          </w:tcPr>
          <w:p w14:paraId="54700178" w14:textId="77777777" w:rsidR="009133B6" w:rsidRPr="00DF4721" w:rsidRDefault="009133B6" w:rsidP="00BF130F">
            <w:pPr>
              <w:rPr>
                <w:rFonts w:cs="Arial"/>
                <w:szCs w:val="20"/>
              </w:rPr>
            </w:pPr>
          </w:p>
        </w:tc>
      </w:tr>
      <w:tr w:rsidR="009133B6" w:rsidRPr="00DF4721" w14:paraId="09A4C3B4"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20AC89" w14:textId="22EABE22" w:rsidR="009133B6" w:rsidRPr="00DF4721" w:rsidRDefault="00F2193D" w:rsidP="00BF130F">
            <w:pPr>
              <w:tabs>
                <w:tab w:val="left" w:pos="2329"/>
              </w:tabs>
              <w:rPr>
                <w:rFonts w:eastAsia="Arial" w:cs="Arial"/>
                <w:b/>
                <w:bCs/>
              </w:rPr>
            </w:pPr>
            <w:r>
              <w:rPr>
                <w:rFonts w:eastAsia="Arial" w:cs="Arial"/>
                <w:b/>
                <w:bCs/>
              </w:rPr>
              <w:lastRenderedPageBreak/>
              <w:t>Presentation</w:t>
            </w:r>
            <w:r w:rsidR="007D3198">
              <w:rPr>
                <w:rFonts w:eastAsia="Arial" w:cs="Arial"/>
                <w:b/>
                <w:bCs/>
              </w:rPr>
              <w:t>s</w:t>
            </w:r>
          </w:p>
          <w:p w14:paraId="6E87F043" w14:textId="77777777" w:rsidR="009133B6" w:rsidRPr="00DF4721" w:rsidRDefault="009133B6" w:rsidP="00BF130F">
            <w:pPr>
              <w:tabs>
                <w:tab w:val="left" w:pos="2329"/>
              </w:tabs>
              <w:rPr>
                <w:rFonts w:cs="Arial"/>
                <w:b/>
                <w:szCs w:val="20"/>
              </w:rPr>
            </w:pPr>
          </w:p>
          <w:p w14:paraId="0EA2E0FF" w14:textId="77777777" w:rsidR="007D3198" w:rsidRDefault="00F2193D" w:rsidP="00BF130F">
            <w:pPr>
              <w:pStyle w:val="AssignmentsLevel1"/>
            </w:pPr>
            <w:r w:rsidRPr="00F2193D">
              <w:rPr>
                <w:b/>
              </w:rPr>
              <w:t>Review</w:t>
            </w:r>
            <w:r>
              <w:t xml:space="preserve"> </w:t>
            </w:r>
            <w:r w:rsidR="007D3198">
              <w:t>the following:</w:t>
            </w:r>
          </w:p>
          <w:p w14:paraId="5AA2D12F" w14:textId="77777777" w:rsidR="00E23136" w:rsidRDefault="00E23136" w:rsidP="00BF130F">
            <w:pPr>
              <w:pStyle w:val="AssignmentsLevel1"/>
            </w:pPr>
          </w:p>
          <w:p w14:paraId="60685A58" w14:textId="1BD9556E" w:rsidR="009133B6" w:rsidRDefault="00E4668A" w:rsidP="007D3198">
            <w:pPr>
              <w:pStyle w:val="AssignmentsLevel2"/>
            </w:pPr>
            <w:hyperlink r:id="rId122" w:history="1">
              <w:r w:rsidR="00E6232E">
                <w:rPr>
                  <w:rStyle w:val="Hyperlink"/>
                </w:rPr>
                <w:t>‘Good’ and ‘Bad’ teachers</w:t>
              </w:r>
            </w:hyperlink>
          </w:p>
          <w:p w14:paraId="46724BCD" w14:textId="77777777" w:rsidR="006F5ED3" w:rsidRPr="00BE225A" w:rsidRDefault="00E4668A" w:rsidP="007D3198">
            <w:pPr>
              <w:pStyle w:val="AssignmentsLevel2"/>
              <w:rPr>
                <w:rStyle w:val="Hyperlink"/>
                <w:color w:val="auto"/>
                <w:u w:val="none"/>
              </w:rPr>
            </w:pPr>
            <w:hyperlink r:id="rId123" w:history="1">
              <w:r w:rsidR="006F5ED3" w:rsidRPr="006F5ED3">
                <w:rPr>
                  <w:rStyle w:val="Hyperlink"/>
                </w:rPr>
                <w:t>Leadership Presentations</w:t>
              </w:r>
            </w:hyperlink>
          </w:p>
          <w:p w14:paraId="48946AD7" w14:textId="77777777" w:rsidR="00BE225A" w:rsidRDefault="00BE225A" w:rsidP="00BE225A">
            <w:pPr>
              <w:pStyle w:val="AssignmentsLevel2"/>
              <w:numPr>
                <w:ilvl w:val="0"/>
                <w:numId w:val="0"/>
              </w:numPr>
              <w:ind w:left="360" w:hanging="360"/>
              <w:rPr>
                <w:rStyle w:val="Hyperlink"/>
              </w:rPr>
            </w:pPr>
          </w:p>
          <w:p w14:paraId="70193B24" w14:textId="6AAE0C21" w:rsidR="00BE225A" w:rsidRPr="00DF4721" w:rsidRDefault="00BE225A" w:rsidP="00BE225A">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Eleven General Q &amp; A discussion forum on Blackboard.</w:t>
            </w:r>
          </w:p>
        </w:tc>
        <w:tc>
          <w:tcPr>
            <w:tcW w:w="1440" w:type="dxa"/>
            <w:tcBorders>
              <w:left w:val="single" w:sz="4" w:space="0" w:color="000000" w:themeColor="text1"/>
            </w:tcBorders>
            <w:shd w:val="clear" w:color="auto" w:fill="FFFFFF" w:themeFill="background1"/>
          </w:tcPr>
          <w:p w14:paraId="12FEB736" w14:textId="20A81A7D" w:rsidR="009133B6" w:rsidRPr="00DF4721" w:rsidRDefault="00F2193D" w:rsidP="00BF130F">
            <w:pPr>
              <w:rPr>
                <w:rFonts w:cs="Arial"/>
                <w:szCs w:val="20"/>
              </w:rPr>
            </w:pPr>
            <w:r>
              <w:rPr>
                <w:rFonts w:cs="Arial"/>
                <w:szCs w:val="20"/>
              </w:rPr>
              <w:t>11.1</w:t>
            </w:r>
            <w:r w:rsidR="007D3198">
              <w:rPr>
                <w:rFonts w:cs="Arial"/>
                <w:szCs w:val="20"/>
              </w:rPr>
              <w:t>, 11.4</w:t>
            </w:r>
          </w:p>
        </w:tc>
        <w:tc>
          <w:tcPr>
            <w:tcW w:w="1440" w:type="dxa"/>
            <w:tcBorders>
              <w:left w:val="single" w:sz="4" w:space="0" w:color="000000" w:themeColor="text1"/>
            </w:tcBorders>
            <w:shd w:val="clear" w:color="auto" w:fill="FFFFFF" w:themeFill="background1"/>
          </w:tcPr>
          <w:p w14:paraId="50C75215" w14:textId="33EC1B72" w:rsidR="009133B6" w:rsidRPr="00DF4721" w:rsidRDefault="00BE225A" w:rsidP="00BF130F">
            <w:pPr>
              <w:rPr>
                <w:rFonts w:cs="Arial"/>
                <w:szCs w:val="20"/>
              </w:rPr>
            </w:pPr>
            <w:r>
              <w:rPr>
                <w:rFonts w:cs="Arial"/>
                <w:szCs w:val="20"/>
              </w:rPr>
              <w:t>Presentation = 1 hour</w:t>
            </w:r>
          </w:p>
        </w:tc>
      </w:tr>
      <w:tr w:rsidR="009133B6" w:rsidRPr="00DF4721" w14:paraId="6E3C82E4"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BA6829"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403AB713"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8E2700"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137AEF56" w14:textId="77777777" w:rsidR="009133B6" w:rsidRPr="00DF4721" w:rsidRDefault="009133B6" w:rsidP="00BF130F">
            <w:pPr>
              <w:rPr>
                <w:rFonts w:eastAsia="Arial" w:cs="Arial"/>
                <w:b/>
                <w:bCs/>
                <w:i/>
                <w:iCs/>
              </w:rPr>
            </w:pPr>
            <w:r w:rsidRPr="00DF4721">
              <w:rPr>
                <w:rFonts w:eastAsia="Arial" w:cs="Arial"/>
                <w:b/>
                <w:bCs/>
                <w:i/>
                <w:iCs/>
              </w:rPr>
              <w:t>AIE</w:t>
            </w:r>
          </w:p>
        </w:tc>
      </w:tr>
      <w:tr w:rsidR="000B25C4" w:rsidRPr="00DF4721" w14:paraId="071CCE62" w14:textId="77777777" w:rsidTr="009E18C8">
        <w:tc>
          <w:tcPr>
            <w:tcW w:w="10170" w:type="dxa"/>
            <w:gridSpan w:val="2"/>
            <w:tcMar>
              <w:top w:w="115" w:type="dxa"/>
              <w:left w:w="115" w:type="dxa"/>
              <w:bottom w:w="115" w:type="dxa"/>
              <w:right w:w="115" w:type="dxa"/>
            </w:tcMar>
          </w:tcPr>
          <w:p w14:paraId="6D82E61F" w14:textId="71B9B498" w:rsidR="000B25C4" w:rsidRPr="00DF4721" w:rsidRDefault="000B25C4" w:rsidP="009E18C8">
            <w:pPr>
              <w:tabs>
                <w:tab w:val="left" w:pos="2329"/>
              </w:tabs>
              <w:rPr>
                <w:rFonts w:eastAsia="Arial" w:cs="Arial"/>
                <w:b/>
                <w:bCs/>
              </w:rPr>
            </w:pPr>
            <w:r w:rsidRPr="00DF4721">
              <w:rPr>
                <w:rFonts w:eastAsia="Arial" w:cs="Arial"/>
                <w:b/>
                <w:bCs/>
              </w:rPr>
              <w:t xml:space="preserve">Discussion: </w:t>
            </w:r>
            <w:r w:rsidR="0073744F" w:rsidRPr="0073744F">
              <w:rPr>
                <w:rFonts w:eastAsia="Arial" w:cs="Arial"/>
                <w:b/>
                <w:bCs/>
              </w:rPr>
              <w:t>Identifying Ineffective Teaching</w:t>
            </w:r>
          </w:p>
          <w:p w14:paraId="51C333C3" w14:textId="77777777" w:rsidR="000B25C4" w:rsidRPr="00DF4721" w:rsidRDefault="000B25C4" w:rsidP="009E18C8">
            <w:pPr>
              <w:pStyle w:val="AssignmentsLevel1"/>
            </w:pPr>
          </w:p>
          <w:p w14:paraId="48A5AD76" w14:textId="367FD909" w:rsidR="000B25C4" w:rsidRPr="00DF4721" w:rsidRDefault="000B25C4" w:rsidP="009E18C8">
            <w:pPr>
              <w:pStyle w:val="AssignmentsLevel1"/>
            </w:pPr>
            <w:r w:rsidRPr="00DF4721">
              <w:rPr>
                <w:b/>
                <w:bCs/>
              </w:rPr>
              <w:t xml:space="preserve">Respond </w:t>
            </w:r>
            <w:r w:rsidRPr="00DF4721">
              <w:t xml:space="preserve">to the following question in the </w:t>
            </w:r>
            <w:r w:rsidR="0073744F">
              <w:t>Identifying Ineffective Teaching</w:t>
            </w:r>
            <w:r w:rsidRPr="00DF4721">
              <w:t xml:space="preserve"> discussion forum by Thursday:</w:t>
            </w:r>
          </w:p>
          <w:p w14:paraId="16FC57BE" w14:textId="77777777" w:rsidR="000B25C4" w:rsidRPr="00DF4721" w:rsidRDefault="000B25C4" w:rsidP="009E18C8">
            <w:pPr>
              <w:pStyle w:val="AssignmentsLevel1"/>
            </w:pPr>
          </w:p>
          <w:p w14:paraId="09E99487" w14:textId="1D64D542" w:rsidR="00B96B0E" w:rsidRDefault="00C2576A" w:rsidP="0073744F">
            <w:pPr>
              <w:pStyle w:val="AssignmentsLevel2"/>
              <w:rPr>
                <w:b/>
                <w:bCs/>
              </w:rPr>
            </w:pPr>
            <w:r>
              <w:t>Imagine y</w:t>
            </w:r>
            <w:r w:rsidR="00B96B0E" w:rsidRPr="00B96B0E">
              <w:t>ou are a new principal</w:t>
            </w:r>
            <w:r>
              <w:t>,</w:t>
            </w:r>
            <w:r w:rsidR="00B96B0E" w:rsidRPr="00B96B0E">
              <w:t xml:space="preserve"> and you want to make certain that you support those teachers who may not be as effective as they should. Prior to a formal evaluation</w:t>
            </w:r>
            <w:r w:rsidR="0073744F">
              <w:t>,</w:t>
            </w:r>
            <w:r w:rsidR="00B96B0E" w:rsidRPr="00B96B0E">
              <w:t xml:space="preserve"> what </w:t>
            </w:r>
            <w:r w:rsidR="0073744F">
              <w:t xml:space="preserve">5 characteristics </w:t>
            </w:r>
            <w:r w:rsidR="00B96B0E" w:rsidRPr="00B96B0E">
              <w:t xml:space="preserve">would you focus on to identify these teachers? </w:t>
            </w:r>
            <w:r w:rsidR="0073744F">
              <w:t>Why?</w:t>
            </w:r>
          </w:p>
          <w:p w14:paraId="08CE8ED2" w14:textId="77777777" w:rsidR="0073744F" w:rsidRDefault="0073744F" w:rsidP="009E18C8">
            <w:pPr>
              <w:pStyle w:val="AssignmentsLevel1"/>
              <w:rPr>
                <w:b/>
                <w:bCs/>
              </w:rPr>
            </w:pPr>
          </w:p>
          <w:p w14:paraId="42F9E12B" w14:textId="4055F3A6" w:rsidR="000B25C4" w:rsidRPr="00DF4721" w:rsidRDefault="000B25C4" w:rsidP="00C2576A">
            <w:pPr>
              <w:pStyle w:val="AssignmentsLevel1"/>
              <w:rPr>
                <w:b/>
                <w:bCs/>
              </w:rPr>
            </w:pPr>
            <w:r w:rsidRPr="00DF4721">
              <w:rPr>
                <w:b/>
                <w:bCs/>
              </w:rPr>
              <w:t>Post</w:t>
            </w:r>
            <w:r w:rsidRPr="00DF4721">
              <w:t xml:space="preserve"> constructive criticism, clarification, additional questions, or your own relevant thoughts to </w:t>
            </w:r>
            <w:r w:rsidR="00C2576A">
              <w:t>3</w:t>
            </w:r>
            <w:r w:rsidR="00C2576A" w:rsidRPr="00DF4721">
              <w:t xml:space="preserve"> </w:t>
            </w:r>
            <w:r w:rsidRPr="00DF4721">
              <w:t>of your classmates' posts by Sunday.</w:t>
            </w:r>
          </w:p>
        </w:tc>
        <w:tc>
          <w:tcPr>
            <w:tcW w:w="1440" w:type="dxa"/>
          </w:tcPr>
          <w:p w14:paraId="07400265" w14:textId="62339932" w:rsidR="000B25C4" w:rsidRPr="00DF4721" w:rsidRDefault="002B6F2E" w:rsidP="009E18C8">
            <w:pPr>
              <w:tabs>
                <w:tab w:val="left" w:pos="2329"/>
              </w:tabs>
              <w:rPr>
                <w:rFonts w:cs="Arial"/>
                <w:szCs w:val="20"/>
              </w:rPr>
            </w:pPr>
            <w:r>
              <w:rPr>
                <w:rFonts w:cs="Arial"/>
                <w:szCs w:val="20"/>
              </w:rPr>
              <w:t>11.1</w:t>
            </w:r>
          </w:p>
        </w:tc>
        <w:tc>
          <w:tcPr>
            <w:tcW w:w="1440" w:type="dxa"/>
          </w:tcPr>
          <w:p w14:paraId="3DA89304" w14:textId="77777777" w:rsidR="000B25C4" w:rsidRPr="00DF4721" w:rsidRDefault="000B25C4" w:rsidP="009E18C8">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9133B6" w:rsidRPr="00DF4721" w14:paraId="5D25CCD5" w14:textId="77777777" w:rsidTr="00BF130F">
        <w:tc>
          <w:tcPr>
            <w:tcW w:w="10170" w:type="dxa"/>
            <w:gridSpan w:val="2"/>
            <w:tcMar>
              <w:top w:w="115" w:type="dxa"/>
              <w:left w:w="115" w:type="dxa"/>
              <w:bottom w:w="115" w:type="dxa"/>
              <w:right w:w="115" w:type="dxa"/>
            </w:tcMar>
          </w:tcPr>
          <w:p w14:paraId="22765E10" w14:textId="3C70F81E" w:rsidR="009133B6" w:rsidRPr="00DF4721" w:rsidRDefault="009133B6" w:rsidP="00BF130F">
            <w:pPr>
              <w:tabs>
                <w:tab w:val="left" w:pos="2329"/>
              </w:tabs>
              <w:rPr>
                <w:rFonts w:eastAsia="Arial" w:cs="Arial"/>
                <w:b/>
                <w:bCs/>
              </w:rPr>
            </w:pPr>
            <w:r w:rsidRPr="00DF4721">
              <w:rPr>
                <w:rFonts w:eastAsia="Arial" w:cs="Arial"/>
                <w:b/>
                <w:bCs/>
              </w:rPr>
              <w:t xml:space="preserve">Discussion: </w:t>
            </w:r>
            <w:r w:rsidR="0073744F">
              <w:rPr>
                <w:rFonts w:eastAsia="Arial" w:cs="Arial"/>
                <w:b/>
                <w:bCs/>
              </w:rPr>
              <w:t xml:space="preserve">Professional Learning Communities </w:t>
            </w:r>
            <w:r w:rsidR="00C2576A">
              <w:rPr>
                <w:rFonts w:eastAsia="Arial" w:cs="Arial"/>
                <w:b/>
                <w:bCs/>
              </w:rPr>
              <w:t>V</w:t>
            </w:r>
            <w:r w:rsidR="0073744F">
              <w:rPr>
                <w:rFonts w:eastAsia="Arial" w:cs="Arial"/>
                <w:b/>
                <w:bCs/>
              </w:rPr>
              <w:t>ersus Professional Development</w:t>
            </w:r>
          </w:p>
          <w:p w14:paraId="320361C2" w14:textId="77777777" w:rsidR="009133B6" w:rsidRPr="00DF4721" w:rsidRDefault="009133B6" w:rsidP="00BF130F">
            <w:pPr>
              <w:pStyle w:val="AssignmentsLevel1"/>
            </w:pPr>
          </w:p>
          <w:p w14:paraId="46CA1011" w14:textId="54EB59BC" w:rsidR="009133B6" w:rsidRPr="00DF4721" w:rsidRDefault="009133B6" w:rsidP="00BF130F">
            <w:pPr>
              <w:pStyle w:val="AssignmentsLevel1"/>
            </w:pPr>
            <w:r w:rsidRPr="00DF4721">
              <w:rPr>
                <w:b/>
                <w:bCs/>
              </w:rPr>
              <w:t xml:space="preserve">Respond </w:t>
            </w:r>
            <w:r w:rsidRPr="00DF4721">
              <w:t xml:space="preserve">to the following question in the </w:t>
            </w:r>
            <w:r w:rsidR="0073744F" w:rsidRPr="0073744F">
              <w:t xml:space="preserve">Professional Learning Communities </w:t>
            </w:r>
            <w:r w:rsidR="00C2576A">
              <w:t>V</w:t>
            </w:r>
            <w:r w:rsidR="0073744F" w:rsidRPr="0073744F">
              <w:t xml:space="preserve">ersus Professional Development </w:t>
            </w:r>
            <w:r w:rsidRPr="00DF4721">
              <w:t>discussion forum by Thursday:</w:t>
            </w:r>
          </w:p>
          <w:p w14:paraId="50D725AE" w14:textId="77777777" w:rsidR="009133B6" w:rsidRPr="00DF4721" w:rsidRDefault="009133B6" w:rsidP="00BF130F">
            <w:pPr>
              <w:pStyle w:val="AssignmentsLevel1"/>
            </w:pPr>
          </w:p>
          <w:p w14:paraId="68CD6551" w14:textId="63DE5C08" w:rsidR="009133B6" w:rsidRPr="00DF4721" w:rsidRDefault="00B96B0E" w:rsidP="00B96B0E">
            <w:pPr>
              <w:pStyle w:val="AssignmentsLevel2"/>
            </w:pPr>
            <w:r w:rsidRPr="00B96B0E">
              <w:t>Describe your understanding of how a professional learning community differs from professional development. How can a learning community assist with supporting the mission and goals of the principal?</w:t>
            </w:r>
            <w:r w:rsidR="009133B6" w:rsidRPr="00DF4721">
              <w:t xml:space="preserve"> </w:t>
            </w:r>
          </w:p>
          <w:p w14:paraId="2AB4BDDA" w14:textId="77777777" w:rsidR="009133B6" w:rsidRPr="00DF4721" w:rsidRDefault="009133B6" w:rsidP="00BF130F">
            <w:pPr>
              <w:pStyle w:val="AssignmentsLevel1"/>
            </w:pPr>
          </w:p>
          <w:p w14:paraId="72E41D79" w14:textId="647D9DD5" w:rsidR="009133B6" w:rsidRPr="00DF4721" w:rsidRDefault="009133B6" w:rsidP="00C2576A">
            <w:pPr>
              <w:pStyle w:val="AssignmentsLevel1"/>
              <w:rPr>
                <w:b/>
                <w:bCs/>
              </w:rPr>
            </w:pPr>
            <w:r w:rsidRPr="00DF4721">
              <w:rPr>
                <w:b/>
                <w:bCs/>
              </w:rPr>
              <w:t>Post</w:t>
            </w:r>
            <w:r w:rsidRPr="00DF4721">
              <w:t xml:space="preserve"> constructive criticism, clarification, additional questions, or your own relevant thoughts to </w:t>
            </w:r>
            <w:r w:rsidR="00C2576A">
              <w:t>3</w:t>
            </w:r>
            <w:r w:rsidR="00C2576A" w:rsidRPr="00DF4721">
              <w:t xml:space="preserve"> </w:t>
            </w:r>
            <w:r w:rsidRPr="00DF4721">
              <w:t>of your classmates' posts by Sunday.</w:t>
            </w:r>
          </w:p>
        </w:tc>
        <w:tc>
          <w:tcPr>
            <w:tcW w:w="1440" w:type="dxa"/>
          </w:tcPr>
          <w:p w14:paraId="344B9D86" w14:textId="22CE3A9B" w:rsidR="009133B6" w:rsidRPr="00DF4721" w:rsidRDefault="002B6F2E" w:rsidP="00BF130F">
            <w:pPr>
              <w:tabs>
                <w:tab w:val="left" w:pos="2329"/>
              </w:tabs>
              <w:rPr>
                <w:rFonts w:cs="Arial"/>
                <w:szCs w:val="20"/>
              </w:rPr>
            </w:pPr>
            <w:r>
              <w:rPr>
                <w:rFonts w:cs="Arial"/>
                <w:szCs w:val="20"/>
              </w:rPr>
              <w:t>11.2</w:t>
            </w:r>
          </w:p>
        </w:tc>
        <w:tc>
          <w:tcPr>
            <w:tcW w:w="1440" w:type="dxa"/>
          </w:tcPr>
          <w:p w14:paraId="53E6ED2D" w14:textId="77777777" w:rsidR="009133B6" w:rsidRPr="00DF4721" w:rsidRDefault="009133B6"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6D0BEC2B" w14:textId="77777777" w:rsidTr="00BF130F">
        <w:tc>
          <w:tcPr>
            <w:tcW w:w="10170" w:type="dxa"/>
            <w:gridSpan w:val="2"/>
            <w:tcMar>
              <w:top w:w="115" w:type="dxa"/>
              <w:left w:w="115" w:type="dxa"/>
              <w:bottom w:w="115" w:type="dxa"/>
              <w:right w:w="115" w:type="dxa"/>
            </w:tcMar>
          </w:tcPr>
          <w:p w14:paraId="542233B6" w14:textId="421CE90B" w:rsidR="000969A9" w:rsidRPr="004D307C" w:rsidRDefault="000969A9" w:rsidP="000969A9">
            <w:pPr>
              <w:pStyle w:val="AssignmentsLevel1"/>
              <w:rPr>
                <w:b/>
              </w:rPr>
            </w:pPr>
            <w:r w:rsidRPr="004D307C">
              <w:rPr>
                <w:b/>
              </w:rPr>
              <w:t>Walk</w:t>
            </w:r>
            <w:r w:rsidR="00C2576A">
              <w:rPr>
                <w:b/>
              </w:rPr>
              <w:t>t</w:t>
            </w:r>
            <w:r w:rsidRPr="004D307C">
              <w:rPr>
                <w:b/>
              </w:rPr>
              <w:t>h</w:t>
            </w:r>
            <w:r>
              <w:rPr>
                <w:b/>
              </w:rPr>
              <w:t>r</w:t>
            </w:r>
            <w:r w:rsidRPr="004D307C">
              <w:rPr>
                <w:b/>
              </w:rPr>
              <w:t>ough</w:t>
            </w:r>
            <w:r>
              <w:rPr>
                <w:b/>
              </w:rPr>
              <w:t xml:space="preserve"> Checklist</w:t>
            </w:r>
          </w:p>
          <w:p w14:paraId="52CC6138" w14:textId="77777777" w:rsidR="000969A9" w:rsidRDefault="000969A9" w:rsidP="000969A9">
            <w:pPr>
              <w:rPr>
                <w:b/>
              </w:rPr>
            </w:pPr>
          </w:p>
          <w:p w14:paraId="27007656" w14:textId="7CB8A62F" w:rsidR="000969A9" w:rsidRDefault="000969A9" w:rsidP="000969A9">
            <w:r w:rsidRPr="00076B05">
              <w:rPr>
                <w:b/>
              </w:rPr>
              <w:t>Resource</w:t>
            </w:r>
            <w:r>
              <w:rPr>
                <w:b/>
              </w:rPr>
              <w:t>s</w:t>
            </w:r>
            <w:r w:rsidRPr="00CA53E0">
              <w:rPr>
                <w:b/>
              </w:rPr>
              <w:t>:</w:t>
            </w:r>
            <w:r>
              <w:t xml:space="preserve"> </w:t>
            </w:r>
          </w:p>
          <w:p w14:paraId="14A42129" w14:textId="77777777" w:rsidR="00C2576A" w:rsidRDefault="00C2576A" w:rsidP="000969A9"/>
          <w:p w14:paraId="3ABE4384" w14:textId="2286C356" w:rsidR="000969A9" w:rsidRDefault="00E4668A" w:rsidP="000969A9">
            <w:pPr>
              <w:pStyle w:val="AssignmentsLevel2"/>
            </w:pPr>
            <w:hyperlink r:id="rId124" w:history="1">
              <w:r w:rsidR="000969A9" w:rsidRPr="00076B05">
                <w:rPr>
                  <w:rStyle w:val="Hyperlink"/>
                </w:rPr>
                <w:t>Classroom Walk-Through Checklist</w:t>
              </w:r>
            </w:hyperlink>
          </w:p>
          <w:p w14:paraId="3E3785A1" w14:textId="56F42AB7" w:rsidR="000969A9" w:rsidRDefault="00E4668A" w:rsidP="000969A9">
            <w:pPr>
              <w:pStyle w:val="AssignmentsLevel2"/>
            </w:pPr>
            <w:hyperlink r:id="rId125" w:history="1">
              <w:r w:rsidR="000969A9" w:rsidRPr="00076B05">
                <w:rPr>
                  <w:rStyle w:val="Hyperlink"/>
                </w:rPr>
                <w:t>Charlotte Danielson’s Framework for Teaching</w:t>
              </w:r>
            </w:hyperlink>
          </w:p>
          <w:p w14:paraId="6C229F93" w14:textId="77777777" w:rsidR="000969A9" w:rsidRDefault="000969A9" w:rsidP="000969A9"/>
          <w:p w14:paraId="2CA6A21C" w14:textId="1D418002" w:rsidR="000969A9" w:rsidRDefault="000969A9" w:rsidP="000969A9">
            <w:r w:rsidRPr="0073744F">
              <w:rPr>
                <w:b/>
              </w:rPr>
              <w:t>Use</w:t>
            </w:r>
            <w:r>
              <w:t xml:space="preserve"> the classroom walkthrough checklist and Charlotte Danielson’s </w:t>
            </w:r>
            <w:r w:rsidR="00C2576A">
              <w:t>f</w:t>
            </w:r>
            <w:r>
              <w:t xml:space="preserve">ramework for </w:t>
            </w:r>
            <w:r w:rsidR="00C2576A">
              <w:t>t</w:t>
            </w:r>
            <w:r>
              <w:t xml:space="preserve">eaching to develop a walkthrough checklist. Cover all 4 domains of Danielson’s </w:t>
            </w:r>
            <w:r w:rsidR="00C2576A">
              <w:t>f</w:t>
            </w:r>
            <w:r>
              <w:t>ramework</w:t>
            </w:r>
            <w:r w:rsidR="00C2576A">
              <w:t>,</w:t>
            </w:r>
            <w:r>
              <w:t xml:space="preserve"> with a focus on supporting the mission of increasing student academic achievement and </w:t>
            </w:r>
            <w:r w:rsidR="00C2576A">
              <w:t>i</w:t>
            </w:r>
            <w:r>
              <w:t>mproving overall classroom behavior.</w:t>
            </w:r>
          </w:p>
          <w:p w14:paraId="78CA496A" w14:textId="77777777" w:rsidR="000969A9" w:rsidRDefault="000969A9" w:rsidP="000969A9"/>
          <w:p w14:paraId="6B9C148A" w14:textId="2EC4304A" w:rsidR="000969A9" w:rsidRPr="00DF4721" w:rsidRDefault="000969A9" w:rsidP="000969A9">
            <w:r w:rsidRPr="00076B05">
              <w:rPr>
                <w:b/>
              </w:rPr>
              <w:t>Submit</w:t>
            </w:r>
            <w:r>
              <w:t xml:space="preserve"> your checklist by Sunday.</w:t>
            </w:r>
          </w:p>
        </w:tc>
        <w:tc>
          <w:tcPr>
            <w:tcW w:w="1440" w:type="dxa"/>
          </w:tcPr>
          <w:p w14:paraId="5DCCD2CA" w14:textId="0D84B187" w:rsidR="000969A9" w:rsidRPr="00DF4721" w:rsidRDefault="000969A9" w:rsidP="000969A9">
            <w:pPr>
              <w:tabs>
                <w:tab w:val="left" w:pos="2329"/>
              </w:tabs>
              <w:rPr>
                <w:rFonts w:cs="Arial"/>
                <w:szCs w:val="20"/>
              </w:rPr>
            </w:pPr>
            <w:r>
              <w:rPr>
                <w:rFonts w:cs="Arial"/>
                <w:szCs w:val="20"/>
              </w:rPr>
              <w:lastRenderedPageBreak/>
              <w:t>11.4</w:t>
            </w:r>
          </w:p>
        </w:tc>
        <w:tc>
          <w:tcPr>
            <w:tcW w:w="1440" w:type="dxa"/>
          </w:tcPr>
          <w:p w14:paraId="15BF7583" w14:textId="266682F6"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468295F9"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8F5A65"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8B8E89"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4E8004E"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23607559" w14:textId="3635135A" w:rsidR="000969A9" w:rsidRPr="00DF4721" w:rsidRDefault="000969A9" w:rsidP="000969A9">
            <w:pPr>
              <w:tabs>
                <w:tab w:val="left" w:pos="2329"/>
              </w:tabs>
              <w:rPr>
                <w:rFonts w:cs="Arial"/>
                <w:b/>
                <w:szCs w:val="20"/>
              </w:rPr>
            </w:pPr>
            <w:r>
              <w:rPr>
                <w:rFonts w:cs="Arial"/>
                <w:b/>
                <w:szCs w:val="20"/>
              </w:rPr>
              <w:t>3</w:t>
            </w:r>
            <w:r w:rsidR="00865F48">
              <w:rPr>
                <w:rFonts w:cs="Arial"/>
                <w:b/>
                <w:szCs w:val="20"/>
              </w:rPr>
              <w:t>.5</w:t>
            </w:r>
            <w:r>
              <w:rPr>
                <w:rFonts w:cs="Arial"/>
                <w:b/>
                <w:szCs w:val="20"/>
              </w:rPr>
              <w:t xml:space="preserve"> hours</w:t>
            </w:r>
          </w:p>
        </w:tc>
      </w:tr>
    </w:tbl>
    <w:p w14:paraId="6BEEE605" w14:textId="77777777" w:rsidR="009133B6" w:rsidRPr="00DF4721" w:rsidRDefault="009133B6" w:rsidP="4948C66D">
      <w:pPr>
        <w:pStyle w:val="Heading1"/>
      </w:pPr>
    </w:p>
    <w:p w14:paraId="2221C941" w14:textId="0EFB356C" w:rsidR="009133B6" w:rsidRPr="00DF4721" w:rsidRDefault="009133B6">
      <w:pPr>
        <w:rPr>
          <w:rFonts w:cs="Arial"/>
          <w:b/>
          <w:color w:val="BF2C37"/>
          <w:sz w:val="22"/>
          <w:szCs w:val="22"/>
        </w:rPr>
      </w:pPr>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133B6" w:rsidRPr="00DF4721" w14:paraId="069E58F6" w14:textId="77777777" w:rsidTr="00BF130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16EC272" w14:textId="4E91879A" w:rsidR="009133B6" w:rsidRPr="00DF4721" w:rsidRDefault="009133B6" w:rsidP="00C2576A">
            <w:pPr>
              <w:pStyle w:val="WeeklyTopicHeading1"/>
            </w:pPr>
            <w:r w:rsidRPr="00DF4721">
              <w:lastRenderedPageBreak/>
              <w:t xml:space="preserve">Week Twelve: </w:t>
            </w:r>
            <w:r w:rsidR="002F6D51" w:rsidRPr="002F6D51">
              <w:t xml:space="preserve">Bullying, and </w:t>
            </w:r>
            <w:r w:rsidR="00C2576A">
              <w:t>C</w:t>
            </w:r>
            <w:r w:rsidR="002F6D51" w:rsidRPr="002F6D51">
              <w:t xml:space="preserve">hallenges </w:t>
            </w:r>
            <w:r w:rsidR="00C2576A">
              <w:t>R</w:t>
            </w:r>
            <w:r w:rsidR="002F6D51" w:rsidRPr="002F6D51">
              <w:t>elated to LGBTQIA Students</w:t>
            </w:r>
          </w:p>
        </w:tc>
        <w:tc>
          <w:tcPr>
            <w:tcW w:w="1440" w:type="dxa"/>
            <w:tcBorders>
              <w:left w:val="nil"/>
              <w:bottom w:val="single" w:sz="4" w:space="0" w:color="000000" w:themeColor="text1"/>
              <w:right w:val="nil"/>
            </w:tcBorders>
            <w:shd w:val="clear" w:color="auto" w:fill="BF2C37"/>
          </w:tcPr>
          <w:p w14:paraId="01266B48" w14:textId="77777777" w:rsidR="009133B6" w:rsidRPr="00DF4721" w:rsidRDefault="009133B6" w:rsidP="00BF130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9EE50CB" w14:textId="77777777" w:rsidR="009133B6" w:rsidRPr="00DF4721" w:rsidRDefault="009133B6" w:rsidP="00BF130F">
            <w:pPr>
              <w:tabs>
                <w:tab w:val="left" w:pos="0"/>
                <w:tab w:val="left" w:pos="3720"/>
              </w:tabs>
              <w:outlineLvl w:val="0"/>
              <w:rPr>
                <w:rFonts w:cs="Arial"/>
                <w:color w:val="FFFFFF"/>
                <w:sz w:val="28"/>
                <w:szCs w:val="28"/>
              </w:rPr>
            </w:pPr>
          </w:p>
        </w:tc>
      </w:tr>
      <w:tr w:rsidR="009133B6" w:rsidRPr="00DF4721" w14:paraId="394379ED"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3C792D0"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57E6F1"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5D850787"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6CA952C9" w14:textId="033F7C85" w:rsidR="009133B6" w:rsidRPr="007C7087" w:rsidRDefault="007C7087" w:rsidP="00C2576A">
            <w:pPr>
              <w:pStyle w:val="ListParagraph"/>
              <w:numPr>
                <w:ilvl w:val="1"/>
                <w:numId w:val="19"/>
              </w:numPr>
              <w:ind w:left="485" w:hanging="485"/>
              <w:rPr>
                <w:rFonts w:cs="Arial"/>
                <w:szCs w:val="20"/>
              </w:rPr>
            </w:pPr>
            <w:r w:rsidRPr="007C7087">
              <w:rPr>
                <w:rFonts w:cs="Arial"/>
                <w:szCs w:val="20"/>
              </w:rPr>
              <w:t>Apply strategies to respond to bullying</w:t>
            </w:r>
            <w:r>
              <w:rPr>
                <w:rFonts w:cs="Arial"/>
                <w:szCs w:val="20"/>
              </w:rPr>
              <w:t>.</w:t>
            </w:r>
          </w:p>
        </w:tc>
        <w:tc>
          <w:tcPr>
            <w:tcW w:w="2880" w:type="dxa"/>
            <w:gridSpan w:val="2"/>
            <w:tcBorders>
              <w:left w:val="nil"/>
              <w:bottom w:val="nil"/>
            </w:tcBorders>
          </w:tcPr>
          <w:p w14:paraId="36D9D31E" w14:textId="4353A3E4" w:rsidR="009133B6" w:rsidRPr="00DF4721" w:rsidRDefault="00162DEF" w:rsidP="00162DEF">
            <w:pPr>
              <w:tabs>
                <w:tab w:val="left" w:pos="0"/>
                <w:tab w:val="left" w:pos="3720"/>
              </w:tabs>
              <w:outlineLvl w:val="0"/>
              <w:rPr>
                <w:rFonts w:cs="Arial"/>
                <w:szCs w:val="20"/>
              </w:rPr>
            </w:pPr>
            <w:r>
              <w:rPr>
                <w:rFonts w:cs="Arial"/>
                <w:szCs w:val="20"/>
              </w:rPr>
              <w:t>CLO7</w:t>
            </w:r>
          </w:p>
        </w:tc>
      </w:tr>
      <w:tr w:rsidR="009133B6" w:rsidRPr="00DF4721" w14:paraId="0D597762"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537EB9E2" w14:textId="53B04007" w:rsidR="009133B6" w:rsidRPr="00DF4721" w:rsidRDefault="007C7087" w:rsidP="00C2576A">
            <w:pPr>
              <w:pStyle w:val="ObjectiveBullet"/>
              <w:numPr>
                <w:ilvl w:val="1"/>
                <w:numId w:val="19"/>
              </w:numPr>
              <w:ind w:left="485" w:hanging="485"/>
            </w:pPr>
            <w:r w:rsidRPr="007C7087">
              <w:t>Develop strategies to implement policy and provide staff development and training to address the harassment of LGBTQIA stude</w:t>
            </w:r>
            <w:r>
              <w:t>nts.</w:t>
            </w:r>
          </w:p>
        </w:tc>
        <w:tc>
          <w:tcPr>
            <w:tcW w:w="2880" w:type="dxa"/>
            <w:gridSpan w:val="2"/>
            <w:tcBorders>
              <w:top w:val="nil"/>
              <w:left w:val="nil"/>
              <w:bottom w:val="nil"/>
            </w:tcBorders>
          </w:tcPr>
          <w:p w14:paraId="3FADE5E6" w14:textId="6BD1A9DB" w:rsidR="009133B6" w:rsidRPr="00DF4721" w:rsidRDefault="00162DEF" w:rsidP="00BF130F">
            <w:pPr>
              <w:tabs>
                <w:tab w:val="left" w:pos="0"/>
                <w:tab w:val="left" w:pos="3720"/>
              </w:tabs>
              <w:outlineLvl w:val="0"/>
              <w:rPr>
                <w:rFonts w:cs="Arial"/>
                <w:szCs w:val="20"/>
              </w:rPr>
            </w:pPr>
            <w:r>
              <w:rPr>
                <w:rFonts w:cs="Arial"/>
                <w:szCs w:val="20"/>
              </w:rPr>
              <w:t>CLO7</w:t>
            </w:r>
          </w:p>
        </w:tc>
      </w:tr>
      <w:tr w:rsidR="009133B6" w:rsidRPr="00DF4721" w14:paraId="6C2009A9"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A2BAEA"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27E96D43"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1117D67"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5704BEFE"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025ED71F"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1F8E1C" w14:textId="7B79173B" w:rsidR="009133B6" w:rsidRPr="00DF4721" w:rsidRDefault="007C7087" w:rsidP="00BF130F">
            <w:pPr>
              <w:tabs>
                <w:tab w:val="left" w:pos="2329"/>
              </w:tabs>
              <w:rPr>
                <w:rFonts w:eastAsia="Arial" w:cs="Arial"/>
                <w:b/>
                <w:bCs/>
              </w:rPr>
            </w:pPr>
            <w:r>
              <w:rPr>
                <w:rFonts w:eastAsia="Arial" w:cs="Arial"/>
                <w:b/>
                <w:bCs/>
              </w:rPr>
              <w:t>Readings</w:t>
            </w:r>
          </w:p>
          <w:p w14:paraId="699B896F" w14:textId="77777777" w:rsidR="009133B6" w:rsidRPr="00DF4721" w:rsidRDefault="009133B6" w:rsidP="00BF130F">
            <w:pPr>
              <w:tabs>
                <w:tab w:val="left" w:pos="2329"/>
              </w:tabs>
              <w:rPr>
                <w:rFonts w:cs="Arial"/>
                <w:b/>
                <w:szCs w:val="20"/>
              </w:rPr>
            </w:pPr>
          </w:p>
          <w:p w14:paraId="4F8D2FC2" w14:textId="51770F97" w:rsidR="007C7087" w:rsidRDefault="007C7087" w:rsidP="00BF130F">
            <w:pPr>
              <w:pStyle w:val="AssignmentsLevel1"/>
            </w:pPr>
            <w:r w:rsidRPr="002126D1">
              <w:rPr>
                <w:b/>
              </w:rPr>
              <w:t>Read</w:t>
            </w:r>
            <w:r>
              <w:t xml:space="preserve"> the following:</w:t>
            </w:r>
          </w:p>
          <w:p w14:paraId="5F9DF363" w14:textId="6DED700D" w:rsidR="002126D1" w:rsidRDefault="002126D1" w:rsidP="00BF130F">
            <w:pPr>
              <w:pStyle w:val="AssignmentsLevel1"/>
            </w:pPr>
          </w:p>
          <w:p w14:paraId="48F094EA" w14:textId="71AC79A8" w:rsidR="002126D1" w:rsidRDefault="002126D1" w:rsidP="00BF130F">
            <w:pPr>
              <w:pStyle w:val="AssignmentsLevel1"/>
              <w:rPr>
                <w:b/>
              </w:rPr>
            </w:pPr>
            <w:r w:rsidRPr="009E18C8">
              <w:rPr>
                <w:b/>
              </w:rPr>
              <w:t>Bullying</w:t>
            </w:r>
          </w:p>
          <w:p w14:paraId="00C4065D" w14:textId="77777777" w:rsidR="00A01FA6" w:rsidRPr="009E18C8" w:rsidRDefault="00A01FA6" w:rsidP="00BF130F">
            <w:pPr>
              <w:pStyle w:val="AssignmentsLevel1"/>
              <w:rPr>
                <w:b/>
              </w:rPr>
            </w:pPr>
          </w:p>
          <w:p w14:paraId="5938D924" w14:textId="2CCB1456" w:rsidR="009E18C8" w:rsidRDefault="00E4668A" w:rsidP="00A01FA6">
            <w:pPr>
              <w:pStyle w:val="AssignmentsLevel2"/>
            </w:pPr>
            <w:hyperlink r:id="rId126" w:history="1">
              <w:r w:rsidR="009E18C8" w:rsidRPr="009E18C8">
                <w:rPr>
                  <w:rStyle w:val="Hyperlink"/>
                </w:rPr>
                <w:t>A Sample Bullying Policy for the Anytown School District School Board</w:t>
              </w:r>
            </w:hyperlink>
          </w:p>
          <w:p w14:paraId="0454934E" w14:textId="33302644" w:rsidR="009E18C8" w:rsidRDefault="00E4668A" w:rsidP="00A01FA6">
            <w:pPr>
              <w:pStyle w:val="AssignmentsLevel2"/>
            </w:pPr>
            <w:hyperlink r:id="rId127" w:history="1">
              <w:r w:rsidR="009E18C8" w:rsidRPr="009E18C8">
                <w:rPr>
                  <w:rStyle w:val="Hyperlink"/>
                </w:rPr>
                <w:t>Bullying in Elementary Schools: Its Causes and Effects on Students</w:t>
              </w:r>
            </w:hyperlink>
          </w:p>
          <w:p w14:paraId="59493ABE" w14:textId="77777777" w:rsidR="009E18C8" w:rsidRDefault="00E4668A" w:rsidP="00A01FA6">
            <w:pPr>
              <w:pStyle w:val="AssignmentsLevel2"/>
            </w:pPr>
            <w:hyperlink r:id="rId128" w:history="1">
              <w:r w:rsidR="009E18C8" w:rsidRPr="009E18C8">
                <w:rPr>
                  <w:rStyle w:val="Hyperlink"/>
                </w:rPr>
                <w:t>Cyber Bullying and the Classroom</w:t>
              </w:r>
            </w:hyperlink>
          </w:p>
          <w:p w14:paraId="209E823D" w14:textId="77777777" w:rsidR="009E18C8" w:rsidRDefault="00E4668A" w:rsidP="00A01FA6">
            <w:pPr>
              <w:pStyle w:val="AssignmentsLevel2"/>
            </w:pPr>
            <w:hyperlink r:id="rId129" w:history="1">
              <w:r w:rsidR="009E18C8" w:rsidRPr="009E18C8">
                <w:rPr>
                  <w:rStyle w:val="Hyperlink"/>
                </w:rPr>
                <w:t>Sample Complaint Letter to Principal About Cyber Bullying</w:t>
              </w:r>
            </w:hyperlink>
          </w:p>
          <w:p w14:paraId="43759497" w14:textId="77777777" w:rsidR="009E18C8" w:rsidRDefault="00E4668A" w:rsidP="00A01FA6">
            <w:pPr>
              <w:pStyle w:val="AssignmentsLevel2"/>
            </w:pPr>
            <w:hyperlink r:id="rId130" w:history="1">
              <w:r w:rsidR="009E18C8">
                <w:rPr>
                  <w:rStyle w:val="Hyperlink"/>
                </w:rPr>
                <w:t>20 Questions Parents Ask Principals about Bullying. . . and How You Can Answer</w:t>
              </w:r>
            </w:hyperlink>
          </w:p>
          <w:p w14:paraId="10D23FE6" w14:textId="77777777" w:rsidR="009E18C8" w:rsidRDefault="00E4668A" w:rsidP="00A01FA6">
            <w:pPr>
              <w:pStyle w:val="AssignmentsLevel2"/>
            </w:pPr>
            <w:hyperlink r:id="rId131" w:history="1">
              <w:r w:rsidR="009E18C8" w:rsidRPr="002126D1">
                <w:rPr>
                  <w:rStyle w:val="Hyperlink"/>
                </w:rPr>
                <w:t>Understanding the Roles of School Administrators in Community-Wide Bullying Prevention Efforts</w:t>
              </w:r>
            </w:hyperlink>
          </w:p>
          <w:p w14:paraId="083715EC" w14:textId="77777777" w:rsidR="009E18C8" w:rsidRDefault="009E18C8" w:rsidP="009E18C8">
            <w:pPr>
              <w:pStyle w:val="AssignmentsLevel1"/>
            </w:pPr>
          </w:p>
          <w:p w14:paraId="20FFF1AE" w14:textId="4F1B9E0C" w:rsidR="00A01FA6" w:rsidRDefault="00E4791E" w:rsidP="009E18C8">
            <w:pPr>
              <w:pStyle w:val="AssignmentsLevel1"/>
              <w:rPr>
                <w:b/>
              </w:rPr>
            </w:pPr>
            <w:r>
              <w:rPr>
                <w:b/>
              </w:rPr>
              <w:t>LGBTQIA</w:t>
            </w:r>
            <w:r w:rsidR="00A01FA6" w:rsidRPr="00A01FA6">
              <w:rPr>
                <w:b/>
              </w:rPr>
              <w:t xml:space="preserve"> Students</w:t>
            </w:r>
          </w:p>
          <w:p w14:paraId="78CA32D7" w14:textId="77777777" w:rsidR="00A01FA6" w:rsidRDefault="00A01FA6" w:rsidP="009E18C8">
            <w:pPr>
              <w:pStyle w:val="AssignmentsLevel1"/>
              <w:rPr>
                <w:b/>
              </w:rPr>
            </w:pPr>
          </w:p>
          <w:p w14:paraId="685BEDB2" w14:textId="46F1973F" w:rsidR="00A01FA6" w:rsidRDefault="00E4668A" w:rsidP="00A01FA6">
            <w:pPr>
              <w:pStyle w:val="AssignmentsLevel2"/>
            </w:pPr>
            <w:hyperlink r:id="rId132" w:history="1">
              <w:r w:rsidR="00A01FA6" w:rsidRPr="00A01FA6">
                <w:rPr>
                  <w:rStyle w:val="Hyperlink"/>
                </w:rPr>
                <w:t>Best Practices: Creating an LGBT-inclusive School Climate</w:t>
              </w:r>
            </w:hyperlink>
          </w:p>
          <w:p w14:paraId="54AAD509" w14:textId="77777777" w:rsidR="00A01FA6" w:rsidRDefault="00E4668A" w:rsidP="00A01FA6">
            <w:pPr>
              <w:pStyle w:val="AssignmentsLevel2"/>
            </w:pPr>
            <w:hyperlink r:id="rId133" w:history="1">
              <w:r w:rsidR="00A01FA6" w:rsidRPr="00A01FA6">
                <w:rPr>
                  <w:rStyle w:val="Hyperlink"/>
                </w:rPr>
                <w:t>Making School Safe for Sexual Minority Students</w:t>
              </w:r>
            </w:hyperlink>
          </w:p>
          <w:p w14:paraId="0EF4492F" w14:textId="54A6B51E" w:rsidR="00A01FA6" w:rsidRPr="00A01FA6" w:rsidRDefault="00E4668A" w:rsidP="00A01FA6">
            <w:pPr>
              <w:pStyle w:val="AssignmentsLevel2"/>
            </w:pPr>
            <w:hyperlink r:id="rId134" w:history="1">
              <w:r w:rsidR="00A01FA6" w:rsidRPr="00A01FA6">
                <w:rPr>
                  <w:rStyle w:val="Hyperlink"/>
                </w:rPr>
                <w:t>GLSEN Safe Space Kit: A Guide to Supporting Lesbian, Gay, Bisexual and Transgender Students in Your School</w:t>
              </w:r>
            </w:hyperlink>
          </w:p>
        </w:tc>
        <w:tc>
          <w:tcPr>
            <w:tcW w:w="1440" w:type="dxa"/>
            <w:tcBorders>
              <w:left w:val="single" w:sz="4" w:space="0" w:color="000000" w:themeColor="text1"/>
            </w:tcBorders>
            <w:shd w:val="clear" w:color="auto" w:fill="FFFFFF" w:themeFill="background1"/>
          </w:tcPr>
          <w:p w14:paraId="4CA84C17" w14:textId="1BD99426" w:rsidR="009133B6" w:rsidRPr="00DF4721" w:rsidRDefault="00A01FA6" w:rsidP="00BF130F">
            <w:pPr>
              <w:rPr>
                <w:rFonts w:cs="Arial"/>
                <w:szCs w:val="20"/>
              </w:rPr>
            </w:pPr>
            <w:r>
              <w:rPr>
                <w:rFonts w:cs="Arial"/>
                <w:szCs w:val="20"/>
              </w:rPr>
              <w:t>12.1, 12.2</w:t>
            </w:r>
          </w:p>
        </w:tc>
        <w:tc>
          <w:tcPr>
            <w:tcW w:w="1440" w:type="dxa"/>
            <w:tcBorders>
              <w:left w:val="single" w:sz="4" w:space="0" w:color="000000" w:themeColor="text1"/>
            </w:tcBorders>
            <w:shd w:val="clear" w:color="auto" w:fill="FFFFFF" w:themeFill="background1"/>
          </w:tcPr>
          <w:p w14:paraId="6F7BFB26" w14:textId="77777777" w:rsidR="009133B6" w:rsidRPr="00DF4721" w:rsidRDefault="009133B6" w:rsidP="00BF130F">
            <w:pPr>
              <w:rPr>
                <w:rFonts w:cs="Arial"/>
                <w:szCs w:val="20"/>
              </w:rPr>
            </w:pPr>
          </w:p>
        </w:tc>
      </w:tr>
      <w:tr w:rsidR="009133B6" w:rsidRPr="00DF4721" w14:paraId="3E43CB1B"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7C844D"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71EC2BAD"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548469"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21686DAA" w14:textId="77777777" w:rsidR="009133B6" w:rsidRPr="00DF4721" w:rsidRDefault="009133B6" w:rsidP="00BF130F">
            <w:pPr>
              <w:rPr>
                <w:rFonts w:eastAsia="Arial" w:cs="Arial"/>
                <w:b/>
                <w:bCs/>
                <w:i/>
                <w:iCs/>
              </w:rPr>
            </w:pPr>
            <w:r w:rsidRPr="00DF4721">
              <w:rPr>
                <w:rFonts w:eastAsia="Arial" w:cs="Arial"/>
                <w:b/>
                <w:bCs/>
                <w:i/>
                <w:iCs/>
              </w:rPr>
              <w:t>AIE</w:t>
            </w:r>
          </w:p>
        </w:tc>
      </w:tr>
      <w:tr w:rsidR="00CE23A9" w:rsidRPr="00DF4721" w14:paraId="66C5C602" w14:textId="77777777" w:rsidTr="00E33E2A">
        <w:tc>
          <w:tcPr>
            <w:tcW w:w="10170" w:type="dxa"/>
            <w:gridSpan w:val="2"/>
            <w:tcMar>
              <w:top w:w="115" w:type="dxa"/>
              <w:left w:w="115" w:type="dxa"/>
              <w:bottom w:w="115" w:type="dxa"/>
              <w:right w:w="115" w:type="dxa"/>
            </w:tcMar>
          </w:tcPr>
          <w:p w14:paraId="5D578C9F" w14:textId="2B952D34" w:rsidR="00CE23A9" w:rsidRPr="00DF4721" w:rsidRDefault="00CE23A9" w:rsidP="00E33E2A">
            <w:pPr>
              <w:tabs>
                <w:tab w:val="left" w:pos="2329"/>
              </w:tabs>
              <w:rPr>
                <w:rFonts w:eastAsia="Arial" w:cs="Arial"/>
                <w:b/>
                <w:bCs/>
              </w:rPr>
            </w:pPr>
            <w:r w:rsidRPr="00DF4721">
              <w:rPr>
                <w:rFonts w:eastAsia="Arial" w:cs="Arial"/>
                <w:b/>
                <w:bCs/>
              </w:rPr>
              <w:t xml:space="preserve">Discussion: </w:t>
            </w:r>
            <w:r w:rsidR="00790C88">
              <w:rPr>
                <w:b/>
                <w:bCs/>
              </w:rPr>
              <w:t>Response to Cyber</w:t>
            </w:r>
            <w:r w:rsidR="001503C3">
              <w:rPr>
                <w:b/>
                <w:bCs/>
              </w:rPr>
              <w:t>b</w:t>
            </w:r>
            <w:r w:rsidR="00790C88">
              <w:rPr>
                <w:b/>
                <w:bCs/>
              </w:rPr>
              <w:t>ullying Complaint L</w:t>
            </w:r>
            <w:r>
              <w:rPr>
                <w:b/>
                <w:bCs/>
              </w:rPr>
              <w:t>etter</w:t>
            </w:r>
          </w:p>
          <w:p w14:paraId="33FDD9C0" w14:textId="77777777" w:rsidR="00E631A0" w:rsidRDefault="00E631A0" w:rsidP="00CE23A9">
            <w:pPr>
              <w:pStyle w:val="AssignmentsLevel1"/>
              <w:rPr>
                <w:b/>
                <w:bCs/>
              </w:rPr>
            </w:pPr>
          </w:p>
          <w:p w14:paraId="2425270F" w14:textId="36995926" w:rsidR="00CE23A9" w:rsidRDefault="00CE23A9" w:rsidP="00CE23A9">
            <w:pPr>
              <w:pStyle w:val="AssignmentsLevel1"/>
            </w:pPr>
            <w:r>
              <w:rPr>
                <w:b/>
                <w:bCs/>
              </w:rPr>
              <w:t xml:space="preserve">Resource: </w:t>
            </w:r>
            <w:hyperlink r:id="rId135" w:history="1">
              <w:r w:rsidRPr="009E18C8">
                <w:rPr>
                  <w:rStyle w:val="Hyperlink"/>
                </w:rPr>
                <w:t>Cyber Bullying and the Classroom</w:t>
              </w:r>
            </w:hyperlink>
          </w:p>
          <w:p w14:paraId="02BA9884" w14:textId="77777777" w:rsidR="00CE23A9" w:rsidRPr="00DF4721" w:rsidRDefault="00CE23A9" w:rsidP="00E33E2A">
            <w:pPr>
              <w:pStyle w:val="AssignmentsLevel1"/>
            </w:pPr>
          </w:p>
          <w:p w14:paraId="184E4C31" w14:textId="1CFA0DF8" w:rsidR="00CE23A9" w:rsidRDefault="00CE23A9" w:rsidP="00CE23A9">
            <w:pPr>
              <w:pStyle w:val="AssignmentsLevel1"/>
            </w:pPr>
            <w:r w:rsidRPr="00677D0B">
              <w:rPr>
                <w:b/>
              </w:rPr>
              <w:t>Write</w:t>
            </w:r>
            <w:r>
              <w:t xml:space="preserve"> a response to one of the sample complaint l</w:t>
            </w:r>
            <w:r w:rsidRPr="00677D0B">
              <w:t>etter</w:t>
            </w:r>
            <w:r>
              <w:t>s</w:t>
            </w:r>
            <w:r w:rsidRPr="00677D0B">
              <w:t xml:space="preserve"> </w:t>
            </w:r>
            <w:r>
              <w:t xml:space="preserve">in </w:t>
            </w:r>
            <w:hyperlink r:id="rId136" w:history="1">
              <w:r w:rsidRPr="009E18C8">
                <w:rPr>
                  <w:rStyle w:val="Hyperlink"/>
                </w:rPr>
                <w:t>Sample Complaint Letter to Principal About Cyber Bullying</w:t>
              </w:r>
            </w:hyperlink>
            <w:r w:rsidRPr="00DF4721">
              <w:t xml:space="preserve"> in the </w:t>
            </w:r>
            <w:r w:rsidRPr="00CE23A9">
              <w:t xml:space="preserve">Response to Cyberbullying </w:t>
            </w:r>
            <w:r w:rsidR="00666E77">
              <w:t>C</w:t>
            </w:r>
            <w:r w:rsidRPr="00CE23A9">
              <w:t xml:space="preserve">omplaint </w:t>
            </w:r>
            <w:r w:rsidR="00666E77">
              <w:t>L</w:t>
            </w:r>
            <w:r w:rsidRPr="00CE23A9">
              <w:t>etter</w:t>
            </w:r>
            <w:r w:rsidRPr="00A21DBF">
              <w:t xml:space="preserve"> </w:t>
            </w:r>
            <w:r w:rsidRPr="00DF4721">
              <w:t>discussion forum by Thursday</w:t>
            </w:r>
            <w:r>
              <w:t>.</w:t>
            </w:r>
          </w:p>
          <w:p w14:paraId="33948D89" w14:textId="77777777" w:rsidR="00CE23A9" w:rsidRDefault="00CE23A9" w:rsidP="00CE23A9">
            <w:pPr>
              <w:pStyle w:val="AssignmentsLevel1"/>
            </w:pPr>
          </w:p>
          <w:p w14:paraId="16852024" w14:textId="77777777" w:rsidR="00CE23A9" w:rsidRDefault="00CE23A9" w:rsidP="00CE23A9">
            <w:pPr>
              <w:pStyle w:val="AssignmentsLevel1"/>
            </w:pPr>
            <w:r w:rsidRPr="00DF4721">
              <w:rPr>
                <w:b/>
                <w:bCs/>
              </w:rPr>
              <w:t>Post</w:t>
            </w:r>
            <w:r w:rsidRPr="00DF4721">
              <w:t xml:space="preserve"> constructive criticism, clarification, additional questions, or your own relevant thoughts to </w:t>
            </w:r>
            <w:r>
              <w:t>2 of your classmates who responded to the 2 sample letters you did not respond to</w:t>
            </w:r>
            <w:r w:rsidRPr="00DF4721">
              <w:t xml:space="preserve"> by Sunday.</w:t>
            </w:r>
          </w:p>
          <w:p w14:paraId="04F802BE" w14:textId="77777777" w:rsidR="00CE23A9" w:rsidRDefault="00CE23A9" w:rsidP="00CE23A9">
            <w:pPr>
              <w:pStyle w:val="AssignmentsLevel1"/>
            </w:pPr>
          </w:p>
          <w:p w14:paraId="02B57E28" w14:textId="3FF6A15C" w:rsidR="00CE23A9" w:rsidRPr="00DF4721" w:rsidRDefault="00CE23A9" w:rsidP="00CE23A9">
            <w:pPr>
              <w:pStyle w:val="AssignmentsLevel1"/>
              <w:rPr>
                <w:b/>
                <w:bCs/>
              </w:rPr>
            </w:pPr>
            <w:r w:rsidRPr="00CA53E0">
              <w:rPr>
                <w:i/>
              </w:rPr>
              <w:t>Example:</w:t>
            </w:r>
            <w:r>
              <w:t xml:space="preserve"> If your initial post is a response to </w:t>
            </w:r>
            <w:r w:rsidRPr="00CE23A9">
              <w:t>Sample Complaint Letter to Principal About Bullying on Social Media</w:t>
            </w:r>
            <w:r>
              <w:t>, your follow</w:t>
            </w:r>
            <w:r w:rsidR="00666E77">
              <w:t>-</w:t>
            </w:r>
            <w:r>
              <w:t xml:space="preserve">up posts will be one post to a student who responded to the </w:t>
            </w:r>
            <w:r w:rsidRPr="00CE23A9">
              <w:t>Sample Complaint Letter About Bullying Through Anonymous Messages</w:t>
            </w:r>
            <w:r>
              <w:t xml:space="preserve"> and one post to a student who responded to the </w:t>
            </w:r>
            <w:r w:rsidRPr="00CE23A9">
              <w:t>Sample Complaint Letter About Cyber Bullying Through Photos</w:t>
            </w:r>
            <w:r w:rsidR="00E631A0">
              <w:t>.</w:t>
            </w:r>
          </w:p>
        </w:tc>
        <w:tc>
          <w:tcPr>
            <w:tcW w:w="1440" w:type="dxa"/>
          </w:tcPr>
          <w:p w14:paraId="07B56F65" w14:textId="43BC70B1" w:rsidR="00CE23A9" w:rsidRPr="00DF4721" w:rsidRDefault="00E631A0" w:rsidP="00E33E2A">
            <w:pPr>
              <w:tabs>
                <w:tab w:val="left" w:pos="2329"/>
              </w:tabs>
              <w:rPr>
                <w:rFonts w:cs="Arial"/>
                <w:szCs w:val="20"/>
              </w:rPr>
            </w:pPr>
            <w:r>
              <w:rPr>
                <w:rFonts w:cs="Arial"/>
                <w:szCs w:val="20"/>
              </w:rPr>
              <w:lastRenderedPageBreak/>
              <w:t>12.1</w:t>
            </w:r>
          </w:p>
        </w:tc>
        <w:tc>
          <w:tcPr>
            <w:tcW w:w="1440" w:type="dxa"/>
          </w:tcPr>
          <w:p w14:paraId="567F2546" w14:textId="5104CCBF" w:rsidR="00CE23A9" w:rsidRPr="00DF4721" w:rsidRDefault="008A457F" w:rsidP="00E33E2A">
            <w:pPr>
              <w:tabs>
                <w:tab w:val="left" w:pos="2329"/>
              </w:tabs>
              <w:rPr>
                <w:rFonts w:eastAsia="Arial" w:cs="Arial"/>
              </w:rPr>
            </w:pPr>
            <w:r>
              <w:t xml:space="preserve">Case Study &amp; </w:t>
            </w:r>
            <w:r w:rsidR="00CE23A9" w:rsidRPr="00DF4721">
              <w:t xml:space="preserve">Discussion: one post and </w:t>
            </w:r>
            <w:r w:rsidR="00CE23A9" w:rsidRPr="00DF4721">
              <w:lastRenderedPageBreak/>
              <w:t xml:space="preserve">replies to three other posts = </w:t>
            </w:r>
            <w:r>
              <w:rPr>
                <w:b/>
                <w:bCs/>
              </w:rPr>
              <w:t>2</w:t>
            </w:r>
            <w:r w:rsidR="00CE23A9" w:rsidRPr="00DF4721">
              <w:rPr>
                <w:b/>
                <w:bCs/>
              </w:rPr>
              <w:t xml:space="preserve"> hour</w:t>
            </w:r>
            <w:r>
              <w:rPr>
                <w:b/>
                <w:bCs/>
              </w:rPr>
              <w:t>s</w:t>
            </w:r>
            <w:r w:rsidR="00CE23A9" w:rsidRPr="00DF4721">
              <w:rPr>
                <w:b/>
                <w:bCs/>
              </w:rPr>
              <w:t xml:space="preserve"> </w:t>
            </w:r>
          </w:p>
        </w:tc>
      </w:tr>
      <w:tr w:rsidR="000969A9" w:rsidRPr="00DF4721" w14:paraId="06D2C424" w14:textId="77777777" w:rsidTr="00BF130F">
        <w:tc>
          <w:tcPr>
            <w:tcW w:w="10170" w:type="dxa"/>
            <w:gridSpan w:val="2"/>
            <w:tcMar>
              <w:top w:w="115" w:type="dxa"/>
              <w:left w:w="115" w:type="dxa"/>
              <w:bottom w:w="115" w:type="dxa"/>
              <w:right w:w="115" w:type="dxa"/>
            </w:tcMar>
          </w:tcPr>
          <w:p w14:paraId="1A83E57D" w14:textId="700FE6A1" w:rsidR="000969A9" w:rsidRPr="0073756F" w:rsidRDefault="000969A9" w:rsidP="000969A9">
            <w:pPr>
              <w:pStyle w:val="AssignmentsLevel1"/>
              <w:rPr>
                <w:b/>
              </w:rPr>
            </w:pPr>
            <w:r w:rsidRPr="0073756F">
              <w:rPr>
                <w:b/>
              </w:rPr>
              <w:t>Bullying/LGBTQIA Policy</w:t>
            </w:r>
          </w:p>
          <w:p w14:paraId="4D6F9814" w14:textId="74A54E89" w:rsidR="000969A9" w:rsidRDefault="000969A9" w:rsidP="000969A9">
            <w:pPr>
              <w:pStyle w:val="AssignmentsLevel1"/>
            </w:pPr>
          </w:p>
          <w:p w14:paraId="6697E60D" w14:textId="77777777" w:rsidR="000969A9" w:rsidRDefault="000969A9" w:rsidP="000969A9">
            <w:pPr>
              <w:pStyle w:val="AssignmentsLevel2"/>
              <w:numPr>
                <w:ilvl w:val="0"/>
                <w:numId w:val="0"/>
              </w:numPr>
            </w:pPr>
            <w:r w:rsidRPr="0073756F">
              <w:rPr>
                <w:b/>
              </w:rPr>
              <w:t>Resource</w:t>
            </w:r>
            <w:r w:rsidRPr="00CA53E0">
              <w:rPr>
                <w:b/>
              </w:rPr>
              <w:t>:</w:t>
            </w:r>
            <w:r>
              <w:t xml:space="preserve"> </w:t>
            </w:r>
            <w:hyperlink r:id="rId137" w:history="1">
              <w:r w:rsidRPr="009E18C8">
                <w:rPr>
                  <w:rStyle w:val="Hyperlink"/>
                </w:rPr>
                <w:t>A Sample Bullying Policy for the Anytown School District School Board</w:t>
              </w:r>
            </w:hyperlink>
          </w:p>
          <w:p w14:paraId="04C2C7A6" w14:textId="5422666F" w:rsidR="000969A9" w:rsidRDefault="000969A9" w:rsidP="000969A9">
            <w:pPr>
              <w:pStyle w:val="AssignmentsLevel1"/>
            </w:pPr>
          </w:p>
          <w:p w14:paraId="33E00820" w14:textId="50AC998C" w:rsidR="000969A9" w:rsidRDefault="000969A9" w:rsidP="000969A9">
            <w:r>
              <w:rPr>
                <w:b/>
              </w:rPr>
              <w:t xml:space="preserve">Create </w:t>
            </w:r>
            <w:r w:rsidRPr="0073756F">
              <w:t>a 3-</w:t>
            </w:r>
            <w:r w:rsidR="00666E77">
              <w:t xml:space="preserve"> to </w:t>
            </w:r>
            <w:r w:rsidRPr="0073756F">
              <w:t xml:space="preserve">4-page </w:t>
            </w:r>
            <w:r w:rsidR="00666E77">
              <w:t>b</w:t>
            </w:r>
            <w:r w:rsidRPr="0073756F">
              <w:t>ullying/LGBTQIA policy for your school. Include the following areas in your policy</w:t>
            </w:r>
            <w:r>
              <w:t>:</w:t>
            </w:r>
          </w:p>
          <w:p w14:paraId="15A239DF" w14:textId="77777777" w:rsidR="00666E77" w:rsidRDefault="00666E77" w:rsidP="000969A9">
            <w:pPr>
              <w:rPr>
                <w:b/>
              </w:rPr>
            </w:pPr>
          </w:p>
          <w:p w14:paraId="26417203" w14:textId="0745ACCB" w:rsidR="000969A9" w:rsidRPr="006802BB" w:rsidRDefault="000969A9" w:rsidP="000969A9">
            <w:pPr>
              <w:pStyle w:val="AssignmentsLevel2"/>
            </w:pPr>
            <w:r>
              <w:t xml:space="preserve">Define all types </w:t>
            </w:r>
            <w:r w:rsidRPr="006802BB">
              <w:t xml:space="preserve">of </w:t>
            </w:r>
            <w:r w:rsidR="00666E77">
              <w:t>b</w:t>
            </w:r>
            <w:r w:rsidRPr="006802BB">
              <w:t>ullying</w:t>
            </w:r>
            <w:r w:rsidR="00666E77">
              <w:t>,</w:t>
            </w:r>
            <w:r>
              <w:t xml:space="preserve"> including</w:t>
            </w:r>
            <w:r w:rsidRPr="006802BB">
              <w:t xml:space="preserve"> </w:t>
            </w:r>
            <w:r w:rsidR="00666E77">
              <w:t>c</w:t>
            </w:r>
            <w:r w:rsidRPr="006802BB">
              <w:t xml:space="preserve">yberbullying </w:t>
            </w:r>
            <w:r w:rsidR="00666E77">
              <w:t>and c</w:t>
            </w:r>
            <w:r w:rsidRPr="006802BB">
              <w:t>yberstalking</w:t>
            </w:r>
            <w:r>
              <w:t>.</w:t>
            </w:r>
          </w:p>
          <w:p w14:paraId="37BF919E" w14:textId="18092E3F" w:rsidR="000969A9" w:rsidRPr="006802BB" w:rsidRDefault="000969A9" w:rsidP="000969A9">
            <w:pPr>
              <w:pStyle w:val="AssignmentsLevel2"/>
            </w:pPr>
            <w:r>
              <w:t xml:space="preserve">Bullying </w:t>
            </w:r>
            <w:r w:rsidR="00666E77">
              <w:t>p</w:t>
            </w:r>
            <w:r w:rsidRPr="006802BB">
              <w:t xml:space="preserve">rofessional </w:t>
            </w:r>
            <w:r w:rsidR="00666E77">
              <w:t>d</w:t>
            </w:r>
            <w:r w:rsidRPr="006802BB">
              <w:t>evelopment for staff</w:t>
            </w:r>
            <w:r w:rsidR="00E4791E">
              <w:t>.</w:t>
            </w:r>
          </w:p>
          <w:p w14:paraId="4B421A89" w14:textId="54E2BAA9" w:rsidR="000969A9" w:rsidRPr="006802BB" w:rsidRDefault="000969A9" w:rsidP="000969A9">
            <w:pPr>
              <w:pStyle w:val="AssignmentsLevel2"/>
            </w:pPr>
            <w:r w:rsidRPr="006802BB">
              <w:t>Education of students</w:t>
            </w:r>
            <w:r w:rsidR="00666E77">
              <w:t>,</w:t>
            </w:r>
            <w:r w:rsidRPr="006802BB">
              <w:t xml:space="preserve"> including an ongoing bully prevention program</w:t>
            </w:r>
            <w:r>
              <w:t>.</w:t>
            </w:r>
          </w:p>
          <w:p w14:paraId="74B1003C" w14:textId="113F9CF6" w:rsidR="000969A9" w:rsidRDefault="000969A9" w:rsidP="000969A9">
            <w:pPr>
              <w:pStyle w:val="AssignmentsLevel2"/>
            </w:pPr>
            <w:r w:rsidRPr="006802BB">
              <w:t xml:space="preserve">Reporting </w:t>
            </w:r>
            <w:r w:rsidR="00666E77">
              <w:t>p</w:t>
            </w:r>
            <w:r w:rsidRPr="006802BB">
              <w:t>rocedur</w:t>
            </w:r>
            <w:r>
              <w:t>es for students and parents</w:t>
            </w:r>
            <w:r w:rsidR="00E4791E">
              <w:t>.</w:t>
            </w:r>
            <w:r w:rsidR="00666E77">
              <w:br/>
            </w:r>
          </w:p>
          <w:p w14:paraId="4200E631" w14:textId="1577A5BA" w:rsidR="000969A9" w:rsidRPr="006802BB" w:rsidRDefault="000969A9" w:rsidP="000969A9">
            <w:pPr>
              <w:pStyle w:val="AssignmentsLevel3"/>
            </w:pPr>
            <w:r>
              <w:t>I</w:t>
            </w:r>
            <w:r w:rsidRPr="006802BB">
              <w:t>nclude a specific time</w:t>
            </w:r>
            <w:r>
              <w:t xml:space="preserve">frame in which </w:t>
            </w:r>
            <w:r w:rsidRPr="006802BB">
              <w:t>the school will respond once receiving the complaint in writing, by phone, or in person</w:t>
            </w:r>
            <w:r w:rsidR="00E4791E">
              <w:t>.</w:t>
            </w:r>
            <w:r w:rsidR="00666E77">
              <w:br/>
            </w:r>
          </w:p>
          <w:p w14:paraId="378BB946" w14:textId="0C54713A" w:rsidR="000969A9" w:rsidRPr="006802BB" w:rsidRDefault="000969A9" w:rsidP="000969A9">
            <w:pPr>
              <w:pStyle w:val="AssignmentsLevel2"/>
            </w:pPr>
            <w:r w:rsidRPr="006802BB">
              <w:t xml:space="preserve">Discipline </w:t>
            </w:r>
            <w:r w:rsidR="00666E77">
              <w:t>p</w:t>
            </w:r>
            <w:r w:rsidRPr="006802BB">
              <w:t xml:space="preserve">rocedures </w:t>
            </w:r>
            <w:r w:rsidR="00666E77">
              <w:t>and d</w:t>
            </w:r>
            <w:r w:rsidRPr="006802BB">
              <w:t xml:space="preserve">ue </w:t>
            </w:r>
            <w:r w:rsidR="00666E77">
              <w:t>p</w:t>
            </w:r>
            <w:r w:rsidRPr="006802BB">
              <w:t>rocess for students</w:t>
            </w:r>
            <w:r w:rsidR="00666E77">
              <w:t>,</w:t>
            </w:r>
            <w:r w:rsidRPr="006802BB">
              <w:t xml:space="preserve"> includ</w:t>
            </w:r>
            <w:r w:rsidR="00666E77">
              <w:t>ing the following</w:t>
            </w:r>
            <w:r w:rsidRPr="006802BB">
              <w:t>:</w:t>
            </w:r>
            <w:r w:rsidR="00666E77">
              <w:br/>
            </w:r>
          </w:p>
          <w:p w14:paraId="064F733F" w14:textId="183BAAE3" w:rsidR="000969A9" w:rsidRDefault="000969A9" w:rsidP="000969A9">
            <w:pPr>
              <w:pStyle w:val="AssignmentsLevel3"/>
            </w:pPr>
            <w:r w:rsidRPr="006802BB">
              <w:t>Disciplining of students with disabilities</w:t>
            </w:r>
            <w:r w:rsidR="00E4791E">
              <w:t>.</w:t>
            </w:r>
          </w:p>
          <w:p w14:paraId="3104EFEF" w14:textId="322FB432" w:rsidR="000969A9" w:rsidRDefault="000969A9" w:rsidP="000969A9">
            <w:pPr>
              <w:pStyle w:val="AssignmentsLevel3"/>
            </w:pPr>
            <w:r w:rsidRPr="006802BB">
              <w:t xml:space="preserve">False </w:t>
            </w:r>
            <w:r w:rsidR="00666E77">
              <w:t>a</w:t>
            </w:r>
            <w:r w:rsidRPr="006802BB">
              <w:t>ccusations by</w:t>
            </w:r>
            <w:r>
              <w:t xml:space="preserve"> students and parents</w:t>
            </w:r>
            <w:r w:rsidR="00E4791E">
              <w:t>.</w:t>
            </w:r>
            <w:r w:rsidR="00666E77">
              <w:br/>
            </w:r>
          </w:p>
          <w:p w14:paraId="0B2D5F4B" w14:textId="0F49FD5F" w:rsidR="000969A9" w:rsidRDefault="000969A9" w:rsidP="000969A9">
            <w:pPr>
              <w:pStyle w:val="AssignmentsLevel2"/>
            </w:pPr>
            <w:r>
              <w:t>Strategies you would employ to support students who are bullied</w:t>
            </w:r>
            <w:r w:rsidR="00E4791E">
              <w:t>.</w:t>
            </w:r>
            <w:r w:rsidR="00666E77">
              <w:br/>
            </w:r>
          </w:p>
          <w:p w14:paraId="25757892" w14:textId="49A73980" w:rsidR="000969A9" w:rsidRDefault="000969A9" w:rsidP="000969A9">
            <w:pPr>
              <w:pStyle w:val="AssignmentsLevel3"/>
            </w:pPr>
            <w:r>
              <w:t>Include specific district and/or community support.</w:t>
            </w:r>
            <w:r w:rsidR="00666E77">
              <w:br/>
            </w:r>
          </w:p>
          <w:p w14:paraId="19E172A6" w14:textId="56439B78" w:rsidR="000969A9" w:rsidRDefault="000969A9" w:rsidP="000969A9">
            <w:pPr>
              <w:pStyle w:val="AssignmentsLevel2"/>
            </w:pPr>
            <w:r>
              <w:t xml:space="preserve">LGBTQIA </w:t>
            </w:r>
            <w:r w:rsidR="00666E77">
              <w:t>p</w:t>
            </w:r>
            <w:r>
              <w:t xml:space="preserve">olicy </w:t>
            </w:r>
            <w:r w:rsidR="00666E77">
              <w:br/>
            </w:r>
          </w:p>
          <w:p w14:paraId="45FC98C9" w14:textId="6CA1E52A" w:rsidR="000969A9" w:rsidRDefault="000969A9" w:rsidP="000969A9">
            <w:pPr>
              <w:pStyle w:val="AssignmentsLevel3"/>
            </w:pPr>
            <w:r>
              <w:t>What would this look like for your school?</w:t>
            </w:r>
          </w:p>
          <w:p w14:paraId="4FD23926" w14:textId="7AB03DC1" w:rsidR="000969A9" w:rsidRDefault="000969A9" w:rsidP="000969A9">
            <w:pPr>
              <w:pStyle w:val="AssignmentsLevel3"/>
            </w:pPr>
            <w:r>
              <w:t>Describe the classroom policy</w:t>
            </w:r>
            <w:r w:rsidR="00666E77">
              <w:t>.</w:t>
            </w:r>
          </w:p>
          <w:p w14:paraId="30C32FDA" w14:textId="563E1C48" w:rsidR="000969A9" w:rsidRDefault="000969A9" w:rsidP="000969A9">
            <w:pPr>
              <w:pStyle w:val="AssignmentsLevel3"/>
            </w:pPr>
            <w:r>
              <w:lastRenderedPageBreak/>
              <w:t>List 5 best</w:t>
            </w:r>
            <w:r w:rsidR="00666E77">
              <w:t>-</w:t>
            </w:r>
            <w:r>
              <w:t>practice strategies you would include for a positive and accepting school climate</w:t>
            </w:r>
            <w:r w:rsidR="00666E77">
              <w:t>.</w:t>
            </w:r>
          </w:p>
          <w:p w14:paraId="2BCC5DC0" w14:textId="173FA467" w:rsidR="000969A9" w:rsidRDefault="000969A9" w:rsidP="000969A9">
            <w:pPr>
              <w:pStyle w:val="AssignmentsLevel3"/>
            </w:pPr>
            <w:r>
              <w:t xml:space="preserve">Describe how you would have your teachers incorporate training in their classroom to minimize harassment and bullying. </w:t>
            </w:r>
          </w:p>
          <w:p w14:paraId="7A118991" w14:textId="77777777" w:rsidR="000969A9" w:rsidRDefault="000969A9" w:rsidP="000969A9">
            <w:pPr>
              <w:pStyle w:val="AssignmentsLevel1"/>
              <w:rPr>
                <w:b/>
              </w:rPr>
            </w:pPr>
          </w:p>
          <w:p w14:paraId="3F33C8E7" w14:textId="2FE833A2" w:rsidR="000969A9" w:rsidRPr="00DF4721" w:rsidRDefault="000969A9" w:rsidP="000969A9">
            <w:pPr>
              <w:pStyle w:val="AssignmentsLevel1"/>
            </w:pPr>
            <w:r w:rsidRPr="00677D0B">
              <w:rPr>
                <w:b/>
              </w:rPr>
              <w:t>Submit</w:t>
            </w:r>
            <w:r>
              <w:t xml:space="preserve"> your policy by Sunday.</w:t>
            </w:r>
          </w:p>
        </w:tc>
        <w:tc>
          <w:tcPr>
            <w:tcW w:w="1440" w:type="dxa"/>
          </w:tcPr>
          <w:p w14:paraId="40AF26A7" w14:textId="05628D16" w:rsidR="000969A9" w:rsidRPr="00DF4721" w:rsidRDefault="000969A9" w:rsidP="000969A9">
            <w:pPr>
              <w:tabs>
                <w:tab w:val="left" w:pos="2329"/>
              </w:tabs>
              <w:rPr>
                <w:rFonts w:cs="Arial"/>
                <w:szCs w:val="20"/>
              </w:rPr>
            </w:pPr>
            <w:r>
              <w:rPr>
                <w:rFonts w:cs="Arial"/>
                <w:szCs w:val="20"/>
              </w:rPr>
              <w:lastRenderedPageBreak/>
              <w:t>12.1, 12.2</w:t>
            </w:r>
          </w:p>
        </w:tc>
        <w:tc>
          <w:tcPr>
            <w:tcW w:w="1440" w:type="dxa"/>
          </w:tcPr>
          <w:p w14:paraId="1A6A9B41" w14:textId="57F7D1F7"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485DFB1B"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4F8225"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F4073F9"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6ADE995"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78E6C69A" w14:textId="1CFEB374" w:rsidR="000969A9" w:rsidRPr="00DF4721" w:rsidRDefault="008A457F" w:rsidP="000969A9">
            <w:pPr>
              <w:tabs>
                <w:tab w:val="left" w:pos="2329"/>
              </w:tabs>
              <w:rPr>
                <w:rFonts w:cs="Arial"/>
                <w:b/>
                <w:szCs w:val="20"/>
              </w:rPr>
            </w:pPr>
            <w:r>
              <w:rPr>
                <w:rFonts w:cs="Arial"/>
                <w:b/>
                <w:szCs w:val="20"/>
              </w:rPr>
              <w:t>2</w:t>
            </w:r>
            <w:r w:rsidR="00162DEF">
              <w:rPr>
                <w:rFonts w:cs="Arial"/>
                <w:b/>
                <w:szCs w:val="20"/>
              </w:rPr>
              <w:t>.5</w:t>
            </w:r>
            <w:r w:rsidR="00865F48">
              <w:rPr>
                <w:rFonts w:cs="Arial"/>
                <w:b/>
                <w:szCs w:val="20"/>
              </w:rPr>
              <w:t xml:space="preserve"> hour</w:t>
            </w:r>
          </w:p>
        </w:tc>
      </w:tr>
    </w:tbl>
    <w:p w14:paraId="695DE9AD" w14:textId="77777777" w:rsidR="009133B6" w:rsidRPr="00DF4721" w:rsidRDefault="009133B6" w:rsidP="4948C66D">
      <w:pPr>
        <w:pStyle w:val="Heading1"/>
      </w:pPr>
    </w:p>
    <w:p w14:paraId="6FB2975E" w14:textId="1F028E7A" w:rsidR="009133B6" w:rsidRPr="00DF4721" w:rsidRDefault="009133B6">
      <w:pPr>
        <w:rPr>
          <w:rFonts w:cs="Arial"/>
          <w:b/>
          <w:color w:val="BF2C37"/>
          <w:sz w:val="22"/>
          <w:szCs w:val="22"/>
        </w:rPr>
      </w:pPr>
      <w:r w:rsidRPr="00DF472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133B6" w:rsidRPr="00DF4721" w14:paraId="0B858803" w14:textId="77777777" w:rsidTr="00BF130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DBD37B6" w14:textId="03F62857" w:rsidR="009133B6" w:rsidRPr="00DF4721" w:rsidRDefault="009133B6" w:rsidP="00BF130F">
            <w:pPr>
              <w:pStyle w:val="WeeklyTopicHeading1"/>
            </w:pPr>
            <w:r w:rsidRPr="00DF4721">
              <w:lastRenderedPageBreak/>
              <w:t xml:space="preserve">Week Thirteen: </w:t>
            </w:r>
            <w:r w:rsidR="00C43039" w:rsidRPr="00C43039">
              <w:t>Communication and Social Media</w:t>
            </w:r>
          </w:p>
        </w:tc>
        <w:tc>
          <w:tcPr>
            <w:tcW w:w="1440" w:type="dxa"/>
            <w:tcBorders>
              <w:left w:val="nil"/>
              <w:bottom w:val="single" w:sz="4" w:space="0" w:color="000000" w:themeColor="text1"/>
              <w:right w:val="nil"/>
            </w:tcBorders>
            <w:shd w:val="clear" w:color="auto" w:fill="BF2C37"/>
          </w:tcPr>
          <w:p w14:paraId="4F0F07ED" w14:textId="77777777" w:rsidR="009133B6" w:rsidRPr="00DF4721" w:rsidRDefault="009133B6" w:rsidP="00BF130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EAFDB87" w14:textId="77777777" w:rsidR="009133B6" w:rsidRPr="00DF4721" w:rsidRDefault="009133B6" w:rsidP="00BF130F">
            <w:pPr>
              <w:tabs>
                <w:tab w:val="left" w:pos="0"/>
                <w:tab w:val="left" w:pos="3720"/>
              </w:tabs>
              <w:outlineLvl w:val="0"/>
              <w:rPr>
                <w:rFonts w:cs="Arial"/>
                <w:color w:val="FFFFFF"/>
                <w:sz w:val="28"/>
                <w:szCs w:val="28"/>
              </w:rPr>
            </w:pPr>
          </w:p>
        </w:tc>
      </w:tr>
      <w:tr w:rsidR="009133B6" w:rsidRPr="00DF4721" w14:paraId="58337395"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CBF96E3"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D0C33FD"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434A6FDC"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48E612F0" w14:textId="760AD2C4" w:rsidR="009133B6" w:rsidRPr="00DF4721" w:rsidRDefault="00C43039" w:rsidP="00CA53E0">
            <w:pPr>
              <w:pStyle w:val="ObjectiveBullet"/>
              <w:numPr>
                <w:ilvl w:val="1"/>
                <w:numId w:val="20"/>
              </w:numPr>
              <w:tabs>
                <w:tab w:val="clear" w:pos="0"/>
              </w:tabs>
              <w:ind w:left="485" w:hanging="485"/>
            </w:pPr>
            <w:r w:rsidRPr="00C43039">
              <w:t>Evaluate the importance of communication to foster student and school success</w:t>
            </w:r>
            <w:r w:rsidR="00666E77">
              <w:t>.</w:t>
            </w:r>
          </w:p>
        </w:tc>
        <w:tc>
          <w:tcPr>
            <w:tcW w:w="2880" w:type="dxa"/>
            <w:gridSpan w:val="2"/>
            <w:tcBorders>
              <w:left w:val="nil"/>
              <w:bottom w:val="nil"/>
            </w:tcBorders>
          </w:tcPr>
          <w:p w14:paraId="3D716C09" w14:textId="5E2EFC73" w:rsidR="009133B6"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527E692D"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19B2158E" w14:textId="4611DEA0" w:rsidR="009133B6" w:rsidRPr="00DF4721" w:rsidRDefault="00C43039" w:rsidP="00CA53E0">
            <w:pPr>
              <w:pStyle w:val="ObjectiveBullet"/>
              <w:numPr>
                <w:ilvl w:val="1"/>
                <w:numId w:val="20"/>
              </w:numPr>
              <w:ind w:left="485" w:hanging="485"/>
            </w:pPr>
            <w:r w:rsidRPr="00C43039">
              <w:t xml:space="preserve">Apply communication strategies to </w:t>
            </w:r>
            <w:r w:rsidR="00666E77">
              <w:t>encourage</w:t>
            </w:r>
            <w:r w:rsidR="00666E77" w:rsidRPr="00C43039">
              <w:t xml:space="preserve"> </w:t>
            </w:r>
            <w:r w:rsidRPr="00C43039">
              <w:t>teachers to involve parents</w:t>
            </w:r>
            <w:r w:rsidR="00666E77">
              <w:t>.</w:t>
            </w:r>
          </w:p>
        </w:tc>
        <w:tc>
          <w:tcPr>
            <w:tcW w:w="2880" w:type="dxa"/>
            <w:gridSpan w:val="2"/>
            <w:tcBorders>
              <w:top w:val="nil"/>
              <w:left w:val="nil"/>
              <w:bottom w:val="nil"/>
            </w:tcBorders>
          </w:tcPr>
          <w:p w14:paraId="5FF198C3" w14:textId="1BBA0A78" w:rsidR="009133B6"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10BA2387" w14:textId="77777777" w:rsidTr="00BF130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695B23F" w14:textId="0A7F659A" w:rsidR="009133B6" w:rsidRPr="00DF4721" w:rsidRDefault="00C43039" w:rsidP="00CA53E0">
            <w:pPr>
              <w:pStyle w:val="ObjectiveBullet"/>
              <w:numPr>
                <w:ilvl w:val="1"/>
                <w:numId w:val="20"/>
              </w:numPr>
              <w:ind w:left="485" w:hanging="485"/>
            </w:pPr>
            <w:r w:rsidRPr="00C43039">
              <w:t>Use social media to communicate</w:t>
            </w:r>
            <w:r>
              <w:t xml:space="preserve"> with parents and the community</w:t>
            </w:r>
            <w:r w:rsidR="00666E77">
              <w:t>.</w:t>
            </w:r>
          </w:p>
        </w:tc>
        <w:tc>
          <w:tcPr>
            <w:tcW w:w="2880" w:type="dxa"/>
            <w:gridSpan w:val="2"/>
            <w:tcBorders>
              <w:top w:val="nil"/>
              <w:left w:val="nil"/>
              <w:bottom w:val="single" w:sz="4" w:space="0" w:color="000000" w:themeColor="text1"/>
            </w:tcBorders>
          </w:tcPr>
          <w:p w14:paraId="47E3FEFE" w14:textId="71E7A338" w:rsidR="009133B6"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22A9E3A6"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FF1AFEF"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05F73F04"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9393219"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2243EB62"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24CB818C"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8F10FF" w14:textId="2F7D3F24" w:rsidR="009133B6" w:rsidRDefault="00C43039" w:rsidP="00BF130F">
            <w:pPr>
              <w:tabs>
                <w:tab w:val="left" w:pos="2329"/>
              </w:tabs>
              <w:rPr>
                <w:rFonts w:eastAsia="Arial" w:cs="Arial"/>
                <w:b/>
                <w:bCs/>
              </w:rPr>
            </w:pPr>
            <w:r>
              <w:rPr>
                <w:rFonts w:eastAsia="Arial" w:cs="Arial"/>
                <w:b/>
                <w:bCs/>
              </w:rPr>
              <w:t>Readings</w:t>
            </w:r>
          </w:p>
          <w:p w14:paraId="72EC0B10" w14:textId="2B544BBC" w:rsidR="00C43039" w:rsidRDefault="00C43039" w:rsidP="00BF130F">
            <w:pPr>
              <w:tabs>
                <w:tab w:val="left" w:pos="2329"/>
              </w:tabs>
              <w:rPr>
                <w:rFonts w:eastAsia="Arial" w:cs="Arial"/>
                <w:b/>
                <w:bCs/>
              </w:rPr>
            </w:pPr>
          </w:p>
          <w:p w14:paraId="5BEA2511" w14:textId="25EA4D1B" w:rsidR="00C43039" w:rsidRDefault="00C43039" w:rsidP="00BF130F">
            <w:pPr>
              <w:tabs>
                <w:tab w:val="left" w:pos="2329"/>
              </w:tabs>
              <w:rPr>
                <w:rFonts w:eastAsia="Arial" w:cs="Arial"/>
                <w:b/>
                <w:bCs/>
              </w:rPr>
            </w:pPr>
            <w:r>
              <w:rPr>
                <w:rFonts w:eastAsia="Arial" w:cs="Arial"/>
                <w:b/>
                <w:bCs/>
              </w:rPr>
              <w:t xml:space="preserve">Read </w:t>
            </w:r>
            <w:r w:rsidRPr="00E4791E">
              <w:rPr>
                <w:rFonts w:eastAsia="Arial" w:cs="Arial"/>
                <w:bCs/>
              </w:rPr>
              <w:t>the following:</w:t>
            </w:r>
          </w:p>
          <w:p w14:paraId="289CC147" w14:textId="7ECC2AED" w:rsidR="00C43039" w:rsidRDefault="00C43039" w:rsidP="00BF130F">
            <w:pPr>
              <w:tabs>
                <w:tab w:val="left" w:pos="2329"/>
              </w:tabs>
              <w:rPr>
                <w:rFonts w:eastAsia="Arial" w:cs="Arial"/>
                <w:b/>
                <w:bCs/>
              </w:rPr>
            </w:pPr>
          </w:p>
          <w:p w14:paraId="3C981978" w14:textId="7C7FA735" w:rsidR="00C43039" w:rsidRDefault="00C43039" w:rsidP="00BF130F">
            <w:pPr>
              <w:tabs>
                <w:tab w:val="left" w:pos="2329"/>
              </w:tabs>
              <w:rPr>
                <w:rFonts w:eastAsia="Arial" w:cs="Arial"/>
                <w:b/>
                <w:bCs/>
              </w:rPr>
            </w:pPr>
            <w:r>
              <w:rPr>
                <w:rFonts w:eastAsia="Arial" w:cs="Arial"/>
                <w:b/>
                <w:bCs/>
              </w:rPr>
              <w:t>Communication</w:t>
            </w:r>
          </w:p>
          <w:p w14:paraId="765E0F35" w14:textId="77777777" w:rsidR="004521C3" w:rsidRDefault="004521C3" w:rsidP="00BF130F">
            <w:pPr>
              <w:tabs>
                <w:tab w:val="left" w:pos="2329"/>
              </w:tabs>
              <w:rPr>
                <w:rFonts w:eastAsia="Arial" w:cs="Arial"/>
                <w:b/>
                <w:bCs/>
              </w:rPr>
            </w:pPr>
          </w:p>
          <w:p w14:paraId="3A69BD3F" w14:textId="527DB7D9" w:rsidR="00C43039" w:rsidRDefault="00E4668A" w:rsidP="00A21DBF">
            <w:pPr>
              <w:pStyle w:val="AssignmentsLevel2"/>
            </w:pPr>
            <w:hyperlink r:id="rId138" w:history="1">
              <w:r w:rsidR="00C43039" w:rsidRPr="00C43039">
                <w:rPr>
                  <w:rStyle w:val="Hyperlink"/>
                </w:rPr>
                <w:t>Effective communications</w:t>
              </w:r>
            </w:hyperlink>
          </w:p>
          <w:p w14:paraId="7B4FA5AD" w14:textId="279E9F45" w:rsidR="00C43039" w:rsidRDefault="00E4668A" w:rsidP="00A21DBF">
            <w:pPr>
              <w:pStyle w:val="AssignmentsLevel2"/>
              <w:rPr>
                <w:rFonts w:eastAsia="Arial"/>
                <w:bCs/>
              </w:rPr>
            </w:pPr>
            <w:hyperlink r:id="rId139" w:history="1">
              <w:r w:rsidR="00C43039" w:rsidRPr="00C43039">
                <w:rPr>
                  <w:rStyle w:val="Hyperlink"/>
                  <w:rFonts w:eastAsia="Arial"/>
                </w:rPr>
                <w:t>How Strong Communication Contributes to Student and School Success: Parent and Family Involvement</w:t>
              </w:r>
            </w:hyperlink>
          </w:p>
          <w:p w14:paraId="22215394" w14:textId="77777777" w:rsidR="00A21DBF" w:rsidRDefault="00E4668A" w:rsidP="00A21DBF">
            <w:pPr>
              <w:pStyle w:val="AssignmentsLevel2"/>
              <w:rPr>
                <w:rFonts w:eastAsia="Arial"/>
                <w:bCs/>
              </w:rPr>
            </w:pPr>
            <w:hyperlink r:id="rId140" w:history="1">
              <w:r w:rsidR="00A21DBF" w:rsidRPr="00C43039">
                <w:rPr>
                  <w:rStyle w:val="Hyperlink"/>
                  <w:rFonts w:eastAsia="Arial"/>
                </w:rPr>
                <w:t>Principals Share Lessons Learned About Communicating With Parents, Others</w:t>
              </w:r>
            </w:hyperlink>
          </w:p>
          <w:p w14:paraId="51D0916F" w14:textId="5306AD56" w:rsidR="00C43039" w:rsidRDefault="00E4668A" w:rsidP="00A21DBF">
            <w:pPr>
              <w:pStyle w:val="AssignmentsLevel2"/>
              <w:rPr>
                <w:rFonts w:eastAsia="Arial"/>
                <w:bCs/>
              </w:rPr>
            </w:pPr>
            <w:hyperlink r:id="rId141" w:history="1">
              <w:r w:rsidR="00C0401A" w:rsidRPr="00C0401A">
                <w:rPr>
                  <w:rStyle w:val="Hyperlink"/>
                  <w:rFonts w:eastAsia="Arial"/>
                </w:rPr>
                <w:t>Tell Me About … / Good Ways to Communicate with Teachers</w:t>
              </w:r>
            </w:hyperlink>
          </w:p>
          <w:p w14:paraId="4234A5D1" w14:textId="77777777" w:rsidR="00C0401A" w:rsidRPr="00C43039" w:rsidRDefault="00C0401A" w:rsidP="00BF130F">
            <w:pPr>
              <w:tabs>
                <w:tab w:val="left" w:pos="2329"/>
              </w:tabs>
              <w:rPr>
                <w:rFonts w:eastAsia="Arial" w:cs="Arial"/>
                <w:bCs/>
              </w:rPr>
            </w:pPr>
          </w:p>
          <w:p w14:paraId="58EA2142" w14:textId="3581A4A0" w:rsidR="00C43039" w:rsidRDefault="00C43039" w:rsidP="00BF130F">
            <w:pPr>
              <w:tabs>
                <w:tab w:val="left" w:pos="2329"/>
              </w:tabs>
              <w:rPr>
                <w:rFonts w:eastAsia="Arial" w:cs="Arial"/>
                <w:b/>
                <w:bCs/>
              </w:rPr>
            </w:pPr>
            <w:r>
              <w:rPr>
                <w:rFonts w:eastAsia="Arial" w:cs="Arial"/>
                <w:b/>
                <w:bCs/>
              </w:rPr>
              <w:t>Social Media</w:t>
            </w:r>
          </w:p>
          <w:p w14:paraId="117A4FB4" w14:textId="77777777" w:rsidR="004521C3" w:rsidRPr="00DF4721" w:rsidRDefault="004521C3" w:rsidP="00BF130F">
            <w:pPr>
              <w:tabs>
                <w:tab w:val="left" w:pos="2329"/>
              </w:tabs>
              <w:rPr>
                <w:rFonts w:eastAsia="Arial" w:cs="Arial"/>
                <w:b/>
                <w:bCs/>
              </w:rPr>
            </w:pPr>
          </w:p>
          <w:p w14:paraId="629D2569" w14:textId="77777777" w:rsidR="00A21DBF" w:rsidRDefault="00E4668A" w:rsidP="00A21DBF">
            <w:pPr>
              <w:pStyle w:val="AssignmentsLevel2"/>
            </w:pPr>
            <w:hyperlink r:id="rId142" w:history="1">
              <w:r w:rsidR="00A21DBF" w:rsidRPr="00A21DBF">
                <w:rPr>
                  <w:rStyle w:val="Hyperlink"/>
                </w:rPr>
                <w:t>5 Keys to Effective Social Media Strategy for Schools and School Districts</w:t>
              </w:r>
            </w:hyperlink>
          </w:p>
          <w:p w14:paraId="0D8C0199" w14:textId="38990D39" w:rsidR="009133B6" w:rsidRPr="00A21DBF" w:rsidRDefault="00E4668A" w:rsidP="00A21DBF">
            <w:pPr>
              <w:pStyle w:val="AssignmentsLevel2"/>
            </w:pPr>
            <w:hyperlink r:id="rId143" w:history="1">
              <w:r w:rsidR="00C0401A" w:rsidRPr="00A21DBF">
                <w:rPr>
                  <w:rStyle w:val="Hyperlink"/>
                </w:rPr>
                <w:t>Four Social Media Strategies for Principals</w:t>
              </w:r>
            </w:hyperlink>
          </w:p>
          <w:p w14:paraId="4F2600D4" w14:textId="340C08C2" w:rsidR="00A21DBF" w:rsidRPr="00DF4721" w:rsidRDefault="00E4668A" w:rsidP="00A21DBF">
            <w:pPr>
              <w:pStyle w:val="AssignmentsLevel2"/>
            </w:pPr>
            <w:hyperlink r:id="rId144" w:history="1">
              <w:r w:rsidR="00A21DBF" w:rsidRPr="00A21DBF">
                <w:rPr>
                  <w:rStyle w:val="Hyperlink"/>
                </w:rPr>
                <w:t>Using Social Media: Tips for School Leaders</w:t>
              </w:r>
            </w:hyperlink>
          </w:p>
        </w:tc>
        <w:tc>
          <w:tcPr>
            <w:tcW w:w="1440" w:type="dxa"/>
            <w:tcBorders>
              <w:left w:val="single" w:sz="4" w:space="0" w:color="000000" w:themeColor="text1"/>
            </w:tcBorders>
            <w:shd w:val="clear" w:color="auto" w:fill="FFFFFF" w:themeFill="background1"/>
          </w:tcPr>
          <w:p w14:paraId="7FFAB255" w14:textId="38AA7C07" w:rsidR="00C0401A" w:rsidRDefault="00C0401A" w:rsidP="00BF130F">
            <w:pPr>
              <w:rPr>
                <w:rFonts w:cs="Arial"/>
                <w:szCs w:val="20"/>
              </w:rPr>
            </w:pPr>
            <w:r>
              <w:rPr>
                <w:rFonts w:cs="Arial"/>
                <w:szCs w:val="20"/>
              </w:rPr>
              <w:t>13.1, 13.2, 13.3</w:t>
            </w:r>
          </w:p>
          <w:p w14:paraId="4524E021" w14:textId="77777777" w:rsidR="009133B6" w:rsidRPr="00C0401A" w:rsidRDefault="009133B6" w:rsidP="00C0401A">
            <w:pPr>
              <w:jc w:val="center"/>
              <w:rPr>
                <w:rFonts w:cs="Arial"/>
                <w:szCs w:val="20"/>
              </w:rPr>
            </w:pPr>
          </w:p>
        </w:tc>
        <w:tc>
          <w:tcPr>
            <w:tcW w:w="1440" w:type="dxa"/>
            <w:tcBorders>
              <w:left w:val="single" w:sz="4" w:space="0" w:color="000000" w:themeColor="text1"/>
            </w:tcBorders>
            <w:shd w:val="clear" w:color="auto" w:fill="FFFFFF" w:themeFill="background1"/>
          </w:tcPr>
          <w:p w14:paraId="4F98679B" w14:textId="77777777" w:rsidR="009133B6" w:rsidRPr="00DF4721" w:rsidRDefault="009133B6" w:rsidP="00BF130F">
            <w:pPr>
              <w:rPr>
                <w:rFonts w:cs="Arial"/>
                <w:szCs w:val="20"/>
              </w:rPr>
            </w:pPr>
          </w:p>
        </w:tc>
      </w:tr>
      <w:tr w:rsidR="009133B6" w:rsidRPr="00DF4721" w14:paraId="1C970CA7"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FD4062"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239BAF84"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6A93279"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4402056D" w14:textId="77777777" w:rsidR="009133B6" w:rsidRPr="00DF4721" w:rsidRDefault="009133B6" w:rsidP="00BF130F">
            <w:pPr>
              <w:rPr>
                <w:rFonts w:eastAsia="Arial" w:cs="Arial"/>
                <w:b/>
                <w:bCs/>
                <w:i/>
                <w:iCs/>
              </w:rPr>
            </w:pPr>
            <w:r w:rsidRPr="00DF4721">
              <w:rPr>
                <w:rFonts w:eastAsia="Arial" w:cs="Arial"/>
                <w:b/>
                <w:bCs/>
                <w:i/>
                <w:iCs/>
              </w:rPr>
              <w:t>AIE</w:t>
            </w:r>
          </w:p>
        </w:tc>
      </w:tr>
      <w:tr w:rsidR="00A21DBF" w:rsidRPr="00DF4721" w14:paraId="3581DDE7" w14:textId="77777777" w:rsidTr="00BE225A">
        <w:tc>
          <w:tcPr>
            <w:tcW w:w="10170" w:type="dxa"/>
            <w:gridSpan w:val="2"/>
            <w:tcMar>
              <w:top w:w="115" w:type="dxa"/>
              <w:left w:w="115" w:type="dxa"/>
              <w:bottom w:w="115" w:type="dxa"/>
              <w:right w:w="115" w:type="dxa"/>
            </w:tcMar>
          </w:tcPr>
          <w:p w14:paraId="7CA32364" w14:textId="36967AA4" w:rsidR="00A21DBF" w:rsidRPr="00DF4721" w:rsidRDefault="00A21DBF" w:rsidP="00BE225A">
            <w:pPr>
              <w:tabs>
                <w:tab w:val="left" w:pos="2329"/>
              </w:tabs>
              <w:rPr>
                <w:rFonts w:eastAsia="Arial" w:cs="Arial"/>
                <w:b/>
                <w:bCs/>
              </w:rPr>
            </w:pPr>
            <w:r w:rsidRPr="00DF4721">
              <w:rPr>
                <w:rFonts w:eastAsia="Arial" w:cs="Arial"/>
                <w:b/>
                <w:bCs/>
              </w:rPr>
              <w:t xml:space="preserve">Discussion: </w:t>
            </w:r>
            <w:r w:rsidRPr="00A21DBF">
              <w:rPr>
                <w:rFonts w:eastAsia="Arial" w:cs="Arial"/>
                <w:b/>
                <w:bCs/>
              </w:rPr>
              <w:t xml:space="preserve">Communication </w:t>
            </w:r>
            <w:proofErr w:type="gramStart"/>
            <w:r w:rsidR="004521C3">
              <w:rPr>
                <w:rFonts w:eastAsia="Arial" w:cs="Arial"/>
                <w:b/>
                <w:bCs/>
              </w:rPr>
              <w:t>W</w:t>
            </w:r>
            <w:r w:rsidRPr="00A21DBF">
              <w:rPr>
                <w:rFonts w:eastAsia="Arial" w:cs="Arial"/>
                <w:b/>
                <w:bCs/>
              </w:rPr>
              <w:t>ith</w:t>
            </w:r>
            <w:proofErr w:type="gramEnd"/>
            <w:r w:rsidRPr="00A21DBF">
              <w:rPr>
                <w:rFonts w:eastAsia="Arial" w:cs="Arial"/>
                <w:b/>
                <w:bCs/>
              </w:rPr>
              <w:t xml:space="preserve"> Parent</w:t>
            </w:r>
            <w:r>
              <w:rPr>
                <w:rFonts w:eastAsia="Arial" w:cs="Arial"/>
                <w:b/>
                <w:bCs/>
              </w:rPr>
              <w:t>s</w:t>
            </w:r>
          </w:p>
          <w:p w14:paraId="1991B568" w14:textId="77777777" w:rsidR="00A21DBF" w:rsidRPr="00DF4721" w:rsidRDefault="00A21DBF" w:rsidP="00BE225A">
            <w:pPr>
              <w:pStyle w:val="AssignmentsLevel1"/>
            </w:pPr>
          </w:p>
          <w:p w14:paraId="05E916D9" w14:textId="45EBA93D" w:rsidR="00A21DBF" w:rsidRPr="00DF4721" w:rsidRDefault="00A21DBF" w:rsidP="00BE225A">
            <w:pPr>
              <w:pStyle w:val="AssignmentsLevel1"/>
            </w:pPr>
            <w:r w:rsidRPr="00DF4721">
              <w:rPr>
                <w:b/>
                <w:bCs/>
              </w:rPr>
              <w:t xml:space="preserve">Respond </w:t>
            </w:r>
            <w:r w:rsidRPr="00DF4721">
              <w:t xml:space="preserve">to the following question in the </w:t>
            </w:r>
            <w:r w:rsidRPr="00A21DBF">
              <w:t xml:space="preserve">Communication </w:t>
            </w:r>
            <w:proofErr w:type="gramStart"/>
            <w:r w:rsidR="004521C3">
              <w:t>W</w:t>
            </w:r>
            <w:r w:rsidRPr="00A21DBF">
              <w:t>ith</w:t>
            </w:r>
            <w:proofErr w:type="gramEnd"/>
            <w:r w:rsidRPr="00A21DBF">
              <w:t xml:space="preserve"> Parents </w:t>
            </w:r>
            <w:r w:rsidRPr="00DF4721">
              <w:t>discussion forum by Thursday:</w:t>
            </w:r>
          </w:p>
          <w:p w14:paraId="5A1E41EC" w14:textId="77777777" w:rsidR="00A21DBF" w:rsidRPr="00DF4721" w:rsidRDefault="00A21DBF" w:rsidP="00BE225A">
            <w:pPr>
              <w:pStyle w:val="AssignmentsLevel1"/>
            </w:pPr>
          </w:p>
          <w:p w14:paraId="3A38A0F4" w14:textId="7CC863D2" w:rsidR="00A21DBF" w:rsidRDefault="00A21DBF" w:rsidP="00A21DBF">
            <w:pPr>
              <w:pStyle w:val="AssignmentsLevel2"/>
            </w:pPr>
            <w:r w:rsidRPr="00A21DBF">
              <w:t xml:space="preserve">Name 4 strategies you will employ to support your teachers to feel more secure in their communications </w:t>
            </w:r>
            <w:r w:rsidRPr="00A21DBF">
              <w:lastRenderedPageBreak/>
              <w:t>with parents. For 1 of the 4 strategies</w:t>
            </w:r>
            <w:r w:rsidR="004521C3">
              <w:t>,</w:t>
            </w:r>
            <w:r w:rsidRPr="00A21DBF">
              <w:t xml:space="preserve"> focus on how you can support your teachers to involve hard-to</w:t>
            </w:r>
            <w:r w:rsidR="004521C3">
              <w:t>-</w:t>
            </w:r>
            <w:r w:rsidRPr="00A21DBF">
              <w:t>reach parents in communication.</w:t>
            </w:r>
          </w:p>
          <w:p w14:paraId="43ADEA9D" w14:textId="77777777" w:rsidR="004521C3" w:rsidRPr="00DF4721" w:rsidRDefault="004521C3" w:rsidP="00CA53E0">
            <w:pPr>
              <w:pStyle w:val="AssignmentsLevel2"/>
              <w:numPr>
                <w:ilvl w:val="0"/>
                <w:numId w:val="0"/>
              </w:numPr>
            </w:pPr>
          </w:p>
          <w:p w14:paraId="29839293" w14:textId="2EAA6740" w:rsidR="00A21DBF" w:rsidRPr="00DF4721" w:rsidRDefault="00A21DBF" w:rsidP="004521C3">
            <w:pPr>
              <w:pStyle w:val="AssignmentsLevel1"/>
              <w:rPr>
                <w:b/>
                <w:bCs/>
              </w:rPr>
            </w:pPr>
            <w:r w:rsidRPr="00DF4721">
              <w:rPr>
                <w:b/>
                <w:bCs/>
              </w:rPr>
              <w:t>Post</w:t>
            </w:r>
            <w:r w:rsidRPr="00DF4721">
              <w:t xml:space="preserve"> constructive criticism, clarification, additional questions, or your own relevant thoughts to </w:t>
            </w:r>
            <w:r w:rsidR="004521C3">
              <w:t>3</w:t>
            </w:r>
            <w:r w:rsidR="004521C3" w:rsidRPr="00DF4721">
              <w:t xml:space="preserve"> </w:t>
            </w:r>
            <w:r w:rsidRPr="00DF4721">
              <w:t>of your classmates' posts by Sunday.</w:t>
            </w:r>
          </w:p>
        </w:tc>
        <w:tc>
          <w:tcPr>
            <w:tcW w:w="1440" w:type="dxa"/>
          </w:tcPr>
          <w:p w14:paraId="379AD464" w14:textId="0EB37ACB" w:rsidR="00A21DBF" w:rsidRPr="00DF4721" w:rsidRDefault="00A21DBF" w:rsidP="00BE225A">
            <w:pPr>
              <w:tabs>
                <w:tab w:val="left" w:pos="2329"/>
              </w:tabs>
              <w:rPr>
                <w:rFonts w:cs="Arial"/>
                <w:szCs w:val="20"/>
              </w:rPr>
            </w:pPr>
            <w:r>
              <w:rPr>
                <w:rFonts w:cs="Arial"/>
                <w:szCs w:val="20"/>
              </w:rPr>
              <w:lastRenderedPageBreak/>
              <w:t>13.1, 13.2</w:t>
            </w:r>
          </w:p>
        </w:tc>
        <w:tc>
          <w:tcPr>
            <w:tcW w:w="1440" w:type="dxa"/>
          </w:tcPr>
          <w:p w14:paraId="49D2C2A4" w14:textId="77777777" w:rsidR="00A21DBF" w:rsidRPr="00DF4721" w:rsidRDefault="00A21DBF" w:rsidP="00BE225A">
            <w:pPr>
              <w:tabs>
                <w:tab w:val="left" w:pos="2329"/>
              </w:tabs>
              <w:rPr>
                <w:rFonts w:eastAsia="Arial" w:cs="Arial"/>
              </w:rPr>
            </w:pPr>
            <w:r w:rsidRPr="00DF4721">
              <w:t xml:space="preserve">Discussion: one post and replies to three other </w:t>
            </w:r>
            <w:r w:rsidRPr="00DF4721">
              <w:lastRenderedPageBreak/>
              <w:t xml:space="preserve">posts = </w:t>
            </w:r>
            <w:r w:rsidRPr="00DF4721">
              <w:rPr>
                <w:b/>
                <w:bCs/>
              </w:rPr>
              <w:t xml:space="preserve">1 hour </w:t>
            </w:r>
          </w:p>
        </w:tc>
      </w:tr>
      <w:tr w:rsidR="00CE23A9" w:rsidRPr="00DF4721" w14:paraId="0E714826" w14:textId="77777777" w:rsidTr="00E33E2A">
        <w:tc>
          <w:tcPr>
            <w:tcW w:w="10170" w:type="dxa"/>
            <w:gridSpan w:val="2"/>
            <w:tcMar>
              <w:top w:w="115" w:type="dxa"/>
              <w:left w:w="115" w:type="dxa"/>
              <w:bottom w:w="115" w:type="dxa"/>
              <w:right w:w="115" w:type="dxa"/>
            </w:tcMar>
          </w:tcPr>
          <w:p w14:paraId="10C6E8B9" w14:textId="053CA873" w:rsidR="00CE23A9" w:rsidRPr="00DF4721" w:rsidRDefault="00CE23A9" w:rsidP="00E33E2A">
            <w:pPr>
              <w:tabs>
                <w:tab w:val="left" w:pos="2329"/>
              </w:tabs>
              <w:rPr>
                <w:rFonts w:eastAsia="Arial" w:cs="Arial"/>
                <w:b/>
                <w:bCs/>
              </w:rPr>
            </w:pPr>
            <w:r w:rsidRPr="00DF4721">
              <w:rPr>
                <w:rFonts w:eastAsia="Arial" w:cs="Arial"/>
                <w:b/>
                <w:bCs/>
              </w:rPr>
              <w:t xml:space="preserve">Discussion: </w:t>
            </w:r>
            <w:r>
              <w:rPr>
                <w:rFonts w:eastAsia="Arial" w:cs="Arial"/>
                <w:b/>
                <w:bCs/>
              </w:rPr>
              <w:t>The Importance of Communication</w:t>
            </w:r>
          </w:p>
          <w:p w14:paraId="39DAB163" w14:textId="77777777" w:rsidR="00CE23A9" w:rsidRPr="00DF4721" w:rsidRDefault="00CE23A9" w:rsidP="00E33E2A">
            <w:pPr>
              <w:pStyle w:val="AssignmentsLevel1"/>
            </w:pPr>
          </w:p>
          <w:p w14:paraId="15D3F4F0" w14:textId="45C5EC06" w:rsidR="00CE23A9" w:rsidRDefault="00CE23A9" w:rsidP="00E33E2A">
            <w:pPr>
              <w:pStyle w:val="AssignmentsLevel1"/>
            </w:pPr>
            <w:r>
              <w:rPr>
                <w:b/>
                <w:bCs/>
              </w:rPr>
              <w:t>Write</w:t>
            </w:r>
            <w:r w:rsidRPr="00CE23A9">
              <w:rPr>
                <w:bCs/>
              </w:rPr>
              <w:t xml:space="preserve"> a summary addressing the following</w:t>
            </w:r>
            <w:r w:rsidRPr="00DF4721">
              <w:t xml:space="preserve"> in </w:t>
            </w:r>
            <w:r w:rsidRPr="00CE23A9">
              <w:t>The Importance of Communication</w:t>
            </w:r>
            <w:r w:rsidRPr="00A21DBF">
              <w:t xml:space="preserve"> </w:t>
            </w:r>
            <w:r w:rsidRPr="00DF4721">
              <w:t>discussion forum by Thursday:</w:t>
            </w:r>
          </w:p>
          <w:p w14:paraId="783F2F32" w14:textId="77777777" w:rsidR="004521C3" w:rsidRPr="00DF4721" w:rsidRDefault="004521C3" w:rsidP="00E33E2A">
            <w:pPr>
              <w:pStyle w:val="AssignmentsLevel1"/>
            </w:pPr>
          </w:p>
          <w:p w14:paraId="5EE57E6A" w14:textId="31BC037F" w:rsidR="00CE23A9" w:rsidRDefault="00CE23A9" w:rsidP="00CE23A9">
            <w:pPr>
              <w:pStyle w:val="AssignmentsLevel2"/>
            </w:pPr>
            <w:r>
              <w:t>Communication for student and school success</w:t>
            </w:r>
            <w:r w:rsidR="006B4C7F">
              <w:t>.</w:t>
            </w:r>
          </w:p>
          <w:p w14:paraId="252F8130" w14:textId="4DF95FEF" w:rsidR="00CE23A9" w:rsidRDefault="00CE23A9" w:rsidP="00CE23A9">
            <w:pPr>
              <w:pStyle w:val="AssignmentsLevel2"/>
            </w:pPr>
            <w:r>
              <w:t>Communication to engage families</w:t>
            </w:r>
            <w:r w:rsidR="006B4C7F">
              <w:t>.</w:t>
            </w:r>
          </w:p>
          <w:p w14:paraId="2A7BD3F9" w14:textId="36F1CCA6" w:rsidR="00CE23A9" w:rsidRPr="002A15D3" w:rsidRDefault="00CE23A9" w:rsidP="00CE23A9">
            <w:pPr>
              <w:pStyle w:val="AssignmentsLevel2"/>
            </w:pPr>
            <w:r>
              <w:t>The importance of listening as a communication tool.</w:t>
            </w:r>
          </w:p>
          <w:p w14:paraId="29E450AC" w14:textId="77777777" w:rsidR="00CE23A9" w:rsidRDefault="00CE23A9" w:rsidP="00E33E2A">
            <w:pPr>
              <w:pStyle w:val="AssignmentsLevel1"/>
              <w:rPr>
                <w:b/>
                <w:bCs/>
              </w:rPr>
            </w:pPr>
          </w:p>
          <w:p w14:paraId="0C4F3656" w14:textId="7544CC2D" w:rsidR="00CE23A9" w:rsidRPr="00DF4721" w:rsidRDefault="00CE23A9" w:rsidP="004521C3">
            <w:pPr>
              <w:pStyle w:val="AssignmentsLevel1"/>
              <w:rPr>
                <w:b/>
                <w:bCs/>
              </w:rPr>
            </w:pPr>
            <w:r w:rsidRPr="00DF4721">
              <w:rPr>
                <w:b/>
                <w:bCs/>
              </w:rPr>
              <w:t>Post</w:t>
            </w:r>
            <w:r w:rsidRPr="00DF4721">
              <w:t xml:space="preserve"> constructive criticism, clarification, additional questions, or your own relevant thoughts to </w:t>
            </w:r>
            <w:r w:rsidR="004521C3">
              <w:t>3</w:t>
            </w:r>
            <w:r w:rsidR="004521C3" w:rsidRPr="00DF4721">
              <w:t xml:space="preserve"> </w:t>
            </w:r>
            <w:r w:rsidRPr="00DF4721">
              <w:t>of your classmates' posts by Sunday.</w:t>
            </w:r>
          </w:p>
        </w:tc>
        <w:tc>
          <w:tcPr>
            <w:tcW w:w="1440" w:type="dxa"/>
          </w:tcPr>
          <w:p w14:paraId="55E43F22" w14:textId="77777777" w:rsidR="00CE23A9" w:rsidRPr="00DF4721" w:rsidRDefault="00CE23A9" w:rsidP="00E33E2A">
            <w:pPr>
              <w:tabs>
                <w:tab w:val="left" w:pos="2329"/>
              </w:tabs>
              <w:rPr>
                <w:rFonts w:cs="Arial"/>
                <w:szCs w:val="20"/>
              </w:rPr>
            </w:pPr>
            <w:r>
              <w:rPr>
                <w:rFonts w:cs="Arial"/>
                <w:szCs w:val="20"/>
              </w:rPr>
              <w:t>13.1, 13.2</w:t>
            </w:r>
          </w:p>
        </w:tc>
        <w:tc>
          <w:tcPr>
            <w:tcW w:w="1440" w:type="dxa"/>
          </w:tcPr>
          <w:p w14:paraId="3056D68A" w14:textId="77777777" w:rsidR="00CE23A9" w:rsidRPr="00DF4721" w:rsidRDefault="00CE23A9" w:rsidP="00E33E2A">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052B49B9" w14:textId="77777777" w:rsidTr="00BF130F">
        <w:tc>
          <w:tcPr>
            <w:tcW w:w="10170" w:type="dxa"/>
            <w:gridSpan w:val="2"/>
            <w:tcMar>
              <w:top w:w="115" w:type="dxa"/>
              <w:left w:w="115" w:type="dxa"/>
              <w:bottom w:w="115" w:type="dxa"/>
              <w:right w:w="115" w:type="dxa"/>
            </w:tcMar>
          </w:tcPr>
          <w:p w14:paraId="4C3A9BC6" w14:textId="7B363307" w:rsidR="000969A9" w:rsidRDefault="000969A9" w:rsidP="000969A9">
            <w:pPr>
              <w:pStyle w:val="AssignmentsLevel1"/>
              <w:rPr>
                <w:b/>
              </w:rPr>
            </w:pPr>
            <w:r>
              <w:rPr>
                <w:b/>
              </w:rPr>
              <w:t>Social Communication Plan</w:t>
            </w:r>
          </w:p>
          <w:p w14:paraId="083B0B44" w14:textId="77777777" w:rsidR="000969A9" w:rsidRDefault="000969A9" w:rsidP="000969A9">
            <w:pPr>
              <w:pStyle w:val="AssignmentsLevel1"/>
              <w:rPr>
                <w:b/>
              </w:rPr>
            </w:pPr>
          </w:p>
          <w:p w14:paraId="770B13A6" w14:textId="6B59CC50" w:rsidR="000969A9" w:rsidRDefault="000969A9" w:rsidP="000969A9">
            <w:pPr>
              <w:pStyle w:val="AssignmentsLevel1"/>
            </w:pPr>
            <w:r w:rsidRPr="00127864">
              <w:rPr>
                <w:b/>
              </w:rPr>
              <w:t>Develop</w:t>
            </w:r>
            <w:r>
              <w:t xml:space="preserve"> a plan to use social communication for your school to support ongoing communication with parents, staff, students, district colleagues, and the community.</w:t>
            </w:r>
          </w:p>
          <w:p w14:paraId="0DB19A83" w14:textId="77777777" w:rsidR="000969A9" w:rsidRDefault="000969A9" w:rsidP="000969A9">
            <w:pPr>
              <w:pStyle w:val="AssignmentsLevel1"/>
            </w:pPr>
          </w:p>
          <w:p w14:paraId="69517298" w14:textId="51319EA6" w:rsidR="000969A9" w:rsidRDefault="000969A9" w:rsidP="000969A9">
            <w:pPr>
              <w:pStyle w:val="AssignmentsLevel1"/>
            </w:pPr>
            <w:r w:rsidRPr="00127864">
              <w:rPr>
                <w:b/>
              </w:rPr>
              <w:t>Include</w:t>
            </w:r>
            <w:r>
              <w:t xml:space="preserve"> grades, activities, events, special assignments, resources for parents, students, staff, district</w:t>
            </w:r>
            <w:r w:rsidR="00A72BB6">
              <w:t>-</w:t>
            </w:r>
            <w:r>
              <w:t>related information, and any other school</w:t>
            </w:r>
            <w:r w:rsidR="00A72BB6">
              <w:t>-</w:t>
            </w:r>
            <w:r>
              <w:t>related information. In your plan</w:t>
            </w:r>
            <w:r w:rsidR="00A72BB6">
              <w:t>,</w:t>
            </w:r>
            <w:r>
              <w:t xml:space="preserve"> </w:t>
            </w:r>
            <w:r w:rsidR="00A72BB6">
              <w:t xml:space="preserve">include </w:t>
            </w:r>
            <w:r>
              <w:t>the following specifics:</w:t>
            </w:r>
          </w:p>
          <w:p w14:paraId="234D10AF" w14:textId="77777777" w:rsidR="000969A9" w:rsidRDefault="000969A9" w:rsidP="000969A9">
            <w:pPr>
              <w:pStyle w:val="AssignmentsLevel1"/>
              <w:rPr>
                <w:b/>
              </w:rPr>
            </w:pPr>
          </w:p>
          <w:p w14:paraId="74A62189" w14:textId="77A02709" w:rsidR="000969A9" w:rsidRDefault="000969A9" w:rsidP="000969A9">
            <w:pPr>
              <w:pStyle w:val="AssignmentsLevel1"/>
              <w:rPr>
                <w:b/>
              </w:rPr>
            </w:pPr>
            <w:r w:rsidRPr="00467041">
              <w:rPr>
                <w:b/>
              </w:rPr>
              <w:t xml:space="preserve">Communicating </w:t>
            </w:r>
            <w:proofErr w:type="gramStart"/>
            <w:r w:rsidR="00A72BB6">
              <w:rPr>
                <w:b/>
              </w:rPr>
              <w:t>W</w:t>
            </w:r>
            <w:r w:rsidRPr="00467041">
              <w:rPr>
                <w:b/>
              </w:rPr>
              <w:t>ith</w:t>
            </w:r>
            <w:proofErr w:type="gramEnd"/>
            <w:r w:rsidRPr="00467041">
              <w:rPr>
                <w:b/>
              </w:rPr>
              <w:t xml:space="preserve"> Parents</w:t>
            </w:r>
            <w:r w:rsidR="00A72BB6">
              <w:rPr>
                <w:b/>
              </w:rPr>
              <w:t>:</w:t>
            </w:r>
          </w:p>
          <w:p w14:paraId="40389839" w14:textId="77777777" w:rsidR="00A72BB6" w:rsidRPr="00467041" w:rsidRDefault="00A72BB6" w:rsidP="000969A9">
            <w:pPr>
              <w:pStyle w:val="AssignmentsLevel1"/>
              <w:rPr>
                <w:b/>
              </w:rPr>
            </w:pPr>
          </w:p>
          <w:p w14:paraId="4E1DCA8B" w14:textId="56067137" w:rsidR="000969A9" w:rsidRDefault="000969A9" w:rsidP="000969A9">
            <w:pPr>
              <w:pStyle w:val="AssignmentsLevel2"/>
            </w:pPr>
            <w:r>
              <w:t>A brief description of what your policy for communicating with parents would look like</w:t>
            </w:r>
          </w:p>
          <w:p w14:paraId="24616953" w14:textId="0477A9A3" w:rsidR="000969A9" w:rsidRDefault="000969A9" w:rsidP="000969A9">
            <w:pPr>
              <w:pStyle w:val="AssignmentsLevel2"/>
            </w:pPr>
            <w:r>
              <w:t>A strategy to increase parent involvement</w:t>
            </w:r>
            <w:r w:rsidR="00A72BB6">
              <w:t>, as well as</w:t>
            </w:r>
            <w:r>
              <w:t xml:space="preserve"> how to involve hard to reach parents</w:t>
            </w:r>
          </w:p>
          <w:p w14:paraId="52D4D607" w14:textId="77777777" w:rsidR="000969A9" w:rsidRDefault="000969A9" w:rsidP="000969A9">
            <w:pPr>
              <w:pStyle w:val="AssignmentsLevel1"/>
              <w:rPr>
                <w:b/>
              </w:rPr>
            </w:pPr>
          </w:p>
          <w:p w14:paraId="48126600" w14:textId="7DB38F0E" w:rsidR="000969A9" w:rsidRDefault="000969A9" w:rsidP="000969A9">
            <w:pPr>
              <w:pStyle w:val="AssignmentsLevel1"/>
              <w:rPr>
                <w:b/>
              </w:rPr>
            </w:pPr>
            <w:r w:rsidRPr="00467041">
              <w:rPr>
                <w:b/>
              </w:rPr>
              <w:t xml:space="preserve">Communicating </w:t>
            </w:r>
            <w:proofErr w:type="gramStart"/>
            <w:r w:rsidR="00A72BB6">
              <w:rPr>
                <w:b/>
              </w:rPr>
              <w:t>W</w:t>
            </w:r>
            <w:r w:rsidRPr="00467041">
              <w:rPr>
                <w:b/>
              </w:rPr>
              <w:t>ith</w:t>
            </w:r>
            <w:proofErr w:type="gramEnd"/>
            <w:r w:rsidRPr="00467041">
              <w:rPr>
                <w:b/>
              </w:rPr>
              <w:t xml:space="preserve"> the Community</w:t>
            </w:r>
            <w:r w:rsidR="00A72BB6">
              <w:rPr>
                <w:b/>
              </w:rPr>
              <w:t>:</w:t>
            </w:r>
          </w:p>
          <w:p w14:paraId="567523E2" w14:textId="77777777" w:rsidR="00A72BB6" w:rsidRPr="00467041" w:rsidRDefault="00A72BB6" w:rsidP="000969A9">
            <w:pPr>
              <w:pStyle w:val="AssignmentsLevel1"/>
              <w:rPr>
                <w:b/>
              </w:rPr>
            </w:pPr>
          </w:p>
          <w:p w14:paraId="78413F0D" w14:textId="1DECE642" w:rsidR="000969A9" w:rsidRDefault="000969A9" w:rsidP="000969A9">
            <w:pPr>
              <w:pStyle w:val="AssignmentsLevel2"/>
            </w:pPr>
            <w:r>
              <w:t>How you will engage the community</w:t>
            </w:r>
            <w:r w:rsidR="00A72BB6">
              <w:t>, as well as</w:t>
            </w:r>
            <w:r>
              <w:t xml:space="preserve"> what types of information you will communicate</w:t>
            </w:r>
          </w:p>
          <w:p w14:paraId="04DFE778" w14:textId="244A295A" w:rsidR="000969A9" w:rsidRDefault="000969A9" w:rsidP="000969A9">
            <w:pPr>
              <w:pStyle w:val="AssignmentsLevel2"/>
            </w:pPr>
            <w:r>
              <w:t>How often you will update your information</w:t>
            </w:r>
          </w:p>
          <w:p w14:paraId="41540BB9" w14:textId="77777777" w:rsidR="000969A9" w:rsidRDefault="000969A9" w:rsidP="000969A9">
            <w:pPr>
              <w:pStyle w:val="AssignmentsLevel1"/>
              <w:rPr>
                <w:b/>
              </w:rPr>
            </w:pPr>
          </w:p>
          <w:p w14:paraId="1CBF956D" w14:textId="1D9A3E48" w:rsidR="000969A9" w:rsidRDefault="000969A9" w:rsidP="000969A9">
            <w:pPr>
              <w:pStyle w:val="AssignmentsLevel1"/>
              <w:rPr>
                <w:b/>
              </w:rPr>
            </w:pPr>
            <w:r w:rsidRPr="00467041">
              <w:rPr>
                <w:b/>
              </w:rPr>
              <w:t>Social Media</w:t>
            </w:r>
            <w:r w:rsidR="00A72BB6">
              <w:rPr>
                <w:b/>
              </w:rPr>
              <w:t>:</w:t>
            </w:r>
          </w:p>
          <w:p w14:paraId="77F488EF" w14:textId="77777777" w:rsidR="00A72BB6" w:rsidRPr="00467041" w:rsidRDefault="00A72BB6" w:rsidP="000969A9">
            <w:pPr>
              <w:pStyle w:val="AssignmentsLevel1"/>
              <w:rPr>
                <w:b/>
              </w:rPr>
            </w:pPr>
          </w:p>
          <w:p w14:paraId="7CD43E3A" w14:textId="4C211E16" w:rsidR="000969A9" w:rsidRDefault="000969A9" w:rsidP="000969A9">
            <w:pPr>
              <w:pStyle w:val="AssignmentsLevel2"/>
            </w:pPr>
            <w:r>
              <w:t>What vehicle you will use to communicate</w:t>
            </w:r>
            <w:r w:rsidR="00A72BB6">
              <w:t>:</w:t>
            </w:r>
            <w:r>
              <w:t xml:space="preserve"> district website, blogs, newsletters, twitter, Facebook, Instagram, etc. </w:t>
            </w:r>
          </w:p>
          <w:p w14:paraId="756429C8" w14:textId="2D8C1B45" w:rsidR="000969A9" w:rsidRDefault="000969A9" w:rsidP="000969A9">
            <w:pPr>
              <w:pStyle w:val="AssignmentsLevel2"/>
            </w:pPr>
            <w:r>
              <w:lastRenderedPageBreak/>
              <w:t>How the vehicle will be used</w:t>
            </w:r>
          </w:p>
          <w:p w14:paraId="1EA3E175" w14:textId="72FEE168" w:rsidR="000969A9" w:rsidRDefault="000969A9" w:rsidP="000969A9">
            <w:pPr>
              <w:pStyle w:val="AssignmentsLevel2"/>
            </w:pPr>
            <w:r>
              <w:t>What will be communicated via the vehicle</w:t>
            </w:r>
          </w:p>
          <w:p w14:paraId="100D0C77" w14:textId="371A4D97" w:rsidR="000969A9" w:rsidRDefault="000969A9" w:rsidP="000969A9">
            <w:pPr>
              <w:pStyle w:val="AssignmentsLevel2"/>
            </w:pPr>
            <w:r>
              <w:t>Who will maintain and sustain the social communication vehicle</w:t>
            </w:r>
          </w:p>
          <w:p w14:paraId="6C6A0AE1" w14:textId="071F689C" w:rsidR="000969A9" w:rsidRDefault="000969A9" w:rsidP="000969A9">
            <w:pPr>
              <w:pStyle w:val="AssignmentsLevel2"/>
            </w:pPr>
            <w:r>
              <w:t>How often you will be using each vehicle</w:t>
            </w:r>
          </w:p>
          <w:p w14:paraId="5C38F1B2" w14:textId="77777777" w:rsidR="000969A9" w:rsidRDefault="000969A9" w:rsidP="000969A9">
            <w:pPr>
              <w:pStyle w:val="AssignmentsLevel2"/>
              <w:numPr>
                <w:ilvl w:val="0"/>
                <w:numId w:val="0"/>
              </w:numPr>
              <w:ind w:left="360" w:hanging="360"/>
            </w:pPr>
          </w:p>
          <w:p w14:paraId="1232DDE3" w14:textId="788DFA4A" w:rsidR="000969A9" w:rsidRPr="00DF4721" w:rsidRDefault="000969A9" w:rsidP="000969A9">
            <w:pPr>
              <w:pStyle w:val="AssignmentsLevel2"/>
              <w:numPr>
                <w:ilvl w:val="0"/>
                <w:numId w:val="0"/>
              </w:numPr>
              <w:ind w:left="360" w:hanging="360"/>
            </w:pPr>
            <w:r w:rsidRPr="00127864">
              <w:rPr>
                <w:b/>
              </w:rPr>
              <w:t>Submit</w:t>
            </w:r>
            <w:r>
              <w:t xml:space="preserve"> your plan by Sunday.</w:t>
            </w:r>
          </w:p>
        </w:tc>
        <w:tc>
          <w:tcPr>
            <w:tcW w:w="1440" w:type="dxa"/>
          </w:tcPr>
          <w:p w14:paraId="1955FFA1" w14:textId="77777777" w:rsidR="000969A9" w:rsidRDefault="000969A9" w:rsidP="000969A9">
            <w:pPr>
              <w:rPr>
                <w:rFonts w:cs="Arial"/>
                <w:szCs w:val="20"/>
              </w:rPr>
            </w:pPr>
            <w:r>
              <w:rPr>
                <w:rFonts w:cs="Arial"/>
                <w:szCs w:val="20"/>
              </w:rPr>
              <w:lastRenderedPageBreak/>
              <w:t>13.1, 13.2, 13.3</w:t>
            </w:r>
          </w:p>
          <w:p w14:paraId="4476FF24" w14:textId="77777777" w:rsidR="000969A9" w:rsidRPr="00DF4721" w:rsidRDefault="000969A9" w:rsidP="000969A9">
            <w:pPr>
              <w:tabs>
                <w:tab w:val="left" w:pos="2329"/>
              </w:tabs>
              <w:rPr>
                <w:rFonts w:cs="Arial"/>
                <w:szCs w:val="20"/>
              </w:rPr>
            </w:pPr>
          </w:p>
        </w:tc>
        <w:tc>
          <w:tcPr>
            <w:tcW w:w="1440" w:type="dxa"/>
          </w:tcPr>
          <w:p w14:paraId="2426F254" w14:textId="7AD41925"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640F48EA"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E15759"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E0C747"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349AF61"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4CDA0C1B" w14:textId="0859FD3B" w:rsidR="000969A9" w:rsidRPr="00DF4721" w:rsidRDefault="00865F48" w:rsidP="000969A9">
            <w:pPr>
              <w:tabs>
                <w:tab w:val="left" w:pos="2329"/>
              </w:tabs>
              <w:rPr>
                <w:rFonts w:cs="Arial"/>
                <w:b/>
                <w:szCs w:val="20"/>
              </w:rPr>
            </w:pPr>
            <w:r>
              <w:rPr>
                <w:rFonts w:cs="Arial"/>
                <w:b/>
                <w:szCs w:val="20"/>
              </w:rPr>
              <w:t>2</w:t>
            </w:r>
            <w:r w:rsidR="00162DEF">
              <w:rPr>
                <w:rFonts w:cs="Arial"/>
                <w:b/>
                <w:szCs w:val="20"/>
              </w:rPr>
              <w:t>.5</w:t>
            </w:r>
            <w:r w:rsidR="000969A9">
              <w:rPr>
                <w:rFonts w:cs="Arial"/>
                <w:b/>
                <w:szCs w:val="20"/>
              </w:rPr>
              <w:t xml:space="preserve"> hour</w:t>
            </w:r>
          </w:p>
        </w:tc>
      </w:tr>
    </w:tbl>
    <w:p w14:paraId="50D2D349" w14:textId="77777777" w:rsidR="009133B6" w:rsidRPr="00DF4721" w:rsidRDefault="009133B6" w:rsidP="4948C66D">
      <w:pPr>
        <w:pStyle w:val="Heading1"/>
      </w:pPr>
    </w:p>
    <w:p w14:paraId="45F99884" w14:textId="4A5D81E9" w:rsidR="009133B6" w:rsidRPr="00DF4721" w:rsidRDefault="009133B6">
      <w:pPr>
        <w:rPr>
          <w:rFonts w:cs="Arial"/>
          <w:b/>
          <w:color w:val="BF2C37"/>
          <w:sz w:val="22"/>
          <w:szCs w:val="22"/>
        </w:rPr>
      </w:pPr>
      <w:r w:rsidRPr="00DF4721">
        <w:br w:type="page"/>
      </w:r>
      <w:bookmarkStart w:id="17" w:name="_GoBack"/>
      <w:bookmarkEnd w:id="17"/>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133B6" w:rsidRPr="00DF4721" w14:paraId="779E6B29" w14:textId="77777777" w:rsidTr="00BF130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BDCA489" w14:textId="044E85AE" w:rsidR="009133B6" w:rsidRPr="00DF4721" w:rsidRDefault="009133B6" w:rsidP="00BF130F">
            <w:pPr>
              <w:pStyle w:val="WeeklyTopicHeading1"/>
            </w:pPr>
            <w:r w:rsidRPr="00DF4721">
              <w:lastRenderedPageBreak/>
              <w:t xml:space="preserve">Week Fourteen: </w:t>
            </w:r>
            <w:r w:rsidR="002730A0">
              <w:t>Managing Resources for Effective Results</w:t>
            </w:r>
          </w:p>
        </w:tc>
        <w:tc>
          <w:tcPr>
            <w:tcW w:w="1440" w:type="dxa"/>
            <w:tcBorders>
              <w:left w:val="nil"/>
              <w:bottom w:val="single" w:sz="4" w:space="0" w:color="000000" w:themeColor="text1"/>
              <w:right w:val="nil"/>
            </w:tcBorders>
            <w:shd w:val="clear" w:color="auto" w:fill="BF2C37"/>
          </w:tcPr>
          <w:p w14:paraId="4AA0E8B8" w14:textId="77777777" w:rsidR="009133B6" w:rsidRPr="00DF4721" w:rsidRDefault="009133B6" w:rsidP="00BF130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A0CC997" w14:textId="77777777" w:rsidR="009133B6" w:rsidRPr="00DF4721" w:rsidRDefault="009133B6" w:rsidP="00BF130F">
            <w:pPr>
              <w:tabs>
                <w:tab w:val="left" w:pos="0"/>
                <w:tab w:val="left" w:pos="3720"/>
              </w:tabs>
              <w:outlineLvl w:val="0"/>
              <w:rPr>
                <w:rFonts w:cs="Arial"/>
                <w:color w:val="FFFFFF"/>
                <w:sz w:val="28"/>
                <w:szCs w:val="28"/>
              </w:rPr>
            </w:pPr>
          </w:p>
        </w:tc>
      </w:tr>
      <w:tr w:rsidR="009133B6" w:rsidRPr="00DF4721" w14:paraId="1010F286" w14:textId="77777777" w:rsidTr="00BF130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38204C6"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DFDE396" w14:textId="77777777" w:rsidR="009133B6" w:rsidRPr="00DF4721" w:rsidRDefault="009133B6" w:rsidP="00BF130F">
            <w:pPr>
              <w:tabs>
                <w:tab w:val="left" w:pos="0"/>
                <w:tab w:val="left" w:pos="3720"/>
              </w:tabs>
              <w:outlineLvl w:val="0"/>
              <w:rPr>
                <w:rFonts w:eastAsia="Arial" w:cs="Arial"/>
              </w:rPr>
            </w:pPr>
            <w:r w:rsidRPr="00DF4721">
              <w:rPr>
                <w:rFonts w:eastAsia="Arial" w:cs="Arial"/>
                <w:b/>
                <w:bCs/>
                <w:i/>
                <w:iCs/>
              </w:rPr>
              <w:t>Alignment</w:t>
            </w:r>
          </w:p>
        </w:tc>
      </w:tr>
      <w:tr w:rsidR="009133B6" w:rsidRPr="00DF4721" w14:paraId="71DF4A3C" w14:textId="77777777" w:rsidTr="00BF130F">
        <w:trPr>
          <w:trHeight w:val="30"/>
        </w:trPr>
        <w:tc>
          <w:tcPr>
            <w:tcW w:w="10170" w:type="dxa"/>
            <w:gridSpan w:val="2"/>
            <w:tcBorders>
              <w:bottom w:val="nil"/>
              <w:right w:val="nil"/>
            </w:tcBorders>
            <w:tcMar>
              <w:top w:w="115" w:type="dxa"/>
              <w:left w:w="115" w:type="dxa"/>
              <w:bottom w:w="115" w:type="dxa"/>
              <w:right w:w="115" w:type="dxa"/>
            </w:tcMar>
          </w:tcPr>
          <w:p w14:paraId="7534AA0F" w14:textId="32C94E3C" w:rsidR="009133B6" w:rsidRPr="002730A0" w:rsidRDefault="002730A0" w:rsidP="00CA53E0">
            <w:pPr>
              <w:pStyle w:val="ListParagraph"/>
              <w:numPr>
                <w:ilvl w:val="1"/>
                <w:numId w:val="21"/>
              </w:numPr>
              <w:ind w:left="485" w:hanging="485"/>
              <w:rPr>
                <w:rFonts w:cs="Arial"/>
                <w:szCs w:val="20"/>
              </w:rPr>
            </w:pPr>
            <w:r w:rsidRPr="002730A0">
              <w:rPr>
                <w:rFonts w:cs="Arial"/>
                <w:szCs w:val="20"/>
              </w:rPr>
              <w:t>Evaluate the need for managing the school facility</w:t>
            </w:r>
            <w:r w:rsidR="004E0ABD">
              <w:rPr>
                <w:rFonts w:cs="Arial"/>
                <w:szCs w:val="20"/>
              </w:rPr>
              <w:t>.</w:t>
            </w:r>
          </w:p>
        </w:tc>
        <w:tc>
          <w:tcPr>
            <w:tcW w:w="2880" w:type="dxa"/>
            <w:gridSpan w:val="2"/>
            <w:tcBorders>
              <w:left w:val="nil"/>
              <w:bottom w:val="nil"/>
            </w:tcBorders>
          </w:tcPr>
          <w:p w14:paraId="006D082D" w14:textId="5CDFBCD9" w:rsidR="009133B6" w:rsidRPr="00DF4721" w:rsidRDefault="00D568DD" w:rsidP="00BF130F">
            <w:pPr>
              <w:tabs>
                <w:tab w:val="left" w:pos="0"/>
                <w:tab w:val="left" w:pos="3720"/>
              </w:tabs>
              <w:outlineLvl w:val="0"/>
              <w:rPr>
                <w:rFonts w:cs="Arial"/>
                <w:szCs w:val="20"/>
              </w:rPr>
            </w:pPr>
            <w:r>
              <w:rPr>
                <w:rFonts w:cs="Arial"/>
                <w:szCs w:val="20"/>
              </w:rPr>
              <w:t>CLO1</w:t>
            </w:r>
          </w:p>
        </w:tc>
      </w:tr>
      <w:tr w:rsidR="009133B6" w:rsidRPr="00DF4721" w14:paraId="4E5956A1"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1E2FE03A" w14:textId="068AB86C" w:rsidR="009133B6" w:rsidRPr="002730A0" w:rsidRDefault="002730A0" w:rsidP="00CA53E0">
            <w:pPr>
              <w:pStyle w:val="ListParagraph"/>
              <w:numPr>
                <w:ilvl w:val="1"/>
                <w:numId w:val="21"/>
              </w:numPr>
              <w:ind w:left="485" w:hanging="485"/>
              <w:rPr>
                <w:rFonts w:cs="Arial"/>
                <w:szCs w:val="20"/>
              </w:rPr>
            </w:pPr>
            <w:r w:rsidRPr="002730A0">
              <w:rPr>
                <w:rFonts w:cs="Arial"/>
                <w:szCs w:val="20"/>
              </w:rPr>
              <w:t>Perform training of staff for facility management and student safety</w:t>
            </w:r>
            <w:r w:rsidR="004E0ABD">
              <w:rPr>
                <w:rFonts w:cs="Arial"/>
                <w:szCs w:val="20"/>
              </w:rPr>
              <w:t>.</w:t>
            </w:r>
          </w:p>
        </w:tc>
        <w:tc>
          <w:tcPr>
            <w:tcW w:w="2880" w:type="dxa"/>
            <w:gridSpan w:val="2"/>
            <w:tcBorders>
              <w:top w:val="nil"/>
              <w:left w:val="nil"/>
              <w:bottom w:val="nil"/>
            </w:tcBorders>
          </w:tcPr>
          <w:p w14:paraId="2DB9DCD3" w14:textId="63076F27" w:rsidR="009133B6" w:rsidRPr="00DF4721" w:rsidRDefault="00D568DD" w:rsidP="00BF130F">
            <w:pPr>
              <w:tabs>
                <w:tab w:val="left" w:pos="0"/>
                <w:tab w:val="left" w:pos="3720"/>
              </w:tabs>
              <w:outlineLvl w:val="0"/>
              <w:rPr>
                <w:rFonts w:cs="Arial"/>
                <w:szCs w:val="20"/>
              </w:rPr>
            </w:pPr>
            <w:r>
              <w:rPr>
                <w:rFonts w:cs="Arial"/>
                <w:szCs w:val="20"/>
              </w:rPr>
              <w:t>CLO3</w:t>
            </w:r>
          </w:p>
        </w:tc>
      </w:tr>
      <w:tr w:rsidR="002730A0" w:rsidRPr="00DF4721" w14:paraId="0DE5D331" w14:textId="77777777" w:rsidTr="00BF130F">
        <w:trPr>
          <w:trHeight w:val="38"/>
        </w:trPr>
        <w:tc>
          <w:tcPr>
            <w:tcW w:w="10170" w:type="dxa"/>
            <w:gridSpan w:val="2"/>
            <w:tcBorders>
              <w:top w:val="nil"/>
              <w:bottom w:val="nil"/>
              <w:right w:val="nil"/>
            </w:tcBorders>
            <w:tcMar>
              <w:top w:w="115" w:type="dxa"/>
              <w:left w:w="115" w:type="dxa"/>
              <w:bottom w:w="115" w:type="dxa"/>
              <w:right w:w="115" w:type="dxa"/>
            </w:tcMar>
          </w:tcPr>
          <w:p w14:paraId="66C63D8C" w14:textId="16F13F30" w:rsidR="002730A0" w:rsidRPr="004E0ABD" w:rsidRDefault="004E0ABD" w:rsidP="00CA53E0">
            <w:pPr>
              <w:pStyle w:val="ListParagraph"/>
              <w:numPr>
                <w:ilvl w:val="1"/>
                <w:numId w:val="21"/>
              </w:numPr>
              <w:ind w:left="485" w:hanging="485"/>
              <w:rPr>
                <w:rFonts w:cs="Arial"/>
                <w:szCs w:val="20"/>
              </w:rPr>
            </w:pPr>
            <w:r w:rsidRPr="004E0ABD">
              <w:rPr>
                <w:rFonts w:cs="Arial"/>
                <w:szCs w:val="20"/>
              </w:rPr>
              <w:t>Practice resource management to foster student achievement and a culture of learning</w:t>
            </w:r>
            <w:r>
              <w:rPr>
                <w:rFonts w:cs="Arial"/>
                <w:szCs w:val="20"/>
              </w:rPr>
              <w:t>.</w:t>
            </w:r>
            <w:r w:rsidRPr="004E0ABD">
              <w:rPr>
                <w:rFonts w:cs="Arial"/>
                <w:szCs w:val="20"/>
              </w:rPr>
              <w:t xml:space="preserve"> </w:t>
            </w:r>
          </w:p>
        </w:tc>
        <w:tc>
          <w:tcPr>
            <w:tcW w:w="2880" w:type="dxa"/>
            <w:gridSpan w:val="2"/>
            <w:tcBorders>
              <w:top w:val="nil"/>
              <w:left w:val="nil"/>
              <w:bottom w:val="nil"/>
            </w:tcBorders>
          </w:tcPr>
          <w:p w14:paraId="5E340D0F" w14:textId="5B8F1CF7" w:rsidR="002730A0" w:rsidRPr="00DF4721" w:rsidRDefault="00D568DD" w:rsidP="00BF130F">
            <w:pPr>
              <w:tabs>
                <w:tab w:val="left" w:pos="0"/>
                <w:tab w:val="left" w:pos="3720"/>
              </w:tabs>
              <w:outlineLvl w:val="0"/>
              <w:rPr>
                <w:rFonts w:cs="Arial"/>
                <w:szCs w:val="20"/>
              </w:rPr>
            </w:pPr>
            <w:r>
              <w:rPr>
                <w:rFonts w:cs="Arial"/>
                <w:szCs w:val="20"/>
              </w:rPr>
              <w:t>CLO5</w:t>
            </w:r>
          </w:p>
        </w:tc>
      </w:tr>
      <w:tr w:rsidR="009133B6" w:rsidRPr="00DF4721" w14:paraId="0E22AC8D" w14:textId="77777777" w:rsidTr="00BF130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45D3F5F" w14:textId="43832CF3" w:rsidR="009133B6" w:rsidRPr="004E0ABD" w:rsidRDefault="004E0ABD" w:rsidP="00CA53E0">
            <w:pPr>
              <w:pStyle w:val="ListParagraph"/>
              <w:numPr>
                <w:ilvl w:val="1"/>
                <w:numId w:val="21"/>
              </w:numPr>
              <w:ind w:left="485" w:hanging="485"/>
              <w:rPr>
                <w:rFonts w:cs="Arial"/>
                <w:szCs w:val="20"/>
              </w:rPr>
            </w:pPr>
            <w:r w:rsidRPr="004E0ABD">
              <w:rPr>
                <w:rFonts w:cs="Arial"/>
                <w:szCs w:val="20"/>
              </w:rPr>
              <w:t>Determine strategies to hire and retain highly effective teachers</w:t>
            </w:r>
            <w:r>
              <w:rPr>
                <w:rFonts w:cs="Arial"/>
                <w:szCs w:val="20"/>
              </w:rPr>
              <w:t>.</w:t>
            </w:r>
          </w:p>
        </w:tc>
        <w:tc>
          <w:tcPr>
            <w:tcW w:w="2880" w:type="dxa"/>
            <w:gridSpan w:val="2"/>
            <w:tcBorders>
              <w:top w:val="nil"/>
              <w:left w:val="nil"/>
              <w:bottom w:val="single" w:sz="4" w:space="0" w:color="000000" w:themeColor="text1"/>
            </w:tcBorders>
          </w:tcPr>
          <w:p w14:paraId="1854F409" w14:textId="24ABFC12" w:rsidR="009133B6" w:rsidRPr="00DF4721" w:rsidRDefault="00D568DD" w:rsidP="00BF130F">
            <w:pPr>
              <w:tabs>
                <w:tab w:val="left" w:pos="0"/>
                <w:tab w:val="left" w:pos="3720"/>
              </w:tabs>
              <w:outlineLvl w:val="0"/>
              <w:rPr>
                <w:rFonts w:cs="Arial"/>
                <w:szCs w:val="20"/>
              </w:rPr>
            </w:pPr>
            <w:r>
              <w:rPr>
                <w:rFonts w:cs="Arial"/>
                <w:szCs w:val="20"/>
              </w:rPr>
              <w:t>CLO2</w:t>
            </w:r>
          </w:p>
        </w:tc>
      </w:tr>
      <w:tr w:rsidR="009133B6" w:rsidRPr="00DF4721" w14:paraId="37B93712" w14:textId="77777777" w:rsidTr="00BF130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342684D"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Resources, Activities, and Preparation</w:t>
            </w:r>
          </w:p>
          <w:p w14:paraId="05A82BF7"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AB5BFA"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auto"/>
            </w:tcBorders>
            <w:shd w:val="clear" w:color="auto" w:fill="D8D9DA"/>
          </w:tcPr>
          <w:p w14:paraId="0BF456F9"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AIE</w:t>
            </w:r>
          </w:p>
        </w:tc>
      </w:tr>
      <w:tr w:rsidR="009133B6" w:rsidRPr="00DF4721" w14:paraId="20E6D231"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82723F" w14:textId="3ADEEC1E" w:rsidR="009133B6" w:rsidRDefault="004E0ABD" w:rsidP="00BF130F">
            <w:pPr>
              <w:tabs>
                <w:tab w:val="left" w:pos="2329"/>
              </w:tabs>
              <w:rPr>
                <w:rFonts w:eastAsia="Arial" w:cs="Arial"/>
                <w:b/>
                <w:bCs/>
              </w:rPr>
            </w:pPr>
            <w:r>
              <w:rPr>
                <w:rFonts w:eastAsia="Arial" w:cs="Arial"/>
                <w:b/>
                <w:bCs/>
              </w:rPr>
              <w:t>Readings</w:t>
            </w:r>
          </w:p>
          <w:p w14:paraId="15150ADA" w14:textId="77777777" w:rsidR="000849B6" w:rsidRPr="00DF4721" w:rsidRDefault="000849B6" w:rsidP="00BF130F">
            <w:pPr>
              <w:tabs>
                <w:tab w:val="left" w:pos="2329"/>
              </w:tabs>
              <w:rPr>
                <w:rFonts w:eastAsia="Arial" w:cs="Arial"/>
                <w:b/>
                <w:bCs/>
              </w:rPr>
            </w:pPr>
          </w:p>
          <w:p w14:paraId="4265CA61" w14:textId="141663BC" w:rsidR="009133B6" w:rsidRDefault="000849B6" w:rsidP="00BF130F">
            <w:pPr>
              <w:tabs>
                <w:tab w:val="left" w:pos="2329"/>
              </w:tabs>
              <w:rPr>
                <w:rFonts w:cs="Arial"/>
                <w:b/>
                <w:szCs w:val="20"/>
              </w:rPr>
            </w:pPr>
            <w:r>
              <w:rPr>
                <w:rFonts w:cs="Arial"/>
                <w:b/>
                <w:szCs w:val="20"/>
              </w:rPr>
              <w:t>Facility Management</w:t>
            </w:r>
          </w:p>
          <w:p w14:paraId="6F46436F" w14:textId="77777777" w:rsidR="009E3A5E" w:rsidRPr="00DF4721" w:rsidRDefault="009E3A5E" w:rsidP="00BF130F">
            <w:pPr>
              <w:tabs>
                <w:tab w:val="left" w:pos="2329"/>
              </w:tabs>
              <w:rPr>
                <w:rFonts w:cs="Arial"/>
                <w:b/>
                <w:szCs w:val="20"/>
              </w:rPr>
            </w:pPr>
          </w:p>
          <w:p w14:paraId="7D93C530" w14:textId="16D6851A" w:rsidR="009133B6" w:rsidRDefault="00E4668A" w:rsidP="00413242">
            <w:pPr>
              <w:pStyle w:val="AssignmentsLevel2"/>
            </w:pPr>
            <w:hyperlink r:id="rId145" w:history="1">
              <w:r w:rsidR="00A775E2">
                <w:rPr>
                  <w:rStyle w:val="Hyperlink"/>
                </w:rPr>
                <w:t>Planning Guide for Maintaining School Facilities: Chapter 1 Introduction to School Facilities Maintenance Planning</w:t>
              </w:r>
            </w:hyperlink>
          </w:p>
          <w:p w14:paraId="65534923" w14:textId="77777777" w:rsidR="00A775E2" w:rsidRDefault="00E4668A" w:rsidP="00413242">
            <w:pPr>
              <w:pStyle w:val="AssignmentsLevel2"/>
            </w:pPr>
            <w:hyperlink r:id="rId146" w:history="1">
              <w:r w:rsidR="00A775E2" w:rsidRPr="00A775E2">
                <w:rPr>
                  <w:rStyle w:val="Hyperlink"/>
                </w:rPr>
                <w:t>Planning Guide for Maintaining School Facilities: Chapter 4 Providing a Safe Environment for Learning</w:t>
              </w:r>
            </w:hyperlink>
          </w:p>
          <w:p w14:paraId="063AFAB6" w14:textId="36AAF1D5" w:rsidR="002C5209" w:rsidRDefault="00E4668A" w:rsidP="00413242">
            <w:pPr>
              <w:pStyle w:val="AssignmentsLevel2"/>
            </w:pPr>
            <w:hyperlink r:id="rId147" w:history="1">
              <w:r w:rsidR="002C5209" w:rsidRPr="002C5209">
                <w:rPr>
                  <w:rStyle w:val="Hyperlink"/>
                </w:rPr>
                <w:t>SCHOOL FACILITIES Maintenance Checklist</w:t>
              </w:r>
            </w:hyperlink>
          </w:p>
          <w:p w14:paraId="570C47E0" w14:textId="09B79D3D" w:rsidR="000849B6" w:rsidRDefault="000849B6" w:rsidP="00BF130F">
            <w:pPr>
              <w:pStyle w:val="AssignmentsLevel1"/>
            </w:pPr>
          </w:p>
          <w:p w14:paraId="6417F4F1" w14:textId="3F205766" w:rsidR="000849B6" w:rsidRDefault="000849B6" w:rsidP="00BF130F">
            <w:pPr>
              <w:pStyle w:val="AssignmentsLevel1"/>
              <w:rPr>
                <w:b/>
              </w:rPr>
            </w:pPr>
            <w:r w:rsidRPr="000849B6">
              <w:rPr>
                <w:b/>
              </w:rPr>
              <w:t>Resource Management</w:t>
            </w:r>
          </w:p>
          <w:p w14:paraId="7595E0CC" w14:textId="77777777" w:rsidR="009E3A5E" w:rsidRPr="000849B6" w:rsidRDefault="009E3A5E" w:rsidP="00BF130F">
            <w:pPr>
              <w:pStyle w:val="AssignmentsLevel1"/>
              <w:rPr>
                <w:b/>
              </w:rPr>
            </w:pPr>
          </w:p>
          <w:p w14:paraId="27CB7A9F" w14:textId="3F6AD845" w:rsidR="000E58E7" w:rsidRDefault="00E4668A" w:rsidP="00413242">
            <w:pPr>
              <w:pStyle w:val="AssignmentsLevel2"/>
            </w:pPr>
            <w:hyperlink r:id="rId148" w:history="1">
              <w:r w:rsidR="000E58E7" w:rsidRPr="000E58E7">
                <w:rPr>
                  <w:rStyle w:val="Hyperlink"/>
                </w:rPr>
                <w:t>Strategy 6: Optimize the use of resources to improve student learning – The Three Essentials: Improving Schools</w:t>
              </w:r>
            </w:hyperlink>
          </w:p>
          <w:p w14:paraId="26EB3D9D" w14:textId="77777777" w:rsidR="000E58E7" w:rsidRDefault="00E4668A" w:rsidP="00413242">
            <w:pPr>
              <w:pStyle w:val="AssignmentsLevel2"/>
            </w:pPr>
            <w:hyperlink r:id="rId149" w:history="1">
              <w:r w:rsidR="000E58E7" w:rsidRPr="000E58E7">
                <w:rPr>
                  <w:rStyle w:val="Hyperlink"/>
                </w:rPr>
                <w:t>Five Key Responsibilities - The School Principal as Leader: Guiding Schools to Better Teaching and Learning</w:t>
              </w:r>
            </w:hyperlink>
          </w:p>
          <w:p w14:paraId="174A200F" w14:textId="77777777" w:rsidR="00413242" w:rsidRDefault="00413242" w:rsidP="00BF130F">
            <w:pPr>
              <w:pStyle w:val="AssignmentsLevel1"/>
              <w:rPr>
                <w:b/>
              </w:rPr>
            </w:pPr>
          </w:p>
          <w:p w14:paraId="2B0AB372" w14:textId="2CCBE2DF" w:rsidR="000849B6" w:rsidRDefault="000849B6" w:rsidP="00BF130F">
            <w:pPr>
              <w:pStyle w:val="AssignmentsLevel1"/>
              <w:rPr>
                <w:b/>
              </w:rPr>
            </w:pPr>
            <w:r w:rsidRPr="000849B6">
              <w:rPr>
                <w:b/>
              </w:rPr>
              <w:t>Student Safety</w:t>
            </w:r>
          </w:p>
          <w:p w14:paraId="11DDEC78" w14:textId="77777777" w:rsidR="009E3A5E" w:rsidRPr="000849B6" w:rsidRDefault="009E3A5E" w:rsidP="00BF130F">
            <w:pPr>
              <w:pStyle w:val="AssignmentsLevel1"/>
              <w:rPr>
                <w:b/>
              </w:rPr>
            </w:pPr>
          </w:p>
          <w:p w14:paraId="61C2FFED" w14:textId="1B97EE6F" w:rsidR="000849B6" w:rsidRDefault="00E4668A" w:rsidP="000849B6">
            <w:pPr>
              <w:pStyle w:val="AssignmentsLevel2"/>
            </w:pPr>
            <w:hyperlink r:id="rId150" w:history="1">
              <w:r w:rsidR="000849B6" w:rsidRPr="000849B6">
                <w:rPr>
                  <w:rStyle w:val="Hyperlink"/>
                </w:rPr>
                <w:t>A Framework for Safe and Successful Schools</w:t>
              </w:r>
            </w:hyperlink>
          </w:p>
          <w:p w14:paraId="05F6FFAB" w14:textId="77777777" w:rsidR="000849B6" w:rsidRDefault="00E4668A" w:rsidP="000849B6">
            <w:pPr>
              <w:pStyle w:val="AssignmentsLevel2"/>
            </w:pPr>
            <w:hyperlink r:id="rId151" w:history="1">
              <w:r w:rsidR="000849B6" w:rsidRPr="000E58E7">
                <w:rPr>
                  <w:rStyle w:val="Hyperlink"/>
                </w:rPr>
                <w:t>20 Tips for Creating a Safe Learning Environment</w:t>
              </w:r>
            </w:hyperlink>
          </w:p>
          <w:p w14:paraId="176F813C" w14:textId="4A64EB5F" w:rsidR="000849B6" w:rsidRDefault="000849B6" w:rsidP="00BF130F">
            <w:pPr>
              <w:pStyle w:val="AssignmentsLevel1"/>
            </w:pPr>
          </w:p>
          <w:p w14:paraId="1CA68709" w14:textId="776FECCC" w:rsidR="00413242" w:rsidRDefault="00413242" w:rsidP="00BF130F">
            <w:pPr>
              <w:pStyle w:val="AssignmentsLevel1"/>
              <w:rPr>
                <w:b/>
              </w:rPr>
            </w:pPr>
            <w:r w:rsidRPr="00413242">
              <w:rPr>
                <w:b/>
              </w:rPr>
              <w:t>Teacher Recruitment and Retention</w:t>
            </w:r>
          </w:p>
          <w:p w14:paraId="09C582E6" w14:textId="77777777" w:rsidR="009E3A5E" w:rsidRPr="00413242" w:rsidRDefault="009E3A5E" w:rsidP="00BF130F">
            <w:pPr>
              <w:pStyle w:val="AssignmentsLevel1"/>
              <w:rPr>
                <w:b/>
              </w:rPr>
            </w:pPr>
          </w:p>
          <w:p w14:paraId="5A0DDA5F" w14:textId="77777777" w:rsidR="000849B6" w:rsidRDefault="00E4668A" w:rsidP="00413242">
            <w:pPr>
              <w:pStyle w:val="AssignmentsLevel2"/>
            </w:pPr>
            <w:hyperlink r:id="rId152" w:history="1">
              <w:r w:rsidR="000849B6" w:rsidRPr="000849B6">
                <w:rPr>
                  <w:rStyle w:val="Hyperlink"/>
                </w:rPr>
                <w:t>Hiring Good Teachers: The Interview Process</w:t>
              </w:r>
            </w:hyperlink>
          </w:p>
          <w:p w14:paraId="787C6DA8" w14:textId="77777777" w:rsidR="000849B6" w:rsidRDefault="00E4668A" w:rsidP="00413242">
            <w:pPr>
              <w:pStyle w:val="AssignmentsLevel2"/>
            </w:pPr>
            <w:hyperlink r:id="rId153" w:history="1">
              <w:r w:rsidR="000849B6" w:rsidRPr="000849B6">
                <w:rPr>
                  <w:rStyle w:val="Hyperlink"/>
                </w:rPr>
                <w:t>Find, keep, cultivate the best teachers</w:t>
              </w:r>
            </w:hyperlink>
          </w:p>
          <w:p w14:paraId="031A400F" w14:textId="77777777" w:rsidR="00413242" w:rsidRDefault="00413242" w:rsidP="00413242">
            <w:pPr>
              <w:pStyle w:val="AssignmentsLevel2"/>
              <w:numPr>
                <w:ilvl w:val="0"/>
                <w:numId w:val="0"/>
              </w:numPr>
              <w:ind w:left="360" w:hanging="360"/>
            </w:pPr>
          </w:p>
          <w:p w14:paraId="5611CFDE" w14:textId="290C7BE2" w:rsidR="00413242" w:rsidRPr="00DF4721" w:rsidRDefault="00413242" w:rsidP="00413242">
            <w:pPr>
              <w:pStyle w:val="AssignmentsLevel1"/>
            </w:pPr>
            <w:r w:rsidRPr="000849B6">
              <w:rPr>
                <w:b/>
              </w:rPr>
              <w:t>Review</w:t>
            </w:r>
            <w:r>
              <w:t xml:space="preserve"> </w:t>
            </w:r>
            <w:hyperlink r:id="rId154" w:history="1">
              <w:r w:rsidRPr="000E58E7">
                <w:rPr>
                  <w:rStyle w:val="Hyperlink"/>
                </w:rPr>
                <w:t>THE SCHOOL PRINCIPAL AS LEADER: GUIDING SCHOOLS TO BETTER TEACHING AND LEARNING</w:t>
              </w:r>
            </w:hyperlink>
            <w:r>
              <w:t>.</w:t>
            </w:r>
          </w:p>
        </w:tc>
        <w:tc>
          <w:tcPr>
            <w:tcW w:w="1440" w:type="dxa"/>
            <w:tcBorders>
              <w:left w:val="single" w:sz="4" w:space="0" w:color="000000" w:themeColor="text1"/>
            </w:tcBorders>
            <w:shd w:val="clear" w:color="auto" w:fill="FFFFFF" w:themeFill="background1"/>
          </w:tcPr>
          <w:p w14:paraId="04604F52" w14:textId="36E88C51" w:rsidR="009133B6" w:rsidRPr="00DF4721" w:rsidRDefault="001E43EF" w:rsidP="00BF130F">
            <w:pPr>
              <w:rPr>
                <w:rFonts w:cs="Arial"/>
                <w:szCs w:val="20"/>
              </w:rPr>
            </w:pPr>
            <w:r>
              <w:rPr>
                <w:rFonts w:cs="Arial"/>
                <w:szCs w:val="20"/>
              </w:rPr>
              <w:lastRenderedPageBreak/>
              <w:t>14.1</w:t>
            </w:r>
            <w:r w:rsidR="00413242">
              <w:rPr>
                <w:rFonts w:cs="Arial"/>
                <w:szCs w:val="20"/>
              </w:rPr>
              <w:t>, 14.2, 14.3, 14.4</w:t>
            </w:r>
          </w:p>
        </w:tc>
        <w:tc>
          <w:tcPr>
            <w:tcW w:w="1440" w:type="dxa"/>
            <w:tcBorders>
              <w:left w:val="single" w:sz="4" w:space="0" w:color="000000" w:themeColor="text1"/>
            </w:tcBorders>
            <w:shd w:val="clear" w:color="auto" w:fill="FFFFFF" w:themeFill="background1"/>
          </w:tcPr>
          <w:p w14:paraId="7DCF9DD4" w14:textId="77777777" w:rsidR="009133B6" w:rsidRPr="00DF4721" w:rsidRDefault="009133B6" w:rsidP="00BF130F">
            <w:pPr>
              <w:rPr>
                <w:rFonts w:cs="Arial"/>
                <w:szCs w:val="20"/>
              </w:rPr>
            </w:pPr>
          </w:p>
        </w:tc>
      </w:tr>
      <w:tr w:rsidR="009133B6" w:rsidRPr="00DF4721" w14:paraId="284E73E7" w14:textId="77777777" w:rsidTr="00BF130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A41D120" w14:textId="77777777" w:rsidR="00413242" w:rsidRDefault="00413242" w:rsidP="00BF130F">
            <w:pPr>
              <w:tabs>
                <w:tab w:val="left" w:pos="2329"/>
              </w:tabs>
              <w:rPr>
                <w:rFonts w:eastAsia="Arial" w:cs="Arial"/>
                <w:b/>
                <w:bCs/>
              </w:rPr>
            </w:pPr>
            <w:r>
              <w:rPr>
                <w:rFonts w:eastAsia="Arial" w:cs="Arial"/>
                <w:b/>
                <w:bCs/>
              </w:rPr>
              <w:t xml:space="preserve">Presentation </w:t>
            </w:r>
          </w:p>
          <w:p w14:paraId="0F80EA05" w14:textId="77777777" w:rsidR="00413242" w:rsidRDefault="00413242" w:rsidP="00BF130F">
            <w:pPr>
              <w:tabs>
                <w:tab w:val="left" w:pos="2329"/>
              </w:tabs>
              <w:rPr>
                <w:rFonts w:eastAsia="Arial" w:cs="Arial"/>
                <w:b/>
                <w:bCs/>
              </w:rPr>
            </w:pPr>
          </w:p>
          <w:p w14:paraId="521A6529" w14:textId="425344BD" w:rsidR="009133B6" w:rsidRPr="00DF4721" w:rsidRDefault="00413242" w:rsidP="00BF130F">
            <w:pPr>
              <w:tabs>
                <w:tab w:val="left" w:pos="2329"/>
              </w:tabs>
              <w:rPr>
                <w:rFonts w:eastAsia="Arial" w:cs="Arial"/>
                <w:b/>
                <w:bCs/>
              </w:rPr>
            </w:pPr>
            <w:r>
              <w:rPr>
                <w:rFonts w:eastAsia="Arial" w:cs="Arial"/>
                <w:b/>
                <w:bCs/>
              </w:rPr>
              <w:t xml:space="preserve">Review </w:t>
            </w:r>
            <w:hyperlink r:id="rId155" w:history="1">
              <w:r w:rsidRPr="000849B6">
                <w:rPr>
                  <w:rStyle w:val="Hyperlink"/>
                </w:rPr>
                <w:t>Recruiting and Retaining Highly Effective Teachers: What Works and How Do You Know?</w:t>
              </w:r>
            </w:hyperlink>
            <w:r>
              <w:t>.</w:t>
            </w:r>
          </w:p>
          <w:p w14:paraId="12BF9D72" w14:textId="1892F22F" w:rsidR="009133B6" w:rsidRPr="00DF4721" w:rsidRDefault="00BE225A" w:rsidP="00BF130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Fourteen General Q &amp; A discussion forum on Blackboard.</w:t>
            </w:r>
          </w:p>
        </w:tc>
        <w:tc>
          <w:tcPr>
            <w:tcW w:w="1440" w:type="dxa"/>
            <w:tcBorders>
              <w:left w:val="single" w:sz="4" w:space="0" w:color="000000" w:themeColor="text1"/>
            </w:tcBorders>
            <w:shd w:val="clear" w:color="auto" w:fill="FFFFFF" w:themeFill="background1"/>
          </w:tcPr>
          <w:p w14:paraId="5C07C8F9" w14:textId="68591799" w:rsidR="009133B6" w:rsidRPr="00DF4721" w:rsidRDefault="00413242" w:rsidP="00BF130F">
            <w:pPr>
              <w:rPr>
                <w:rFonts w:cs="Arial"/>
                <w:szCs w:val="20"/>
              </w:rPr>
            </w:pPr>
            <w:r>
              <w:rPr>
                <w:rFonts w:cs="Arial"/>
                <w:szCs w:val="20"/>
              </w:rPr>
              <w:t>14.4</w:t>
            </w:r>
          </w:p>
        </w:tc>
        <w:tc>
          <w:tcPr>
            <w:tcW w:w="1440" w:type="dxa"/>
            <w:tcBorders>
              <w:left w:val="single" w:sz="4" w:space="0" w:color="000000" w:themeColor="text1"/>
            </w:tcBorders>
            <w:shd w:val="clear" w:color="auto" w:fill="FFFFFF" w:themeFill="background1"/>
          </w:tcPr>
          <w:p w14:paraId="31B5D8E4" w14:textId="6E64321A" w:rsidR="009133B6" w:rsidRPr="00DF4721" w:rsidRDefault="00BE225A" w:rsidP="00BF130F">
            <w:pPr>
              <w:rPr>
                <w:rFonts w:cs="Arial"/>
                <w:szCs w:val="20"/>
              </w:rPr>
            </w:pPr>
            <w:r>
              <w:rPr>
                <w:rFonts w:cs="Arial"/>
                <w:szCs w:val="20"/>
              </w:rPr>
              <w:t>Presentation = 1 hour</w:t>
            </w:r>
          </w:p>
        </w:tc>
      </w:tr>
      <w:tr w:rsidR="009133B6" w:rsidRPr="00DF4721" w14:paraId="63E0497B" w14:textId="77777777" w:rsidTr="00BF130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381A01C" w14:textId="77777777" w:rsidR="009133B6" w:rsidRPr="00DF4721" w:rsidRDefault="009133B6" w:rsidP="00BF130F">
            <w:pPr>
              <w:tabs>
                <w:tab w:val="left" w:pos="0"/>
                <w:tab w:val="left" w:pos="3720"/>
              </w:tabs>
              <w:outlineLvl w:val="0"/>
              <w:rPr>
                <w:rFonts w:eastAsia="Arial" w:cs="Arial"/>
                <w:i/>
                <w:iCs/>
              </w:rPr>
            </w:pPr>
            <w:r w:rsidRPr="00DF4721">
              <w:rPr>
                <w:rFonts w:eastAsia="Arial" w:cs="Arial"/>
                <w:b/>
                <w:bCs/>
                <w:i/>
                <w:iCs/>
                <w:sz w:val="22"/>
                <w:szCs w:val="22"/>
              </w:rPr>
              <w:t>Graded Assignments</w:t>
            </w:r>
          </w:p>
          <w:p w14:paraId="3EE80C2B"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72797B9" w14:textId="77777777" w:rsidR="009133B6" w:rsidRPr="00DF4721" w:rsidRDefault="009133B6" w:rsidP="00BF130F">
            <w:pPr>
              <w:tabs>
                <w:tab w:val="left" w:pos="0"/>
                <w:tab w:val="left" w:pos="3720"/>
              </w:tabs>
              <w:outlineLvl w:val="0"/>
              <w:rPr>
                <w:rFonts w:eastAsia="Arial" w:cs="Arial"/>
                <w:b/>
                <w:bCs/>
                <w:i/>
                <w:iCs/>
              </w:rPr>
            </w:pPr>
            <w:r w:rsidRPr="00DF4721">
              <w:rPr>
                <w:rFonts w:eastAsia="Arial" w:cs="Arial"/>
                <w:b/>
                <w:bCs/>
                <w:i/>
                <w:iCs/>
              </w:rPr>
              <w:t>Alignment</w:t>
            </w:r>
          </w:p>
        </w:tc>
        <w:tc>
          <w:tcPr>
            <w:tcW w:w="1440" w:type="dxa"/>
            <w:tcBorders>
              <w:left w:val="single" w:sz="4" w:space="0" w:color="000000" w:themeColor="text1"/>
            </w:tcBorders>
            <w:shd w:val="clear" w:color="auto" w:fill="D8D9DA"/>
          </w:tcPr>
          <w:p w14:paraId="74F486B2" w14:textId="77777777" w:rsidR="009133B6" w:rsidRPr="00DF4721" w:rsidRDefault="009133B6" w:rsidP="00BF130F">
            <w:pPr>
              <w:rPr>
                <w:rFonts w:eastAsia="Arial" w:cs="Arial"/>
                <w:b/>
                <w:bCs/>
                <w:i/>
                <w:iCs/>
              </w:rPr>
            </w:pPr>
            <w:r w:rsidRPr="00DF4721">
              <w:rPr>
                <w:rFonts w:eastAsia="Arial" w:cs="Arial"/>
                <w:b/>
                <w:bCs/>
                <w:i/>
                <w:iCs/>
              </w:rPr>
              <w:t>AIE</w:t>
            </w:r>
          </w:p>
        </w:tc>
      </w:tr>
      <w:tr w:rsidR="001E43EF" w:rsidRPr="00DF4721" w14:paraId="5623C19B" w14:textId="77777777" w:rsidTr="00BE225A">
        <w:tc>
          <w:tcPr>
            <w:tcW w:w="10170" w:type="dxa"/>
            <w:gridSpan w:val="2"/>
            <w:tcMar>
              <w:top w:w="115" w:type="dxa"/>
              <w:left w:w="115" w:type="dxa"/>
              <w:bottom w:w="115" w:type="dxa"/>
              <w:right w:w="115" w:type="dxa"/>
            </w:tcMar>
          </w:tcPr>
          <w:p w14:paraId="45439ADE" w14:textId="136A04E3" w:rsidR="001E43EF" w:rsidRPr="00DF4721" w:rsidRDefault="001E43EF" w:rsidP="00BE225A">
            <w:pPr>
              <w:tabs>
                <w:tab w:val="left" w:pos="2329"/>
              </w:tabs>
              <w:rPr>
                <w:rFonts w:eastAsia="Arial" w:cs="Arial"/>
                <w:b/>
                <w:bCs/>
              </w:rPr>
            </w:pPr>
            <w:r w:rsidRPr="00DF4721">
              <w:rPr>
                <w:rFonts w:eastAsia="Arial" w:cs="Arial"/>
                <w:b/>
                <w:bCs/>
              </w:rPr>
              <w:t xml:space="preserve">Discussion: </w:t>
            </w:r>
            <w:r>
              <w:rPr>
                <w:rFonts w:eastAsia="Arial" w:cs="Arial"/>
                <w:b/>
                <w:bCs/>
              </w:rPr>
              <w:t>Maintaining School Facilities</w:t>
            </w:r>
          </w:p>
          <w:p w14:paraId="203BBFD1" w14:textId="77777777" w:rsidR="001E43EF" w:rsidRDefault="001E43EF" w:rsidP="001E43EF">
            <w:pPr>
              <w:pStyle w:val="AssignmentsLevel1"/>
            </w:pPr>
          </w:p>
          <w:p w14:paraId="6CE3B81B" w14:textId="5FA35DAE" w:rsidR="001E43EF" w:rsidRPr="009E3A5E" w:rsidRDefault="001E43EF" w:rsidP="001E43EF">
            <w:pPr>
              <w:pStyle w:val="AssignmentsLevel1"/>
            </w:pPr>
            <w:r w:rsidRPr="001E43EF">
              <w:rPr>
                <w:b/>
              </w:rPr>
              <w:t>Read</w:t>
            </w:r>
            <w:r>
              <w:t xml:space="preserve"> </w:t>
            </w:r>
            <w:hyperlink r:id="rId156" w:history="1">
              <w:r>
                <w:rPr>
                  <w:rStyle w:val="Hyperlink"/>
                </w:rPr>
                <w:t>Planning Guide for Maintaining School Facilities: Chapter 1 Introduction to School Facilities Maintenance Planning</w:t>
              </w:r>
            </w:hyperlink>
            <w:r w:rsidR="009E3A5E">
              <w:rPr>
                <w:rStyle w:val="Hyperlink"/>
                <w:color w:val="auto"/>
                <w:u w:val="none"/>
              </w:rPr>
              <w:t>.</w:t>
            </w:r>
          </w:p>
          <w:p w14:paraId="4D99186E" w14:textId="6F78741D" w:rsidR="001E43EF" w:rsidRPr="00DF4721" w:rsidRDefault="001E43EF" w:rsidP="00BE225A">
            <w:pPr>
              <w:pStyle w:val="AssignmentsLevel1"/>
            </w:pPr>
          </w:p>
          <w:p w14:paraId="054B0F61" w14:textId="652DF2DA" w:rsidR="001E43EF" w:rsidRPr="00DF4721" w:rsidRDefault="001E43EF" w:rsidP="00BE225A">
            <w:pPr>
              <w:pStyle w:val="AssignmentsLevel1"/>
            </w:pPr>
            <w:r w:rsidRPr="00DF4721">
              <w:rPr>
                <w:b/>
                <w:bCs/>
              </w:rPr>
              <w:t xml:space="preserve">Respond </w:t>
            </w:r>
            <w:r w:rsidRPr="00DF4721">
              <w:t xml:space="preserve">to the following question in the </w:t>
            </w:r>
            <w:r w:rsidR="00A40A61" w:rsidRPr="00A40A61">
              <w:t>Maintaining School Facilities</w:t>
            </w:r>
            <w:r w:rsidRPr="00DF4721">
              <w:t xml:space="preserve"> discussion forum by Thursday:</w:t>
            </w:r>
          </w:p>
          <w:p w14:paraId="2B99A06E" w14:textId="77777777" w:rsidR="001E43EF" w:rsidRPr="00DF4721" w:rsidRDefault="001E43EF" w:rsidP="00BE225A">
            <w:pPr>
              <w:pStyle w:val="AssignmentsLevel1"/>
            </w:pPr>
          </w:p>
          <w:p w14:paraId="54A63CDC" w14:textId="130D9F33" w:rsidR="001E43EF" w:rsidRPr="00DF4721" w:rsidRDefault="001E43EF" w:rsidP="001E43EF">
            <w:pPr>
              <w:pStyle w:val="AssignmentsLevel2"/>
            </w:pPr>
            <w:r>
              <w:t xml:space="preserve">List a minimum of 5 reasons why it is important for a principal to be involved with maintaining </w:t>
            </w:r>
            <w:r w:rsidR="009B5CC5">
              <w:t xml:space="preserve">his or her </w:t>
            </w:r>
            <w:r>
              <w:t xml:space="preserve">facility. Indicate how often you would use the </w:t>
            </w:r>
            <w:r w:rsidR="009B5CC5">
              <w:t>m</w:t>
            </w:r>
            <w:r>
              <w:t xml:space="preserve">aintenance </w:t>
            </w:r>
            <w:r w:rsidR="009B5CC5">
              <w:t>c</w:t>
            </w:r>
            <w:r>
              <w:t>hecklist to review the status of your building</w:t>
            </w:r>
            <w:r w:rsidR="009B5CC5">
              <w:t>, as well as</w:t>
            </w:r>
            <w:r>
              <w:t xml:space="preserve"> why you chose that frequency.</w:t>
            </w:r>
          </w:p>
          <w:p w14:paraId="27158855" w14:textId="77777777" w:rsidR="001E43EF" w:rsidRDefault="001E43EF" w:rsidP="00BE225A">
            <w:pPr>
              <w:pStyle w:val="AssignmentsLevel1"/>
              <w:rPr>
                <w:b/>
                <w:bCs/>
              </w:rPr>
            </w:pPr>
          </w:p>
          <w:p w14:paraId="0879B8D0" w14:textId="0CA1262C" w:rsidR="001E43EF" w:rsidRPr="00DF4721" w:rsidRDefault="001E43EF" w:rsidP="009B5CC5">
            <w:pPr>
              <w:pStyle w:val="AssignmentsLevel1"/>
              <w:rPr>
                <w:b/>
                <w:bCs/>
              </w:rPr>
            </w:pPr>
            <w:r w:rsidRPr="00DF4721">
              <w:rPr>
                <w:b/>
                <w:bCs/>
              </w:rPr>
              <w:t>Post</w:t>
            </w:r>
            <w:r w:rsidRPr="00DF4721">
              <w:t xml:space="preserve"> constructive criticism, clarification, additional questions, or your own relevant thoughts to </w:t>
            </w:r>
            <w:r w:rsidR="009B5CC5">
              <w:t>3</w:t>
            </w:r>
            <w:r w:rsidR="009B5CC5" w:rsidRPr="00DF4721">
              <w:t xml:space="preserve"> </w:t>
            </w:r>
            <w:r w:rsidRPr="00DF4721">
              <w:t>of your classmates' posts by Sunday.</w:t>
            </w:r>
          </w:p>
        </w:tc>
        <w:tc>
          <w:tcPr>
            <w:tcW w:w="1440" w:type="dxa"/>
          </w:tcPr>
          <w:p w14:paraId="40B3C4D3" w14:textId="27C734DB" w:rsidR="001E43EF" w:rsidRPr="00DF4721" w:rsidRDefault="001E43EF" w:rsidP="00BE225A">
            <w:pPr>
              <w:tabs>
                <w:tab w:val="left" w:pos="2329"/>
              </w:tabs>
              <w:rPr>
                <w:rFonts w:cs="Arial"/>
                <w:szCs w:val="20"/>
              </w:rPr>
            </w:pPr>
            <w:r>
              <w:rPr>
                <w:rFonts w:cs="Arial"/>
                <w:szCs w:val="20"/>
              </w:rPr>
              <w:t>14.1</w:t>
            </w:r>
          </w:p>
        </w:tc>
        <w:tc>
          <w:tcPr>
            <w:tcW w:w="1440" w:type="dxa"/>
          </w:tcPr>
          <w:p w14:paraId="4B92B482" w14:textId="77777777" w:rsidR="001E43EF" w:rsidRPr="00DF4721" w:rsidRDefault="001E43EF" w:rsidP="00BE225A">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9133B6" w:rsidRPr="00DF4721" w14:paraId="0D0C6CF2" w14:textId="77777777" w:rsidTr="00BF130F">
        <w:tc>
          <w:tcPr>
            <w:tcW w:w="10170" w:type="dxa"/>
            <w:gridSpan w:val="2"/>
            <w:tcMar>
              <w:top w:w="115" w:type="dxa"/>
              <w:left w:w="115" w:type="dxa"/>
              <w:bottom w:w="115" w:type="dxa"/>
              <w:right w:w="115" w:type="dxa"/>
            </w:tcMar>
          </w:tcPr>
          <w:p w14:paraId="2E6FE666" w14:textId="2907CCBE" w:rsidR="009133B6" w:rsidRPr="00DF4721" w:rsidRDefault="009133B6" w:rsidP="00BF130F">
            <w:pPr>
              <w:tabs>
                <w:tab w:val="left" w:pos="2329"/>
              </w:tabs>
              <w:rPr>
                <w:rFonts w:eastAsia="Arial" w:cs="Arial"/>
                <w:b/>
                <w:bCs/>
              </w:rPr>
            </w:pPr>
            <w:r w:rsidRPr="00DF4721">
              <w:rPr>
                <w:rFonts w:eastAsia="Arial" w:cs="Arial"/>
                <w:b/>
                <w:bCs/>
              </w:rPr>
              <w:t xml:space="preserve">Discussion: </w:t>
            </w:r>
            <w:r w:rsidR="001E43EF">
              <w:rPr>
                <w:rFonts w:eastAsia="Arial" w:cs="Arial"/>
                <w:b/>
                <w:bCs/>
              </w:rPr>
              <w:t>Facility Management Scenario</w:t>
            </w:r>
          </w:p>
          <w:p w14:paraId="0C8577B7" w14:textId="77777777" w:rsidR="001E43EF" w:rsidRDefault="001E43EF" w:rsidP="00BF130F">
            <w:pPr>
              <w:pStyle w:val="AssignmentsLevel1"/>
              <w:rPr>
                <w:b/>
              </w:rPr>
            </w:pPr>
          </w:p>
          <w:p w14:paraId="15E6B46B" w14:textId="78ED4D76" w:rsidR="009133B6" w:rsidRPr="00DF4721" w:rsidRDefault="001E43EF" w:rsidP="006B4C7F">
            <w:pPr>
              <w:pStyle w:val="AssignmentsLevel2"/>
              <w:numPr>
                <w:ilvl w:val="0"/>
                <w:numId w:val="0"/>
              </w:numPr>
            </w:pPr>
            <w:r w:rsidRPr="001E43EF">
              <w:rPr>
                <w:b/>
              </w:rPr>
              <w:t>Read</w:t>
            </w:r>
            <w:r>
              <w:t xml:space="preserve"> </w:t>
            </w:r>
            <w:r w:rsidRPr="006B4C7F">
              <w:t>IAQ - Sometimes a Mystery for the Even the Best of Detectives</w:t>
            </w:r>
            <w:r>
              <w:t xml:space="preserve"> </w:t>
            </w:r>
            <w:r w:rsidR="006B4C7F">
              <w:t xml:space="preserve">in </w:t>
            </w:r>
            <w:hyperlink r:id="rId157" w:history="1">
              <w:r w:rsidR="006B4C7F" w:rsidRPr="00A775E2">
                <w:rPr>
                  <w:rStyle w:val="Hyperlink"/>
                </w:rPr>
                <w:t>Planning Guide for Maintaining School Facilities: Chapter 4 Providing a Safe Environment for Learning</w:t>
              </w:r>
            </w:hyperlink>
            <w:r w:rsidR="006B4C7F" w:rsidRPr="006B4C7F">
              <w:rPr>
                <w:rStyle w:val="Hyperlink"/>
                <w:u w:val="none"/>
              </w:rPr>
              <w:t xml:space="preserve"> </w:t>
            </w:r>
            <w:r>
              <w:t>under the Indoor Air Quality section.</w:t>
            </w:r>
          </w:p>
          <w:p w14:paraId="724B3454" w14:textId="77777777" w:rsidR="006B4C7F" w:rsidRDefault="006B4C7F" w:rsidP="00BF130F">
            <w:pPr>
              <w:pStyle w:val="AssignmentsLevel1"/>
              <w:rPr>
                <w:b/>
                <w:bCs/>
              </w:rPr>
            </w:pPr>
          </w:p>
          <w:p w14:paraId="4EA42CC9" w14:textId="3E37808B" w:rsidR="009133B6" w:rsidRPr="00DF4721" w:rsidRDefault="009133B6" w:rsidP="00BF130F">
            <w:pPr>
              <w:pStyle w:val="AssignmentsLevel1"/>
            </w:pPr>
            <w:r w:rsidRPr="00DF4721">
              <w:rPr>
                <w:b/>
                <w:bCs/>
              </w:rPr>
              <w:t xml:space="preserve">Respond </w:t>
            </w:r>
            <w:r w:rsidRPr="00DF4721">
              <w:t xml:space="preserve">to the following question in the </w:t>
            </w:r>
            <w:r w:rsidR="00A40A61" w:rsidRPr="00A40A61">
              <w:t>Facility Management Scenario</w:t>
            </w:r>
            <w:r w:rsidRPr="00DF4721">
              <w:t xml:space="preserve"> discussion forum by Thursday:</w:t>
            </w:r>
          </w:p>
          <w:p w14:paraId="0B56F28A" w14:textId="77777777" w:rsidR="009133B6" w:rsidRPr="00DF4721" w:rsidRDefault="009133B6" w:rsidP="00BF130F">
            <w:pPr>
              <w:pStyle w:val="AssignmentsLevel1"/>
            </w:pPr>
          </w:p>
          <w:p w14:paraId="117E6700" w14:textId="1D4213C5" w:rsidR="009133B6" w:rsidRPr="00DF4721" w:rsidRDefault="001E43EF" w:rsidP="001E43EF">
            <w:pPr>
              <w:pStyle w:val="AssignmentsLevel2"/>
            </w:pPr>
            <w:r w:rsidRPr="001E43EF">
              <w:t>Would you have handled the situation the in the same manner or differently? Explain why.</w:t>
            </w:r>
          </w:p>
          <w:p w14:paraId="69E25D56" w14:textId="77777777" w:rsidR="001E43EF" w:rsidRDefault="001E43EF" w:rsidP="00BF130F">
            <w:pPr>
              <w:pStyle w:val="AssignmentsLevel1"/>
              <w:rPr>
                <w:b/>
                <w:bCs/>
              </w:rPr>
            </w:pPr>
          </w:p>
          <w:p w14:paraId="39422D9D" w14:textId="0AFD1F5F" w:rsidR="009133B6" w:rsidRPr="00DF4721" w:rsidRDefault="009133B6" w:rsidP="009B5CC5">
            <w:pPr>
              <w:pStyle w:val="AssignmentsLevel1"/>
              <w:rPr>
                <w:b/>
                <w:bCs/>
              </w:rPr>
            </w:pPr>
            <w:r w:rsidRPr="00DF4721">
              <w:rPr>
                <w:b/>
                <w:bCs/>
              </w:rPr>
              <w:t>Post</w:t>
            </w:r>
            <w:r w:rsidRPr="00DF4721">
              <w:t xml:space="preserve"> constructive criticism, clarification, additional questions, or your own relevant thoughts to </w:t>
            </w:r>
            <w:r w:rsidR="009B5CC5">
              <w:t>3</w:t>
            </w:r>
            <w:r w:rsidR="009B5CC5" w:rsidRPr="00DF4721">
              <w:t xml:space="preserve"> </w:t>
            </w:r>
            <w:r w:rsidRPr="00DF4721">
              <w:t xml:space="preserve">of your </w:t>
            </w:r>
            <w:r w:rsidRPr="00DF4721">
              <w:lastRenderedPageBreak/>
              <w:t>classmates' posts by Sunday.</w:t>
            </w:r>
          </w:p>
        </w:tc>
        <w:tc>
          <w:tcPr>
            <w:tcW w:w="1440" w:type="dxa"/>
          </w:tcPr>
          <w:p w14:paraId="3ADCA5DE" w14:textId="1BBAD050" w:rsidR="009133B6" w:rsidRPr="00DF4721" w:rsidRDefault="001E43EF" w:rsidP="00BF130F">
            <w:pPr>
              <w:tabs>
                <w:tab w:val="left" w:pos="2329"/>
              </w:tabs>
              <w:rPr>
                <w:rFonts w:cs="Arial"/>
                <w:szCs w:val="20"/>
              </w:rPr>
            </w:pPr>
            <w:r>
              <w:rPr>
                <w:rFonts w:cs="Arial"/>
                <w:szCs w:val="20"/>
              </w:rPr>
              <w:lastRenderedPageBreak/>
              <w:t>14.2</w:t>
            </w:r>
          </w:p>
        </w:tc>
        <w:tc>
          <w:tcPr>
            <w:tcW w:w="1440" w:type="dxa"/>
          </w:tcPr>
          <w:p w14:paraId="3DD41A94" w14:textId="77777777" w:rsidR="009133B6" w:rsidRPr="00DF4721" w:rsidRDefault="009133B6" w:rsidP="00BF130F">
            <w:pPr>
              <w:tabs>
                <w:tab w:val="left" w:pos="2329"/>
              </w:tabs>
              <w:rPr>
                <w:rFonts w:eastAsia="Arial" w:cs="Arial"/>
              </w:rPr>
            </w:pPr>
            <w:r w:rsidRPr="00DF4721">
              <w:t xml:space="preserve">Discussion: one post and replies to three other posts = </w:t>
            </w:r>
            <w:r w:rsidRPr="00DF4721">
              <w:rPr>
                <w:b/>
                <w:bCs/>
              </w:rPr>
              <w:t xml:space="preserve">1 hour </w:t>
            </w:r>
          </w:p>
        </w:tc>
      </w:tr>
      <w:tr w:rsidR="000969A9" w:rsidRPr="00DF4721" w14:paraId="7DB5498D" w14:textId="77777777" w:rsidTr="00BF130F">
        <w:tc>
          <w:tcPr>
            <w:tcW w:w="10170" w:type="dxa"/>
            <w:gridSpan w:val="2"/>
            <w:tcMar>
              <w:top w:w="115" w:type="dxa"/>
              <w:left w:w="115" w:type="dxa"/>
              <w:bottom w:w="115" w:type="dxa"/>
              <w:right w:w="115" w:type="dxa"/>
            </w:tcMar>
          </w:tcPr>
          <w:p w14:paraId="734C0521" w14:textId="39973B3F" w:rsidR="000969A9" w:rsidRPr="001E43EF" w:rsidRDefault="000969A9" w:rsidP="000969A9">
            <w:pPr>
              <w:pStyle w:val="AssignmentsLevel1"/>
              <w:rPr>
                <w:b/>
              </w:rPr>
            </w:pPr>
            <w:r w:rsidRPr="001E43EF">
              <w:rPr>
                <w:b/>
              </w:rPr>
              <w:t>Recruiting and Retaining Highly Effective Teachers</w:t>
            </w:r>
            <w:r>
              <w:rPr>
                <w:b/>
              </w:rPr>
              <w:t xml:space="preserve"> </w:t>
            </w:r>
          </w:p>
          <w:p w14:paraId="23750D84" w14:textId="77777777" w:rsidR="000969A9" w:rsidRDefault="000969A9" w:rsidP="000969A9">
            <w:pPr>
              <w:pStyle w:val="AssignmentsLevel1"/>
            </w:pPr>
          </w:p>
          <w:p w14:paraId="77A5DC06" w14:textId="2BA938D5" w:rsidR="000969A9" w:rsidRDefault="000969A9" w:rsidP="000969A9">
            <w:pPr>
              <w:pStyle w:val="AssignmentsLevel1"/>
            </w:pPr>
            <w:r w:rsidRPr="001E43EF">
              <w:rPr>
                <w:b/>
              </w:rPr>
              <w:t>Develop</w:t>
            </w:r>
            <w:r>
              <w:t xml:space="preserve"> </w:t>
            </w:r>
            <w:r w:rsidR="005B1041">
              <w:t xml:space="preserve">a training </w:t>
            </w:r>
            <w:r>
              <w:t xml:space="preserve">on recruiting and retaining good teachers that you will use to train and mentor new principals.  </w:t>
            </w:r>
            <w:r w:rsidR="009B5CC5">
              <w:t>The following are a</w:t>
            </w:r>
            <w:r>
              <w:t>reas to include:</w:t>
            </w:r>
          </w:p>
          <w:p w14:paraId="417B6CE6" w14:textId="77777777" w:rsidR="009B5CC5" w:rsidRDefault="009B5CC5" w:rsidP="000969A9">
            <w:pPr>
              <w:pStyle w:val="AssignmentsLevel1"/>
            </w:pPr>
          </w:p>
          <w:p w14:paraId="30F6D3A9" w14:textId="29F53017" w:rsidR="000969A9" w:rsidRDefault="000969A9" w:rsidP="000969A9">
            <w:pPr>
              <w:pStyle w:val="AssignmentsLevel2"/>
            </w:pPr>
            <w:r>
              <w:t>Reasons for teacher turnover</w:t>
            </w:r>
          </w:p>
          <w:p w14:paraId="0822B777" w14:textId="7FFE12A8" w:rsidR="000969A9" w:rsidRDefault="000969A9" w:rsidP="000969A9">
            <w:pPr>
              <w:pStyle w:val="AssignmentsLevel2"/>
            </w:pPr>
            <w:r>
              <w:t xml:space="preserve">Strategies to attract and encourage good teachers </w:t>
            </w:r>
          </w:p>
          <w:p w14:paraId="36E50521" w14:textId="098E1294" w:rsidR="000969A9" w:rsidRDefault="000969A9" w:rsidP="000969A9">
            <w:pPr>
              <w:pStyle w:val="AssignmentsLevel2"/>
            </w:pPr>
            <w:r>
              <w:t xml:space="preserve">Considerations for matching students to teachers </w:t>
            </w:r>
          </w:p>
          <w:p w14:paraId="0B02A5F9" w14:textId="1D89A1FE" w:rsidR="000969A9" w:rsidRDefault="000969A9" w:rsidP="000969A9">
            <w:pPr>
              <w:pStyle w:val="AssignmentsLevel2"/>
            </w:pPr>
            <w:r>
              <w:t>Considerations for teacher assignment</w:t>
            </w:r>
            <w:r w:rsidR="009B5CC5">
              <w:t>, such as</w:t>
            </w:r>
            <w:r>
              <w:t xml:space="preserve"> qualifications or previous experience</w:t>
            </w:r>
          </w:p>
          <w:p w14:paraId="7FA5F2E8" w14:textId="2CE9A982" w:rsidR="000969A9" w:rsidRDefault="000969A9" w:rsidP="000969A9">
            <w:pPr>
              <w:pStyle w:val="AssignmentsLevel2"/>
            </w:pPr>
            <w:r>
              <w:t xml:space="preserve">Incentives </w:t>
            </w:r>
          </w:p>
          <w:p w14:paraId="7F8952CF" w14:textId="741C5907" w:rsidR="000969A9" w:rsidRDefault="000969A9" w:rsidP="000969A9">
            <w:pPr>
              <w:pStyle w:val="AssignmentsLevel2"/>
            </w:pPr>
            <w:r>
              <w:t xml:space="preserve">Professional </w:t>
            </w:r>
            <w:r w:rsidR="009B5CC5">
              <w:t>d</w:t>
            </w:r>
            <w:r>
              <w:t xml:space="preserve">evelopment and </w:t>
            </w:r>
            <w:r w:rsidR="009B5CC5">
              <w:t>m</w:t>
            </w:r>
            <w:r>
              <w:t>entoring</w:t>
            </w:r>
          </w:p>
          <w:p w14:paraId="4C538510" w14:textId="77777777" w:rsidR="000969A9" w:rsidRDefault="000969A9" w:rsidP="000969A9">
            <w:pPr>
              <w:pStyle w:val="AssignmentsLevel2"/>
              <w:numPr>
                <w:ilvl w:val="0"/>
                <w:numId w:val="0"/>
              </w:numPr>
              <w:ind w:left="360" w:hanging="360"/>
            </w:pPr>
          </w:p>
          <w:p w14:paraId="3D851138" w14:textId="72FB9A1C" w:rsidR="000969A9" w:rsidRPr="00DF4721" w:rsidRDefault="000969A9" w:rsidP="000969A9">
            <w:pPr>
              <w:pStyle w:val="AssignmentsLevel2"/>
              <w:numPr>
                <w:ilvl w:val="0"/>
                <w:numId w:val="0"/>
              </w:numPr>
              <w:ind w:left="360" w:hanging="360"/>
            </w:pPr>
            <w:r w:rsidRPr="00C92C5F">
              <w:rPr>
                <w:b/>
              </w:rPr>
              <w:t>Submit</w:t>
            </w:r>
            <w:r>
              <w:t xml:space="preserve"> your </w:t>
            </w:r>
            <w:r w:rsidR="005B1041">
              <w:t>training</w:t>
            </w:r>
            <w:r>
              <w:t xml:space="preserve"> by Sunday.</w:t>
            </w:r>
          </w:p>
        </w:tc>
        <w:tc>
          <w:tcPr>
            <w:tcW w:w="1440" w:type="dxa"/>
          </w:tcPr>
          <w:p w14:paraId="34F261BE" w14:textId="6802D0AA" w:rsidR="000969A9" w:rsidRPr="00DF4721" w:rsidRDefault="000969A9" w:rsidP="000969A9">
            <w:pPr>
              <w:tabs>
                <w:tab w:val="left" w:pos="2329"/>
              </w:tabs>
              <w:rPr>
                <w:rFonts w:cs="Arial"/>
                <w:szCs w:val="20"/>
              </w:rPr>
            </w:pPr>
            <w:r>
              <w:rPr>
                <w:rFonts w:cs="Arial"/>
                <w:szCs w:val="20"/>
              </w:rPr>
              <w:t>14.4</w:t>
            </w:r>
          </w:p>
        </w:tc>
        <w:tc>
          <w:tcPr>
            <w:tcW w:w="1440" w:type="dxa"/>
          </w:tcPr>
          <w:p w14:paraId="519C8C0A" w14:textId="52FDBFEF" w:rsidR="000969A9" w:rsidRPr="00DF4721" w:rsidRDefault="000969A9" w:rsidP="000969A9">
            <w:pPr>
              <w:tabs>
                <w:tab w:val="left" w:pos="2329"/>
              </w:tabs>
              <w:rPr>
                <w:rFonts w:eastAsia="Arial" w:cs="Arial"/>
              </w:rPr>
            </w:pPr>
            <w:r>
              <w:rPr>
                <w:rFonts w:eastAsia="Arial" w:cs="Arial"/>
              </w:rPr>
              <w:t>Review instructor feedback = .5 hour</w:t>
            </w:r>
          </w:p>
        </w:tc>
      </w:tr>
      <w:tr w:rsidR="000969A9" w:rsidRPr="00DF4721" w14:paraId="2E19B2D2" w14:textId="77777777" w:rsidTr="00BF130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8037489" w14:textId="77777777" w:rsidR="000969A9" w:rsidRPr="00DF4721" w:rsidRDefault="000969A9" w:rsidP="000969A9">
            <w:pPr>
              <w:tabs>
                <w:tab w:val="left" w:pos="2329"/>
              </w:tabs>
              <w:rPr>
                <w:rFonts w:eastAsia="Arial" w:cs="Arial"/>
                <w:b/>
                <w:bCs/>
              </w:rPr>
            </w:pPr>
            <w:r w:rsidRPr="00DF472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79A8FA7" w14:textId="77777777" w:rsidR="000969A9" w:rsidRPr="00DF4721" w:rsidRDefault="000969A9" w:rsidP="000969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F85B204" w14:textId="77777777" w:rsidR="000969A9" w:rsidRPr="00DF4721" w:rsidRDefault="000969A9" w:rsidP="000969A9">
            <w:pPr>
              <w:tabs>
                <w:tab w:val="left" w:pos="2329"/>
              </w:tabs>
              <w:rPr>
                <w:rFonts w:cs="Arial"/>
                <w:b/>
                <w:szCs w:val="20"/>
              </w:rPr>
            </w:pPr>
          </w:p>
        </w:tc>
        <w:tc>
          <w:tcPr>
            <w:tcW w:w="1440" w:type="dxa"/>
            <w:tcBorders>
              <w:bottom w:val="single" w:sz="4" w:space="0" w:color="000000" w:themeColor="text1"/>
            </w:tcBorders>
            <w:shd w:val="clear" w:color="auto" w:fill="E6E6E6"/>
          </w:tcPr>
          <w:p w14:paraId="670B0DB4" w14:textId="2B47DAD6" w:rsidR="000969A9" w:rsidRPr="00DF4721" w:rsidRDefault="000969A9" w:rsidP="000969A9">
            <w:pPr>
              <w:tabs>
                <w:tab w:val="left" w:pos="2329"/>
              </w:tabs>
              <w:rPr>
                <w:rFonts w:cs="Arial"/>
                <w:b/>
                <w:szCs w:val="20"/>
              </w:rPr>
            </w:pPr>
            <w:r>
              <w:rPr>
                <w:rFonts w:cs="Arial"/>
                <w:b/>
                <w:szCs w:val="20"/>
              </w:rPr>
              <w:t>3</w:t>
            </w:r>
            <w:r w:rsidR="00865F48">
              <w:rPr>
                <w:rFonts w:cs="Arial"/>
                <w:b/>
                <w:szCs w:val="20"/>
              </w:rPr>
              <w:t>.5</w:t>
            </w:r>
            <w:r>
              <w:rPr>
                <w:rFonts w:cs="Arial"/>
                <w:b/>
                <w:szCs w:val="20"/>
              </w:rPr>
              <w:t xml:space="preserve"> hours</w:t>
            </w:r>
          </w:p>
        </w:tc>
      </w:tr>
    </w:tbl>
    <w:p w14:paraId="2A8876CE" w14:textId="77777777" w:rsidR="009133B6" w:rsidRPr="00DF4721" w:rsidRDefault="009133B6" w:rsidP="4948C66D">
      <w:pPr>
        <w:pStyle w:val="Heading1"/>
      </w:pPr>
    </w:p>
    <w:p w14:paraId="53196AD3" w14:textId="77777777" w:rsidR="009133B6" w:rsidRPr="00DF4721" w:rsidRDefault="009133B6">
      <w:pPr>
        <w:rPr>
          <w:rFonts w:cs="Arial"/>
          <w:b/>
          <w:color w:val="BF2C37"/>
          <w:sz w:val="22"/>
          <w:szCs w:val="22"/>
        </w:rPr>
      </w:pPr>
      <w:r w:rsidRPr="00DF4721">
        <w:br w:type="page"/>
      </w:r>
    </w:p>
    <w:p w14:paraId="00DA6495" w14:textId="15E6D22B" w:rsidR="00E3447E" w:rsidRPr="00DF4721" w:rsidRDefault="4948C66D" w:rsidP="4948C66D">
      <w:pPr>
        <w:pStyle w:val="Heading1"/>
        <w:rPr>
          <w:color w:val="9C2C2A" w:themeColor="accent1"/>
        </w:rPr>
      </w:pPr>
      <w:r w:rsidRPr="00DF4721">
        <w:lastRenderedPageBreak/>
        <w:t>Breakdown of Academic Instructional Equivalencies</w:t>
      </w:r>
    </w:p>
    <w:p w14:paraId="5551548F" w14:textId="77777777" w:rsidR="00E3447E" w:rsidRPr="00DF472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DF4721" w14:paraId="4581A9D4" w14:textId="77777777" w:rsidTr="4948C66D">
        <w:tc>
          <w:tcPr>
            <w:tcW w:w="8275" w:type="dxa"/>
            <w:shd w:val="clear" w:color="auto" w:fill="BF2C37"/>
            <w:vAlign w:val="center"/>
          </w:tcPr>
          <w:p w14:paraId="2C25E724" w14:textId="77777777" w:rsidR="00DB4448" w:rsidRPr="00DF472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F4721" w:rsidRDefault="4948C66D" w:rsidP="4948C66D">
            <w:pPr>
              <w:jc w:val="center"/>
              <w:rPr>
                <w:b/>
                <w:bCs/>
              </w:rPr>
            </w:pPr>
            <w:r w:rsidRPr="00DF4721">
              <w:rPr>
                <w:b/>
                <w:bCs/>
                <w:color w:val="FFFFFF" w:themeColor="background1"/>
              </w:rPr>
              <w:t>AIE Hours</w:t>
            </w:r>
          </w:p>
        </w:tc>
      </w:tr>
      <w:tr w:rsidR="00DB4448" w:rsidRPr="00DF4721" w14:paraId="76AD9F9D" w14:textId="77777777" w:rsidTr="4948C66D">
        <w:tc>
          <w:tcPr>
            <w:tcW w:w="8275" w:type="dxa"/>
            <w:shd w:val="clear" w:color="auto" w:fill="D8D9DA"/>
            <w:vAlign w:val="center"/>
          </w:tcPr>
          <w:p w14:paraId="1A5CF552" w14:textId="77777777" w:rsidR="00DB4448" w:rsidRPr="00DF4721" w:rsidRDefault="4948C66D" w:rsidP="4948C66D">
            <w:pPr>
              <w:rPr>
                <w:b/>
                <w:bCs/>
              </w:rPr>
            </w:pPr>
            <w:r w:rsidRPr="00DF4721">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DF4721" w:rsidRDefault="00DB4448" w:rsidP="00AD1885">
            <w:pPr>
              <w:rPr>
                <w:szCs w:val="20"/>
              </w:rPr>
            </w:pPr>
          </w:p>
        </w:tc>
      </w:tr>
      <w:tr w:rsidR="00DB4448" w:rsidRPr="00DF4721" w14:paraId="3991934F" w14:textId="77777777" w:rsidTr="4948C66D">
        <w:tc>
          <w:tcPr>
            <w:tcW w:w="8275" w:type="dxa"/>
            <w:vAlign w:val="center"/>
          </w:tcPr>
          <w:p w14:paraId="7DD13BC6"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1469CAB1" w14:textId="117804AC" w:rsidR="00DB4448" w:rsidRPr="00DF4721" w:rsidRDefault="003425A9" w:rsidP="00AD1885">
            <w:pPr>
              <w:rPr>
                <w:szCs w:val="20"/>
              </w:rPr>
            </w:pPr>
            <w:r>
              <w:rPr>
                <w:szCs w:val="20"/>
              </w:rPr>
              <w:t>4</w:t>
            </w:r>
            <w:r w:rsidR="00BC282B">
              <w:rPr>
                <w:szCs w:val="20"/>
              </w:rPr>
              <w:t>.5</w:t>
            </w:r>
          </w:p>
        </w:tc>
      </w:tr>
      <w:tr w:rsidR="00DB4448" w:rsidRPr="00DF4721" w14:paraId="4D427C8A" w14:textId="77777777" w:rsidTr="4948C66D">
        <w:tc>
          <w:tcPr>
            <w:tcW w:w="8275" w:type="dxa"/>
            <w:vAlign w:val="center"/>
          </w:tcPr>
          <w:p w14:paraId="20CD2195"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7C0E5792" w14:textId="26109329" w:rsidR="00DB4448" w:rsidRPr="00DF4721" w:rsidRDefault="00DB4448" w:rsidP="00AD1885">
            <w:pPr>
              <w:rPr>
                <w:szCs w:val="20"/>
              </w:rPr>
            </w:pPr>
          </w:p>
        </w:tc>
      </w:tr>
      <w:tr w:rsidR="00DB4448" w:rsidRPr="00DF4721" w14:paraId="7DC07B87" w14:textId="77777777" w:rsidTr="4948C66D">
        <w:tc>
          <w:tcPr>
            <w:tcW w:w="8275" w:type="dxa"/>
            <w:shd w:val="clear" w:color="auto" w:fill="D8D9DA"/>
            <w:vAlign w:val="center"/>
          </w:tcPr>
          <w:p w14:paraId="0F846567" w14:textId="77777777" w:rsidR="00DB4448" w:rsidRPr="00DF4721" w:rsidRDefault="4948C66D" w:rsidP="4948C66D">
            <w:pPr>
              <w:rPr>
                <w:b/>
                <w:bCs/>
              </w:rPr>
            </w:pPr>
            <w:r w:rsidRPr="00DF4721">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DF4721" w:rsidRDefault="00DB4448" w:rsidP="00AD1885">
            <w:pPr>
              <w:rPr>
                <w:szCs w:val="20"/>
              </w:rPr>
            </w:pPr>
          </w:p>
        </w:tc>
      </w:tr>
      <w:tr w:rsidR="00DB4448" w:rsidRPr="00DF4721" w14:paraId="68A266FD" w14:textId="77777777" w:rsidTr="4948C66D">
        <w:tc>
          <w:tcPr>
            <w:tcW w:w="8275" w:type="dxa"/>
            <w:vAlign w:val="center"/>
          </w:tcPr>
          <w:p w14:paraId="5C4FE6A6"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23540076" w14:textId="3B0D0737" w:rsidR="00DB4448" w:rsidRPr="00DF4721" w:rsidRDefault="003425A9" w:rsidP="00AD1885">
            <w:pPr>
              <w:rPr>
                <w:szCs w:val="20"/>
              </w:rPr>
            </w:pPr>
            <w:r>
              <w:rPr>
                <w:szCs w:val="20"/>
              </w:rPr>
              <w:t>5</w:t>
            </w:r>
            <w:r w:rsidR="00BC282B">
              <w:rPr>
                <w:szCs w:val="20"/>
              </w:rPr>
              <w:t>.5</w:t>
            </w:r>
          </w:p>
        </w:tc>
      </w:tr>
      <w:tr w:rsidR="00DB4448" w:rsidRPr="00DF4721" w14:paraId="2DA8505A" w14:textId="77777777" w:rsidTr="4948C66D">
        <w:tc>
          <w:tcPr>
            <w:tcW w:w="8275" w:type="dxa"/>
            <w:vAlign w:val="center"/>
          </w:tcPr>
          <w:p w14:paraId="3955E202"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6E00BEE5" w14:textId="77777777" w:rsidR="00DB4448" w:rsidRPr="00DF4721" w:rsidRDefault="00DB4448" w:rsidP="00AD1885">
            <w:pPr>
              <w:rPr>
                <w:szCs w:val="20"/>
              </w:rPr>
            </w:pPr>
          </w:p>
        </w:tc>
      </w:tr>
      <w:tr w:rsidR="00DB4448" w:rsidRPr="00DF4721" w14:paraId="24B73EDF" w14:textId="77777777" w:rsidTr="4948C66D">
        <w:tc>
          <w:tcPr>
            <w:tcW w:w="8275" w:type="dxa"/>
            <w:shd w:val="clear" w:color="auto" w:fill="D8D9DA"/>
            <w:vAlign w:val="center"/>
          </w:tcPr>
          <w:p w14:paraId="3F1D4FAC" w14:textId="77777777" w:rsidR="00DB4448" w:rsidRPr="00DF4721" w:rsidRDefault="4948C66D" w:rsidP="4948C66D">
            <w:pPr>
              <w:rPr>
                <w:b/>
                <w:bCs/>
              </w:rPr>
            </w:pPr>
            <w:r w:rsidRPr="00DF4721">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DF4721" w:rsidRDefault="00DB4448" w:rsidP="00AD1885">
            <w:pPr>
              <w:rPr>
                <w:szCs w:val="20"/>
              </w:rPr>
            </w:pPr>
          </w:p>
        </w:tc>
      </w:tr>
      <w:tr w:rsidR="00DB4448" w:rsidRPr="00DF4721" w14:paraId="4E1D5FD4" w14:textId="77777777" w:rsidTr="4948C66D">
        <w:tc>
          <w:tcPr>
            <w:tcW w:w="8275" w:type="dxa"/>
            <w:vAlign w:val="center"/>
          </w:tcPr>
          <w:p w14:paraId="24F3CA1A"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21E7A122" w14:textId="19201F8A" w:rsidR="00DB4448" w:rsidRPr="00DF4721" w:rsidRDefault="003425A9" w:rsidP="00AD1885">
            <w:pPr>
              <w:rPr>
                <w:szCs w:val="20"/>
              </w:rPr>
            </w:pPr>
            <w:r>
              <w:rPr>
                <w:szCs w:val="20"/>
              </w:rPr>
              <w:t>3</w:t>
            </w:r>
          </w:p>
        </w:tc>
      </w:tr>
      <w:tr w:rsidR="00DB4448" w:rsidRPr="00DF4721" w14:paraId="05EC5610" w14:textId="77777777" w:rsidTr="4948C66D">
        <w:tc>
          <w:tcPr>
            <w:tcW w:w="8275" w:type="dxa"/>
            <w:vAlign w:val="center"/>
          </w:tcPr>
          <w:p w14:paraId="57F236FC"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28E575FE" w14:textId="77777777" w:rsidR="00DB4448" w:rsidRPr="00DF4721" w:rsidRDefault="00DB4448" w:rsidP="00AD1885">
            <w:pPr>
              <w:rPr>
                <w:szCs w:val="20"/>
              </w:rPr>
            </w:pPr>
          </w:p>
        </w:tc>
      </w:tr>
      <w:tr w:rsidR="00DB4448" w:rsidRPr="00DF4721" w14:paraId="26D824B3" w14:textId="77777777" w:rsidTr="4948C66D">
        <w:tc>
          <w:tcPr>
            <w:tcW w:w="8275" w:type="dxa"/>
            <w:shd w:val="clear" w:color="auto" w:fill="D8D9DA"/>
            <w:vAlign w:val="center"/>
          </w:tcPr>
          <w:p w14:paraId="1D43003E" w14:textId="77777777" w:rsidR="00DB4448" w:rsidRPr="00DF4721" w:rsidRDefault="4948C66D" w:rsidP="4948C66D">
            <w:pPr>
              <w:rPr>
                <w:b/>
                <w:bCs/>
              </w:rPr>
            </w:pPr>
            <w:r w:rsidRPr="00DF4721">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DF4721" w:rsidRDefault="00DB4448" w:rsidP="00AD1885">
            <w:pPr>
              <w:rPr>
                <w:szCs w:val="20"/>
              </w:rPr>
            </w:pPr>
          </w:p>
        </w:tc>
      </w:tr>
      <w:tr w:rsidR="00DB4448" w:rsidRPr="00DF4721" w14:paraId="6B3700E0" w14:textId="77777777" w:rsidTr="4948C66D">
        <w:tc>
          <w:tcPr>
            <w:tcW w:w="8275" w:type="dxa"/>
            <w:vAlign w:val="center"/>
          </w:tcPr>
          <w:p w14:paraId="4D04A990"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150B3D2F" w14:textId="42EF0A49" w:rsidR="00DB4448" w:rsidRPr="00DF4721" w:rsidRDefault="003425A9" w:rsidP="00AD1885">
            <w:pPr>
              <w:rPr>
                <w:szCs w:val="20"/>
              </w:rPr>
            </w:pPr>
            <w:r>
              <w:rPr>
                <w:szCs w:val="20"/>
              </w:rPr>
              <w:t>2</w:t>
            </w:r>
          </w:p>
        </w:tc>
      </w:tr>
      <w:tr w:rsidR="00DB4448" w:rsidRPr="00DF4721" w14:paraId="6FCD6E87" w14:textId="77777777" w:rsidTr="4948C66D">
        <w:tc>
          <w:tcPr>
            <w:tcW w:w="8275" w:type="dxa"/>
            <w:vAlign w:val="center"/>
          </w:tcPr>
          <w:p w14:paraId="3829722F"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231ECDE4" w14:textId="77777777" w:rsidR="00DB4448" w:rsidRPr="00DF4721" w:rsidRDefault="00DB4448" w:rsidP="00AD1885">
            <w:pPr>
              <w:rPr>
                <w:szCs w:val="20"/>
              </w:rPr>
            </w:pPr>
          </w:p>
        </w:tc>
      </w:tr>
      <w:tr w:rsidR="00DB4448" w:rsidRPr="00DF4721" w14:paraId="4C77A1C0" w14:textId="77777777" w:rsidTr="4948C66D">
        <w:tc>
          <w:tcPr>
            <w:tcW w:w="8275" w:type="dxa"/>
            <w:shd w:val="clear" w:color="auto" w:fill="D8D9DA"/>
            <w:vAlign w:val="center"/>
          </w:tcPr>
          <w:p w14:paraId="7B6C1535" w14:textId="17A79BF0" w:rsidR="00DB4448" w:rsidRPr="00DF4721" w:rsidRDefault="4948C66D" w:rsidP="4948C66D">
            <w:pPr>
              <w:rPr>
                <w:b/>
                <w:bCs/>
              </w:rPr>
            </w:pPr>
            <w:r w:rsidRPr="00DF4721">
              <w:rPr>
                <w:b/>
                <w:bCs/>
              </w:rPr>
              <w:t>Week</w:t>
            </w:r>
            <w:r w:rsidR="00666E77">
              <w:rPr>
                <w:b/>
                <w:bCs/>
              </w:rPr>
              <w:t xml:space="preserve"> </w:t>
            </w:r>
            <w:r w:rsidRPr="00DF4721">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DF4721" w:rsidRDefault="00DB4448" w:rsidP="00AD1885">
            <w:pPr>
              <w:rPr>
                <w:szCs w:val="20"/>
              </w:rPr>
            </w:pPr>
          </w:p>
        </w:tc>
      </w:tr>
      <w:tr w:rsidR="00DB4448" w:rsidRPr="00DF4721" w14:paraId="28CDE97B" w14:textId="77777777" w:rsidTr="4948C66D">
        <w:tc>
          <w:tcPr>
            <w:tcW w:w="8275" w:type="dxa"/>
            <w:vAlign w:val="center"/>
          </w:tcPr>
          <w:p w14:paraId="24852AFA"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44EBE571" w14:textId="47B7A6B6" w:rsidR="00DB4448" w:rsidRPr="00DF4721" w:rsidRDefault="00162DEF" w:rsidP="00AD1885">
            <w:pPr>
              <w:rPr>
                <w:szCs w:val="20"/>
              </w:rPr>
            </w:pPr>
            <w:r>
              <w:rPr>
                <w:szCs w:val="20"/>
              </w:rPr>
              <w:t>1</w:t>
            </w:r>
          </w:p>
        </w:tc>
      </w:tr>
      <w:tr w:rsidR="00DB4448" w:rsidRPr="00DF4721" w14:paraId="32F58FD9" w14:textId="77777777" w:rsidTr="4948C66D">
        <w:tc>
          <w:tcPr>
            <w:tcW w:w="8275" w:type="dxa"/>
            <w:vAlign w:val="center"/>
          </w:tcPr>
          <w:p w14:paraId="7E82EDD2"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6210A0CC" w14:textId="77777777" w:rsidR="00DB4448" w:rsidRPr="00DF4721" w:rsidRDefault="00DB4448" w:rsidP="00AD1885">
            <w:pPr>
              <w:rPr>
                <w:szCs w:val="20"/>
              </w:rPr>
            </w:pPr>
          </w:p>
        </w:tc>
      </w:tr>
      <w:tr w:rsidR="00DB4448" w:rsidRPr="00DF4721" w14:paraId="2FE67DBD" w14:textId="77777777" w:rsidTr="4948C66D">
        <w:tc>
          <w:tcPr>
            <w:tcW w:w="8275" w:type="dxa"/>
            <w:shd w:val="clear" w:color="auto" w:fill="D8D9DA"/>
            <w:vAlign w:val="center"/>
          </w:tcPr>
          <w:p w14:paraId="6464901A" w14:textId="77777777" w:rsidR="00DB4448" w:rsidRPr="00DF4721" w:rsidRDefault="4948C66D" w:rsidP="4948C66D">
            <w:pPr>
              <w:rPr>
                <w:b/>
                <w:bCs/>
              </w:rPr>
            </w:pPr>
            <w:r w:rsidRPr="00DF4721">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DF4721" w:rsidRDefault="00DB4448" w:rsidP="00AD1885">
            <w:pPr>
              <w:rPr>
                <w:szCs w:val="20"/>
              </w:rPr>
            </w:pPr>
          </w:p>
        </w:tc>
      </w:tr>
      <w:tr w:rsidR="00DB4448" w:rsidRPr="00DF4721" w14:paraId="20B01EF4" w14:textId="77777777" w:rsidTr="4948C66D">
        <w:tc>
          <w:tcPr>
            <w:tcW w:w="8275" w:type="dxa"/>
            <w:vAlign w:val="center"/>
          </w:tcPr>
          <w:p w14:paraId="387286AA"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00358807" w14:textId="755E7EFE" w:rsidR="00DB4448" w:rsidRPr="00DF4721" w:rsidRDefault="003425A9" w:rsidP="00AD1885">
            <w:pPr>
              <w:rPr>
                <w:szCs w:val="20"/>
              </w:rPr>
            </w:pPr>
            <w:r>
              <w:rPr>
                <w:szCs w:val="20"/>
              </w:rPr>
              <w:t>3</w:t>
            </w:r>
          </w:p>
        </w:tc>
      </w:tr>
      <w:tr w:rsidR="00DB4448" w:rsidRPr="00DF4721" w14:paraId="3E289D24" w14:textId="77777777" w:rsidTr="4948C66D">
        <w:tc>
          <w:tcPr>
            <w:tcW w:w="8275" w:type="dxa"/>
            <w:vAlign w:val="center"/>
          </w:tcPr>
          <w:p w14:paraId="1FA04924"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4416EA55" w14:textId="77777777" w:rsidR="00DB4448" w:rsidRPr="00DF4721" w:rsidRDefault="00DB4448" w:rsidP="00AD1885">
            <w:pPr>
              <w:rPr>
                <w:szCs w:val="20"/>
              </w:rPr>
            </w:pPr>
          </w:p>
        </w:tc>
      </w:tr>
      <w:tr w:rsidR="00DB4448" w:rsidRPr="00DF4721" w14:paraId="32184FFA" w14:textId="77777777" w:rsidTr="4948C66D">
        <w:tc>
          <w:tcPr>
            <w:tcW w:w="8275" w:type="dxa"/>
            <w:shd w:val="clear" w:color="auto" w:fill="D8D9DA"/>
            <w:vAlign w:val="center"/>
          </w:tcPr>
          <w:p w14:paraId="6DB9E2D3" w14:textId="77777777" w:rsidR="00DB4448" w:rsidRPr="00DF4721" w:rsidRDefault="4948C66D" w:rsidP="4948C66D">
            <w:pPr>
              <w:rPr>
                <w:b/>
                <w:bCs/>
              </w:rPr>
            </w:pPr>
            <w:r w:rsidRPr="00DF4721">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DF4721" w:rsidRDefault="00DB4448" w:rsidP="00AD1885">
            <w:pPr>
              <w:rPr>
                <w:szCs w:val="20"/>
              </w:rPr>
            </w:pPr>
          </w:p>
        </w:tc>
      </w:tr>
      <w:tr w:rsidR="00DB4448" w:rsidRPr="00DF4721" w14:paraId="1E2CCDCB" w14:textId="77777777" w:rsidTr="4948C66D">
        <w:tc>
          <w:tcPr>
            <w:tcW w:w="8275" w:type="dxa"/>
            <w:vAlign w:val="center"/>
          </w:tcPr>
          <w:p w14:paraId="69C100A9" w14:textId="77777777" w:rsidR="00DB4448" w:rsidRPr="00DF4721" w:rsidRDefault="4948C66D" w:rsidP="00AD1885">
            <w:pPr>
              <w:rPr>
                <w:szCs w:val="20"/>
              </w:rPr>
            </w:pPr>
            <w:r w:rsidRPr="00DF4721">
              <w:t>Required</w:t>
            </w:r>
          </w:p>
        </w:tc>
        <w:tc>
          <w:tcPr>
            <w:tcW w:w="1800" w:type="dxa"/>
            <w:tcBorders>
              <w:top w:val="nil"/>
              <w:left w:val="single" w:sz="4" w:space="0" w:color="auto"/>
              <w:bottom w:val="nil"/>
            </w:tcBorders>
            <w:vAlign w:val="center"/>
          </w:tcPr>
          <w:p w14:paraId="2B2AA5F1" w14:textId="59FD16C4" w:rsidR="00DB4448" w:rsidRPr="00DF4721" w:rsidRDefault="00BC282B" w:rsidP="00AD1885">
            <w:pPr>
              <w:rPr>
                <w:szCs w:val="20"/>
              </w:rPr>
            </w:pPr>
            <w:r>
              <w:rPr>
                <w:szCs w:val="20"/>
              </w:rPr>
              <w:t>4</w:t>
            </w:r>
          </w:p>
        </w:tc>
      </w:tr>
      <w:tr w:rsidR="00DB4448" w:rsidRPr="00DF4721" w14:paraId="41F39C58" w14:textId="77777777" w:rsidTr="4948C66D">
        <w:tc>
          <w:tcPr>
            <w:tcW w:w="8275" w:type="dxa"/>
            <w:vAlign w:val="center"/>
          </w:tcPr>
          <w:p w14:paraId="37DFA3E9" w14:textId="77777777" w:rsidR="00DB4448" w:rsidRPr="00DF4721" w:rsidRDefault="4948C66D" w:rsidP="00AD1885">
            <w:pPr>
              <w:rPr>
                <w:szCs w:val="20"/>
              </w:rPr>
            </w:pPr>
            <w:r w:rsidRPr="00DF4721">
              <w:t>Supplemental</w:t>
            </w:r>
          </w:p>
        </w:tc>
        <w:tc>
          <w:tcPr>
            <w:tcW w:w="1800" w:type="dxa"/>
            <w:tcBorders>
              <w:top w:val="nil"/>
              <w:left w:val="single" w:sz="4" w:space="0" w:color="auto"/>
              <w:bottom w:val="nil"/>
            </w:tcBorders>
            <w:vAlign w:val="center"/>
          </w:tcPr>
          <w:p w14:paraId="2A34AD93" w14:textId="77777777" w:rsidR="00DB4448" w:rsidRPr="00DF4721" w:rsidRDefault="00DB4448" w:rsidP="00AD1885">
            <w:pPr>
              <w:rPr>
                <w:szCs w:val="20"/>
              </w:rPr>
            </w:pPr>
          </w:p>
        </w:tc>
      </w:tr>
      <w:tr w:rsidR="009133B6" w:rsidRPr="00DF4721" w14:paraId="425B9A5D" w14:textId="77777777" w:rsidTr="00BF130F">
        <w:tc>
          <w:tcPr>
            <w:tcW w:w="8275" w:type="dxa"/>
            <w:shd w:val="clear" w:color="auto" w:fill="D8D9DA"/>
            <w:vAlign w:val="center"/>
          </w:tcPr>
          <w:p w14:paraId="2DBCCE56" w14:textId="1657E768" w:rsidR="009133B6" w:rsidRPr="00DF4721" w:rsidRDefault="009133B6" w:rsidP="00BF130F">
            <w:pPr>
              <w:rPr>
                <w:b/>
                <w:bCs/>
              </w:rPr>
            </w:pPr>
            <w:r w:rsidRPr="00DF4721">
              <w:rPr>
                <w:b/>
                <w:bCs/>
              </w:rPr>
              <w:t>Week 8</w:t>
            </w:r>
          </w:p>
        </w:tc>
        <w:tc>
          <w:tcPr>
            <w:tcW w:w="1800" w:type="dxa"/>
            <w:tcBorders>
              <w:top w:val="nil"/>
              <w:left w:val="single" w:sz="4" w:space="0" w:color="auto"/>
              <w:bottom w:val="nil"/>
            </w:tcBorders>
            <w:shd w:val="clear" w:color="auto" w:fill="D8D9DA"/>
            <w:vAlign w:val="center"/>
          </w:tcPr>
          <w:p w14:paraId="3F4482D2" w14:textId="77777777" w:rsidR="009133B6" w:rsidRPr="00DF4721" w:rsidRDefault="009133B6" w:rsidP="00BF130F">
            <w:pPr>
              <w:rPr>
                <w:szCs w:val="20"/>
              </w:rPr>
            </w:pPr>
          </w:p>
        </w:tc>
      </w:tr>
      <w:tr w:rsidR="009133B6" w:rsidRPr="00DF4721" w14:paraId="254746C6" w14:textId="77777777" w:rsidTr="00BF130F">
        <w:tc>
          <w:tcPr>
            <w:tcW w:w="8275" w:type="dxa"/>
            <w:vAlign w:val="center"/>
          </w:tcPr>
          <w:p w14:paraId="4F3DC716"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100B8703" w14:textId="0FA99001" w:rsidR="009133B6" w:rsidRPr="00DF4721" w:rsidRDefault="003425A9" w:rsidP="00BF130F">
            <w:pPr>
              <w:rPr>
                <w:szCs w:val="20"/>
              </w:rPr>
            </w:pPr>
            <w:r>
              <w:rPr>
                <w:szCs w:val="20"/>
              </w:rPr>
              <w:t>2</w:t>
            </w:r>
            <w:r w:rsidR="00BC282B">
              <w:rPr>
                <w:szCs w:val="20"/>
              </w:rPr>
              <w:t>.5</w:t>
            </w:r>
          </w:p>
        </w:tc>
      </w:tr>
      <w:tr w:rsidR="009133B6" w:rsidRPr="00DF4721" w14:paraId="7B2A24D0" w14:textId="77777777" w:rsidTr="00BF130F">
        <w:tc>
          <w:tcPr>
            <w:tcW w:w="8275" w:type="dxa"/>
            <w:vAlign w:val="center"/>
          </w:tcPr>
          <w:p w14:paraId="3A72D4C0"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625893C7" w14:textId="77777777" w:rsidR="009133B6" w:rsidRPr="00DF4721" w:rsidRDefault="009133B6" w:rsidP="00BF130F">
            <w:pPr>
              <w:rPr>
                <w:szCs w:val="20"/>
              </w:rPr>
            </w:pPr>
          </w:p>
        </w:tc>
      </w:tr>
      <w:tr w:rsidR="009133B6" w:rsidRPr="00DF4721" w14:paraId="0457DADD" w14:textId="77777777" w:rsidTr="00BF130F">
        <w:tc>
          <w:tcPr>
            <w:tcW w:w="8275" w:type="dxa"/>
            <w:shd w:val="clear" w:color="auto" w:fill="D8D9DA"/>
            <w:vAlign w:val="center"/>
          </w:tcPr>
          <w:p w14:paraId="1AD33281" w14:textId="1F0F8A51" w:rsidR="009133B6" w:rsidRPr="00DF4721" w:rsidRDefault="009133B6" w:rsidP="00BF130F">
            <w:pPr>
              <w:rPr>
                <w:b/>
                <w:bCs/>
              </w:rPr>
            </w:pPr>
            <w:r w:rsidRPr="00DF4721">
              <w:rPr>
                <w:b/>
                <w:bCs/>
              </w:rPr>
              <w:t>Week 9</w:t>
            </w:r>
          </w:p>
        </w:tc>
        <w:tc>
          <w:tcPr>
            <w:tcW w:w="1800" w:type="dxa"/>
            <w:tcBorders>
              <w:top w:val="nil"/>
              <w:left w:val="single" w:sz="4" w:space="0" w:color="auto"/>
              <w:bottom w:val="nil"/>
            </w:tcBorders>
            <w:shd w:val="clear" w:color="auto" w:fill="D8D9DA"/>
            <w:vAlign w:val="center"/>
          </w:tcPr>
          <w:p w14:paraId="33454AEB" w14:textId="77777777" w:rsidR="009133B6" w:rsidRPr="00DF4721" w:rsidRDefault="009133B6" w:rsidP="00BF130F">
            <w:pPr>
              <w:rPr>
                <w:szCs w:val="20"/>
              </w:rPr>
            </w:pPr>
          </w:p>
        </w:tc>
      </w:tr>
      <w:tr w:rsidR="009133B6" w:rsidRPr="00DF4721" w14:paraId="6F8759C1" w14:textId="77777777" w:rsidTr="00BF130F">
        <w:tc>
          <w:tcPr>
            <w:tcW w:w="8275" w:type="dxa"/>
            <w:vAlign w:val="center"/>
          </w:tcPr>
          <w:p w14:paraId="3973FA52"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3156F1CF" w14:textId="5ADC48E3" w:rsidR="009133B6" w:rsidRPr="00DF4721" w:rsidRDefault="00BC282B" w:rsidP="00BF130F">
            <w:pPr>
              <w:rPr>
                <w:szCs w:val="20"/>
              </w:rPr>
            </w:pPr>
            <w:r>
              <w:rPr>
                <w:szCs w:val="20"/>
              </w:rPr>
              <w:t>4</w:t>
            </w:r>
          </w:p>
        </w:tc>
      </w:tr>
      <w:tr w:rsidR="009133B6" w:rsidRPr="00DF4721" w14:paraId="2FC17610" w14:textId="77777777" w:rsidTr="00BF130F">
        <w:tc>
          <w:tcPr>
            <w:tcW w:w="8275" w:type="dxa"/>
            <w:vAlign w:val="center"/>
          </w:tcPr>
          <w:p w14:paraId="368B2CDC"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1444D58E" w14:textId="77777777" w:rsidR="009133B6" w:rsidRPr="00DF4721" w:rsidRDefault="009133B6" w:rsidP="00BF130F">
            <w:pPr>
              <w:rPr>
                <w:szCs w:val="20"/>
              </w:rPr>
            </w:pPr>
          </w:p>
        </w:tc>
      </w:tr>
      <w:tr w:rsidR="009133B6" w:rsidRPr="00DF4721" w14:paraId="6E813E45" w14:textId="77777777" w:rsidTr="00BF130F">
        <w:tc>
          <w:tcPr>
            <w:tcW w:w="8275" w:type="dxa"/>
            <w:shd w:val="clear" w:color="auto" w:fill="D8D9DA"/>
            <w:vAlign w:val="center"/>
          </w:tcPr>
          <w:p w14:paraId="2BDB169C" w14:textId="106C091F" w:rsidR="009133B6" w:rsidRPr="00DF4721" w:rsidRDefault="009133B6" w:rsidP="00BF130F">
            <w:pPr>
              <w:rPr>
                <w:b/>
                <w:bCs/>
              </w:rPr>
            </w:pPr>
            <w:r w:rsidRPr="00DF4721">
              <w:rPr>
                <w:b/>
                <w:bCs/>
              </w:rPr>
              <w:t>Week 10</w:t>
            </w:r>
          </w:p>
        </w:tc>
        <w:tc>
          <w:tcPr>
            <w:tcW w:w="1800" w:type="dxa"/>
            <w:tcBorders>
              <w:top w:val="nil"/>
              <w:left w:val="single" w:sz="4" w:space="0" w:color="auto"/>
              <w:bottom w:val="nil"/>
            </w:tcBorders>
            <w:shd w:val="clear" w:color="auto" w:fill="D8D9DA"/>
            <w:vAlign w:val="center"/>
          </w:tcPr>
          <w:p w14:paraId="0EFF2D80" w14:textId="77777777" w:rsidR="009133B6" w:rsidRPr="00DF4721" w:rsidRDefault="009133B6" w:rsidP="00BF130F">
            <w:pPr>
              <w:rPr>
                <w:szCs w:val="20"/>
              </w:rPr>
            </w:pPr>
          </w:p>
        </w:tc>
      </w:tr>
      <w:tr w:rsidR="009133B6" w:rsidRPr="00DF4721" w14:paraId="59F83B38" w14:textId="77777777" w:rsidTr="00BF130F">
        <w:tc>
          <w:tcPr>
            <w:tcW w:w="8275" w:type="dxa"/>
            <w:vAlign w:val="center"/>
          </w:tcPr>
          <w:p w14:paraId="6F3ED4CD"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5876A080" w14:textId="604A751F" w:rsidR="009133B6" w:rsidRPr="00DF4721" w:rsidRDefault="00BC282B" w:rsidP="00BF130F">
            <w:pPr>
              <w:rPr>
                <w:szCs w:val="20"/>
              </w:rPr>
            </w:pPr>
            <w:r>
              <w:rPr>
                <w:szCs w:val="20"/>
              </w:rPr>
              <w:t>3</w:t>
            </w:r>
          </w:p>
        </w:tc>
      </w:tr>
      <w:tr w:rsidR="009133B6" w:rsidRPr="00DF4721" w14:paraId="0A5DF066" w14:textId="77777777" w:rsidTr="00BF130F">
        <w:tc>
          <w:tcPr>
            <w:tcW w:w="8275" w:type="dxa"/>
            <w:vAlign w:val="center"/>
          </w:tcPr>
          <w:p w14:paraId="2304C2B0"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08ADB0A2" w14:textId="77777777" w:rsidR="009133B6" w:rsidRPr="00DF4721" w:rsidRDefault="009133B6" w:rsidP="00BF130F">
            <w:pPr>
              <w:rPr>
                <w:szCs w:val="20"/>
              </w:rPr>
            </w:pPr>
          </w:p>
        </w:tc>
      </w:tr>
      <w:tr w:rsidR="009133B6" w:rsidRPr="00DF4721" w14:paraId="0775CFAB" w14:textId="77777777" w:rsidTr="00BF130F">
        <w:tc>
          <w:tcPr>
            <w:tcW w:w="8275" w:type="dxa"/>
            <w:shd w:val="clear" w:color="auto" w:fill="D8D9DA"/>
            <w:vAlign w:val="center"/>
          </w:tcPr>
          <w:p w14:paraId="50DC3FB6" w14:textId="2A50F0A9" w:rsidR="009133B6" w:rsidRPr="00DF4721" w:rsidRDefault="009133B6" w:rsidP="00BF130F">
            <w:pPr>
              <w:rPr>
                <w:b/>
                <w:bCs/>
              </w:rPr>
            </w:pPr>
            <w:r w:rsidRPr="00DF4721">
              <w:rPr>
                <w:b/>
                <w:bCs/>
              </w:rPr>
              <w:t>Week 11</w:t>
            </w:r>
          </w:p>
        </w:tc>
        <w:tc>
          <w:tcPr>
            <w:tcW w:w="1800" w:type="dxa"/>
            <w:tcBorders>
              <w:top w:val="nil"/>
              <w:left w:val="single" w:sz="4" w:space="0" w:color="auto"/>
              <w:bottom w:val="nil"/>
            </w:tcBorders>
            <w:shd w:val="clear" w:color="auto" w:fill="D8D9DA"/>
            <w:vAlign w:val="center"/>
          </w:tcPr>
          <w:p w14:paraId="2C850DF9" w14:textId="77777777" w:rsidR="009133B6" w:rsidRPr="00DF4721" w:rsidRDefault="009133B6" w:rsidP="00BF130F">
            <w:pPr>
              <w:rPr>
                <w:szCs w:val="20"/>
              </w:rPr>
            </w:pPr>
          </w:p>
        </w:tc>
      </w:tr>
      <w:tr w:rsidR="009133B6" w:rsidRPr="00DF4721" w14:paraId="1C97F6F6" w14:textId="77777777" w:rsidTr="00BF130F">
        <w:tc>
          <w:tcPr>
            <w:tcW w:w="8275" w:type="dxa"/>
            <w:vAlign w:val="center"/>
          </w:tcPr>
          <w:p w14:paraId="4DAC8E2A"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6FD6C030" w14:textId="7D9ECF6B" w:rsidR="009133B6" w:rsidRPr="00DF4721" w:rsidRDefault="003425A9" w:rsidP="00BF130F">
            <w:pPr>
              <w:rPr>
                <w:szCs w:val="20"/>
              </w:rPr>
            </w:pPr>
            <w:r>
              <w:rPr>
                <w:szCs w:val="20"/>
              </w:rPr>
              <w:t>3</w:t>
            </w:r>
            <w:r w:rsidR="00BC282B">
              <w:rPr>
                <w:szCs w:val="20"/>
              </w:rPr>
              <w:t>.5</w:t>
            </w:r>
          </w:p>
        </w:tc>
      </w:tr>
      <w:tr w:rsidR="009133B6" w:rsidRPr="00DF4721" w14:paraId="3AD025FB" w14:textId="77777777" w:rsidTr="00BF130F">
        <w:tc>
          <w:tcPr>
            <w:tcW w:w="8275" w:type="dxa"/>
            <w:vAlign w:val="center"/>
          </w:tcPr>
          <w:p w14:paraId="0CEA0939"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0970789F" w14:textId="77777777" w:rsidR="009133B6" w:rsidRPr="00DF4721" w:rsidRDefault="009133B6" w:rsidP="00BF130F">
            <w:pPr>
              <w:rPr>
                <w:szCs w:val="20"/>
              </w:rPr>
            </w:pPr>
          </w:p>
        </w:tc>
      </w:tr>
      <w:tr w:rsidR="009133B6" w:rsidRPr="00DF4721" w14:paraId="58C0B20A" w14:textId="77777777" w:rsidTr="00BF130F">
        <w:tc>
          <w:tcPr>
            <w:tcW w:w="8275" w:type="dxa"/>
            <w:shd w:val="clear" w:color="auto" w:fill="D8D9DA"/>
            <w:vAlign w:val="center"/>
          </w:tcPr>
          <w:p w14:paraId="5E4DED31" w14:textId="3B988792" w:rsidR="009133B6" w:rsidRPr="00DF4721" w:rsidRDefault="009133B6" w:rsidP="00BF130F">
            <w:pPr>
              <w:rPr>
                <w:b/>
                <w:bCs/>
              </w:rPr>
            </w:pPr>
            <w:r w:rsidRPr="00DF4721">
              <w:rPr>
                <w:b/>
                <w:bCs/>
              </w:rPr>
              <w:t>Week</w:t>
            </w:r>
            <w:r w:rsidR="003425A9">
              <w:rPr>
                <w:b/>
                <w:bCs/>
              </w:rPr>
              <w:t xml:space="preserve"> </w:t>
            </w:r>
            <w:r w:rsidRPr="00DF4721">
              <w:rPr>
                <w:b/>
                <w:bCs/>
              </w:rPr>
              <w:t>12</w:t>
            </w:r>
          </w:p>
        </w:tc>
        <w:tc>
          <w:tcPr>
            <w:tcW w:w="1800" w:type="dxa"/>
            <w:tcBorders>
              <w:top w:val="nil"/>
              <w:left w:val="single" w:sz="4" w:space="0" w:color="auto"/>
              <w:bottom w:val="nil"/>
            </w:tcBorders>
            <w:shd w:val="clear" w:color="auto" w:fill="D8D9DA"/>
            <w:vAlign w:val="center"/>
          </w:tcPr>
          <w:p w14:paraId="6E9156ED" w14:textId="77777777" w:rsidR="009133B6" w:rsidRPr="00DF4721" w:rsidRDefault="009133B6" w:rsidP="00BF130F">
            <w:pPr>
              <w:rPr>
                <w:szCs w:val="20"/>
              </w:rPr>
            </w:pPr>
          </w:p>
        </w:tc>
      </w:tr>
      <w:tr w:rsidR="009133B6" w:rsidRPr="00DF4721" w14:paraId="7C110708" w14:textId="77777777" w:rsidTr="00BF130F">
        <w:tc>
          <w:tcPr>
            <w:tcW w:w="8275" w:type="dxa"/>
            <w:vAlign w:val="center"/>
          </w:tcPr>
          <w:p w14:paraId="737B11DB"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5368F1CC" w14:textId="363041F3" w:rsidR="009133B6" w:rsidRPr="00DF4721" w:rsidRDefault="008A457F" w:rsidP="00BF130F">
            <w:pPr>
              <w:rPr>
                <w:szCs w:val="20"/>
              </w:rPr>
            </w:pPr>
            <w:r>
              <w:rPr>
                <w:szCs w:val="20"/>
              </w:rPr>
              <w:t>2</w:t>
            </w:r>
            <w:r w:rsidR="00162DEF">
              <w:rPr>
                <w:szCs w:val="20"/>
              </w:rPr>
              <w:t>.5</w:t>
            </w:r>
          </w:p>
        </w:tc>
      </w:tr>
      <w:tr w:rsidR="009133B6" w:rsidRPr="00DF4721" w14:paraId="05599636" w14:textId="77777777" w:rsidTr="00BF130F">
        <w:tc>
          <w:tcPr>
            <w:tcW w:w="8275" w:type="dxa"/>
            <w:vAlign w:val="center"/>
          </w:tcPr>
          <w:p w14:paraId="3447BBA3"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3EF62E43" w14:textId="77777777" w:rsidR="009133B6" w:rsidRPr="00DF4721" w:rsidRDefault="009133B6" w:rsidP="00BF130F">
            <w:pPr>
              <w:rPr>
                <w:szCs w:val="20"/>
              </w:rPr>
            </w:pPr>
          </w:p>
        </w:tc>
      </w:tr>
      <w:tr w:rsidR="009133B6" w:rsidRPr="00DF4721" w14:paraId="7E7E93C0" w14:textId="77777777" w:rsidTr="00BF130F">
        <w:tc>
          <w:tcPr>
            <w:tcW w:w="8275" w:type="dxa"/>
            <w:shd w:val="clear" w:color="auto" w:fill="D8D9DA"/>
            <w:vAlign w:val="center"/>
          </w:tcPr>
          <w:p w14:paraId="58E44F3C" w14:textId="4A28762F" w:rsidR="009133B6" w:rsidRPr="00DF4721" w:rsidRDefault="009133B6" w:rsidP="00BF130F">
            <w:pPr>
              <w:rPr>
                <w:b/>
                <w:bCs/>
              </w:rPr>
            </w:pPr>
            <w:r w:rsidRPr="00DF4721">
              <w:rPr>
                <w:b/>
                <w:bCs/>
              </w:rPr>
              <w:t>Week 13</w:t>
            </w:r>
          </w:p>
        </w:tc>
        <w:tc>
          <w:tcPr>
            <w:tcW w:w="1800" w:type="dxa"/>
            <w:tcBorders>
              <w:top w:val="nil"/>
              <w:left w:val="single" w:sz="4" w:space="0" w:color="auto"/>
              <w:bottom w:val="nil"/>
            </w:tcBorders>
            <w:shd w:val="clear" w:color="auto" w:fill="D8D9DA"/>
            <w:vAlign w:val="center"/>
          </w:tcPr>
          <w:p w14:paraId="49C0A4C9" w14:textId="77777777" w:rsidR="009133B6" w:rsidRPr="00DF4721" w:rsidRDefault="009133B6" w:rsidP="00BF130F">
            <w:pPr>
              <w:rPr>
                <w:szCs w:val="20"/>
              </w:rPr>
            </w:pPr>
          </w:p>
        </w:tc>
      </w:tr>
      <w:tr w:rsidR="009133B6" w:rsidRPr="00DF4721" w14:paraId="45786E4B" w14:textId="77777777" w:rsidTr="00BF130F">
        <w:tc>
          <w:tcPr>
            <w:tcW w:w="8275" w:type="dxa"/>
            <w:vAlign w:val="center"/>
          </w:tcPr>
          <w:p w14:paraId="58F719B2" w14:textId="77777777" w:rsidR="009133B6" w:rsidRPr="00DF4721" w:rsidRDefault="009133B6" w:rsidP="00BF130F">
            <w:pPr>
              <w:rPr>
                <w:szCs w:val="20"/>
              </w:rPr>
            </w:pPr>
            <w:r w:rsidRPr="00DF4721">
              <w:lastRenderedPageBreak/>
              <w:t>Required</w:t>
            </w:r>
          </w:p>
        </w:tc>
        <w:tc>
          <w:tcPr>
            <w:tcW w:w="1800" w:type="dxa"/>
            <w:tcBorders>
              <w:top w:val="nil"/>
              <w:left w:val="single" w:sz="4" w:space="0" w:color="auto"/>
              <w:bottom w:val="nil"/>
            </w:tcBorders>
            <w:vAlign w:val="center"/>
          </w:tcPr>
          <w:p w14:paraId="1AA19FB4" w14:textId="5BCE8727" w:rsidR="009133B6" w:rsidRPr="00DF4721" w:rsidRDefault="00BC282B" w:rsidP="00BF130F">
            <w:pPr>
              <w:rPr>
                <w:szCs w:val="20"/>
              </w:rPr>
            </w:pPr>
            <w:r>
              <w:rPr>
                <w:szCs w:val="20"/>
              </w:rPr>
              <w:t>2</w:t>
            </w:r>
            <w:r w:rsidR="00162DEF">
              <w:rPr>
                <w:szCs w:val="20"/>
              </w:rPr>
              <w:t>.5</w:t>
            </w:r>
          </w:p>
        </w:tc>
      </w:tr>
      <w:tr w:rsidR="009133B6" w:rsidRPr="00DF4721" w14:paraId="1FA446AE" w14:textId="77777777" w:rsidTr="00BF130F">
        <w:tc>
          <w:tcPr>
            <w:tcW w:w="8275" w:type="dxa"/>
            <w:vAlign w:val="center"/>
          </w:tcPr>
          <w:p w14:paraId="382C0C09"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0CD6987A" w14:textId="77777777" w:rsidR="009133B6" w:rsidRPr="00DF4721" w:rsidRDefault="009133B6" w:rsidP="00BF130F">
            <w:pPr>
              <w:rPr>
                <w:szCs w:val="20"/>
              </w:rPr>
            </w:pPr>
          </w:p>
        </w:tc>
      </w:tr>
      <w:tr w:rsidR="009133B6" w:rsidRPr="00DF4721" w14:paraId="3D1C91C2" w14:textId="77777777" w:rsidTr="00BF130F">
        <w:tc>
          <w:tcPr>
            <w:tcW w:w="8275" w:type="dxa"/>
            <w:shd w:val="clear" w:color="auto" w:fill="D8D9DA"/>
            <w:vAlign w:val="center"/>
          </w:tcPr>
          <w:p w14:paraId="7C384A30" w14:textId="6FE8B220" w:rsidR="009133B6" w:rsidRPr="00DF4721" w:rsidRDefault="009133B6" w:rsidP="00BF130F">
            <w:pPr>
              <w:rPr>
                <w:b/>
                <w:bCs/>
              </w:rPr>
            </w:pPr>
            <w:r w:rsidRPr="00DF4721">
              <w:rPr>
                <w:b/>
                <w:bCs/>
              </w:rPr>
              <w:t>Week 14</w:t>
            </w:r>
          </w:p>
        </w:tc>
        <w:tc>
          <w:tcPr>
            <w:tcW w:w="1800" w:type="dxa"/>
            <w:tcBorders>
              <w:top w:val="nil"/>
              <w:left w:val="single" w:sz="4" w:space="0" w:color="auto"/>
              <w:bottom w:val="nil"/>
            </w:tcBorders>
            <w:shd w:val="clear" w:color="auto" w:fill="D8D9DA"/>
            <w:vAlign w:val="center"/>
          </w:tcPr>
          <w:p w14:paraId="1683107F" w14:textId="77777777" w:rsidR="009133B6" w:rsidRPr="00DF4721" w:rsidRDefault="009133B6" w:rsidP="00BF130F">
            <w:pPr>
              <w:rPr>
                <w:szCs w:val="20"/>
              </w:rPr>
            </w:pPr>
          </w:p>
        </w:tc>
      </w:tr>
      <w:tr w:rsidR="009133B6" w:rsidRPr="00DF4721" w14:paraId="51A74E4B" w14:textId="77777777" w:rsidTr="00BF130F">
        <w:tc>
          <w:tcPr>
            <w:tcW w:w="8275" w:type="dxa"/>
            <w:vAlign w:val="center"/>
          </w:tcPr>
          <w:p w14:paraId="0C108D1B" w14:textId="77777777" w:rsidR="009133B6" w:rsidRPr="00DF4721" w:rsidRDefault="009133B6" w:rsidP="00BF130F">
            <w:pPr>
              <w:rPr>
                <w:szCs w:val="20"/>
              </w:rPr>
            </w:pPr>
            <w:r w:rsidRPr="00DF4721">
              <w:t>Required</w:t>
            </w:r>
          </w:p>
        </w:tc>
        <w:tc>
          <w:tcPr>
            <w:tcW w:w="1800" w:type="dxa"/>
            <w:tcBorders>
              <w:top w:val="nil"/>
              <w:left w:val="single" w:sz="4" w:space="0" w:color="auto"/>
              <w:bottom w:val="nil"/>
            </w:tcBorders>
            <w:vAlign w:val="center"/>
          </w:tcPr>
          <w:p w14:paraId="7201FF2D" w14:textId="320894AF" w:rsidR="009133B6" w:rsidRPr="00DF4721" w:rsidRDefault="003425A9" w:rsidP="00BF130F">
            <w:pPr>
              <w:rPr>
                <w:szCs w:val="20"/>
              </w:rPr>
            </w:pPr>
            <w:r>
              <w:rPr>
                <w:szCs w:val="20"/>
              </w:rPr>
              <w:t>3</w:t>
            </w:r>
            <w:r w:rsidR="00BC282B">
              <w:rPr>
                <w:szCs w:val="20"/>
              </w:rPr>
              <w:t>.5</w:t>
            </w:r>
          </w:p>
        </w:tc>
      </w:tr>
      <w:tr w:rsidR="009133B6" w:rsidRPr="00DF4721" w14:paraId="42CF9B06" w14:textId="77777777" w:rsidTr="00BF130F">
        <w:tc>
          <w:tcPr>
            <w:tcW w:w="8275" w:type="dxa"/>
            <w:vAlign w:val="center"/>
          </w:tcPr>
          <w:p w14:paraId="1A737149" w14:textId="77777777" w:rsidR="009133B6" w:rsidRPr="00DF4721" w:rsidRDefault="009133B6" w:rsidP="00BF130F">
            <w:pPr>
              <w:rPr>
                <w:szCs w:val="20"/>
              </w:rPr>
            </w:pPr>
            <w:r w:rsidRPr="00DF4721">
              <w:t>Supplemental</w:t>
            </w:r>
          </w:p>
        </w:tc>
        <w:tc>
          <w:tcPr>
            <w:tcW w:w="1800" w:type="dxa"/>
            <w:tcBorders>
              <w:top w:val="nil"/>
              <w:left w:val="single" w:sz="4" w:space="0" w:color="auto"/>
              <w:bottom w:val="nil"/>
            </w:tcBorders>
            <w:vAlign w:val="center"/>
          </w:tcPr>
          <w:p w14:paraId="59CDAF6C" w14:textId="77777777" w:rsidR="009133B6" w:rsidRPr="00DF4721" w:rsidRDefault="009133B6" w:rsidP="00BF130F">
            <w:pPr>
              <w:rPr>
                <w:szCs w:val="20"/>
              </w:rPr>
            </w:pPr>
          </w:p>
        </w:tc>
      </w:tr>
      <w:tr w:rsidR="00DB4448" w:rsidRPr="00DF4721" w14:paraId="563B0C28" w14:textId="77777777" w:rsidTr="4948C66D">
        <w:tc>
          <w:tcPr>
            <w:tcW w:w="8275" w:type="dxa"/>
            <w:shd w:val="clear" w:color="auto" w:fill="BF2C37"/>
            <w:vAlign w:val="center"/>
          </w:tcPr>
          <w:p w14:paraId="6586A0BB" w14:textId="77777777" w:rsidR="00DB4448" w:rsidRPr="00DF472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DF4721" w:rsidRDefault="00DB4448" w:rsidP="00AD1885">
            <w:pPr>
              <w:rPr>
                <w:szCs w:val="20"/>
              </w:rPr>
            </w:pPr>
          </w:p>
        </w:tc>
      </w:tr>
      <w:tr w:rsidR="00DB4448" w:rsidRPr="00DF4721" w14:paraId="12A5318E" w14:textId="77777777" w:rsidTr="4948C66D">
        <w:tc>
          <w:tcPr>
            <w:tcW w:w="8275" w:type="dxa"/>
            <w:vAlign w:val="center"/>
          </w:tcPr>
          <w:p w14:paraId="324E4322" w14:textId="77777777" w:rsidR="00DB4448" w:rsidRPr="00DF4721" w:rsidRDefault="4948C66D" w:rsidP="4948C66D">
            <w:pPr>
              <w:rPr>
                <w:b/>
                <w:bCs/>
              </w:rPr>
            </w:pPr>
            <w:r w:rsidRPr="00DF4721">
              <w:rPr>
                <w:b/>
                <w:bCs/>
              </w:rPr>
              <w:t>Total Required Hours</w:t>
            </w:r>
          </w:p>
        </w:tc>
        <w:tc>
          <w:tcPr>
            <w:tcW w:w="1800" w:type="dxa"/>
            <w:tcBorders>
              <w:top w:val="nil"/>
              <w:left w:val="single" w:sz="4" w:space="0" w:color="auto"/>
              <w:bottom w:val="nil"/>
            </w:tcBorders>
            <w:vAlign w:val="center"/>
          </w:tcPr>
          <w:p w14:paraId="5BF64AEC" w14:textId="21DA31A0" w:rsidR="00DB4448" w:rsidRPr="00DF4721" w:rsidRDefault="008A457F" w:rsidP="00AD1885">
            <w:pPr>
              <w:rPr>
                <w:szCs w:val="20"/>
              </w:rPr>
            </w:pPr>
            <w:r>
              <w:rPr>
                <w:szCs w:val="20"/>
              </w:rPr>
              <w:t>44</w:t>
            </w:r>
            <w:r w:rsidR="00BC282B">
              <w:rPr>
                <w:szCs w:val="20"/>
              </w:rPr>
              <w:t>.5</w:t>
            </w:r>
          </w:p>
        </w:tc>
      </w:tr>
      <w:tr w:rsidR="00DB4448" w:rsidRPr="00DF4721" w14:paraId="53558ACA" w14:textId="77777777" w:rsidTr="4948C66D">
        <w:tc>
          <w:tcPr>
            <w:tcW w:w="8275" w:type="dxa"/>
            <w:vAlign w:val="center"/>
          </w:tcPr>
          <w:p w14:paraId="666AC4B0" w14:textId="77777777" w:rsidR="00DB4448" w:rsidRPr="00DF4721" w:rsidRDefault="4948C66D" w:rsidP="4948C66D">
            <w:pPr>
              <w:rPr>
                <w:b/>
                <w:bCs/>
              </w:rPr>
            </w:pPr>
            <w:r w:rsidRPr="00DF4721">
              <w:rPr>
                <w:b/>
                <w:bCs/>
              </w:rPr>
              <w:t>Total Supplemental Hours</w:t>
            </w:r>
          </w:p>
        </w:tc>
        <w:tc>
          <w:tcPr>
            <w:tcW w:w="1800" w:type="dxa"/>
            <w:tcBorders>
              <w:top w:val="nil"/>
              <w:left w:val="single" w:sz="4" w:space="0" w:color="auto"/>
              <w:bottom w:val="nil"/>
            </w:tcBorders>
            <w:vAlign w:val="center"/>
          </w:tcPr>
          <w:p w14:paraId="46EED45B" w14:textId="3B167A10" w:rsidR="00DB4448" w:rsidRPr="00DF4721" w:rsidRDefault="00DB4448" w:rsidP="00AD1885">
            <w:pPr>
              <w:rPr>
                <w:szCs w:val="20"/>
              </w:rPr>
            </w:pPr>
          </w:p>
        </w:tc>
      </w:tr>
      <w:tr w:rsidR="00DB4448" w:rsidRPr="00DF4721" w14:paraId="1AAE212E" w14:textId="77777777" w:rsidTr="4948C66D">
        <w:tc>
          <w:tcPr>
            <w:tcW w:w="8275" w:type="dxa"/>
            <w:vAlign w:val="center"/>
          </w:tcPr>
          <w:p w14:paraId="13BA3829" w14:textId="77777777" w:rsidR="00DB4448" w:rsidRPr="00DF4721" w:rsidRDefault="4948C66D" w:rsidP="4948C66D">
            <w:pPr>
              <w:rPr>
                <w:b/>
                <w:bCs/>
              </w:rPr>
            </w:pPr>
            <w:r w:rsidRPr="00DF4721">
              <w:rPr>
                <w:b/>
                <w:bCs/>
              </w:rPr>
              <w:t>Total Hours</w:t>
            </w:r>
          </w:p>
        </w:tc>
        <w:tc>
          <w:tcPr>
            <w:tcW w:w="1800" w:type="dxa"/>
            <w:tcBorders>
              <w:top w:val="nil"/>
              <w:left w:val="single" w:sz="4" w:space="0" w:color="auto"/>
              <w:bottom w:val="single" w:sz="4" w:space="0" w:color="auto"/>
            </w:tcBorders>
            <w:vAlign w:val="center"/>
          </w:tcPr>
          <w:p w14:paraId="7C77CADB" w14:textId="3AE76FA5" w:rsidR="00DB4448" w:rsidRPr="00DF4721" w:rsidRDefault="00162DEF" w:rsidP="00AD1885">
            <w:pPr>
              <w:rPr>
                <w:szCs w:val="20"/>
              </w:rPr>
            </w:pPr>
            <w:r>
              <w:rPr>
                <w:szCs w:val="20"/>
              </w:rPr>
              <w:t>44</w:t>
            </w:r>
            <w:r w:rsidR="00BC282B">
              <w:rPr>
                <w:szCs w:val="20"/>
              </w:rPr>
              <w:t>.5</w:t>
            </w:r>
          </w:p>
        </w:tc>
      </w:tr>
    </w:tbl>
    <w:p w14:paraId="253BB1A9" w14:textId="77777777" w:rsidR="00E3447E" w:rsidRPr="00DF4721" w:rsidRDefault="00E3447E" w:rsidP="00E3447E">
      <w:pPr>
        <w:tabs>
          <w:tab w:val="left" w:pos="360"/>
        </w:tabs>
        <w:spacing w:before="60" w:after="60"/>
        <w:rPr>
          <w:rFonts w:cs="Arial"/>
          <w:szCs w:val="20"/>
        </w:rPr>
      </w:pPr>
    </w:p>
    <w:p w14:paraId="7E1B72F6" w14:textId="77777777" w:rsidR="006B3B68" w:rsidRPr="00DF4721" w:rsidRDefault="006B3B68" w:rsidP="00DA45E4">
      <w:pPr>
        <w:rPr>
          <w:rFonts w:cs="Arial"/>
          <w:szCs w:val="20"/>
        </w:rPr>
      </w:pPr>
    </w:p>
    <w:sectPr w:rsidR="006B3B68" w:rsidRPr="00DF472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56C58" w14:textId="77777777" w:rsidR="006A4544" w:rsidRDefault="006A4544">
      <w:r>
        <w:separator/>
      </w:r>
    </w:p>
  </w:endnote>
  <w:endnote w:type="continuationSeparator" w:id="0">
    <w:p w14:paraId="2D93FFAB" w14:textId="77777777" w:rsidR="006A4544" w:rsidRDefault="006A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3CCB" w14:textId="77777777" w:rsidR="006A4544" w:rsidRDefault="006A4544">
      <w:r>
        <w:separator/>
      </w:r>
    </w:p>
  </w:footnote>
  <w:footnote w:type="continuationSeparator" w:id="0">
    <w:p w14:paraId="2451ABDD" w14:textId="77777777" w:rsidR="006A4544" w:rsidRDefault="006A4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E4668A" w:rsidRPr="006324AB" w:rsidRDefault="00E4668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E4668A" w:rsidRDefault="00E4668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D5CA17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7257D2"/>
    <w:multiLevelType w:val="hybridMultilevel"/>
    <w:tmpl w:val="BDFC1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60D53"/>
    <w:multiLevelType w:val="multilevel"/>
    <w:tmpl w:val="77427C56"/>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2CD659B"/>
    <w:multiLevelType w:val="multilevel"/>
    <w:tmpl w:val="FFBEA10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0EC297A"/>
    <w:multiLevelType w:val="hybridMultilevel"/>
    <w:tmpl w:val="D22ECB70"/>
    <w:lvl w:ilvl="0" w:tplc="04090003">
      <w:start w:val="1"/>
      <w:numFmt w:val="bullet"/>
      <w:lvlText w:val="o"/>
      <w:lvlJc w:val="left"/>
      <w:pPr>
        <w:ind w:left="780" w:hanging="360"/>
      </w:pPr>
      <w:rPr>
        <w:rFonts w:ascii="Courier New" w:hAnsi="Courier New"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8F15DF4"/>
    <w:multiLevelType w:val="hybridMultilevel"/>
    <w:tmpl w:val="77068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65FCD"/>
    <w:multiLevelType w:val="hybridMultilevel"/>
    <w:tmpl w:val="1CF2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06817"/>
    <w:multiLevelType w:val="hybridMultilevel"/>
    <w:tmpl w:val="17E04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73C49"/>
    <w:multiLevelType w:val="multilevel"/>
    <w:tmpl w:val="6324D94A"/>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06563E"/>
    <w:multiLevelType w:val="hybridMultilevel"/>
    <w:tmpl w:val="9D96F2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B9344A"/>
    <w:multiLevelType w:val="hybridMultilevel"/>
    <w:tmpl w:val="3B1E3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60531"/>
    <w:multiLevelType w:val="multilevel"/>
    <w:tmpl w:val="91C0D80A"/>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D8E7CFA"/>
    <w:multiLevelType w:val="multilevel"/>
    <w:tmpl w:val="9B18885A"/>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32B4CA8"/>
    <w:multiLevelType w:val="hybridMultilevel"/>
    <w:tmpl w:val="1FC2D2A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C6059"/>
    <w:multiLevelType w:val="hybridMultilevel"/>
    <w:tmpl w:val="1B8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2136C"/>
    <w:multiLevelType w:val="multilevel"/>
    <w:tmpl w:val="94FC2776"/>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C903733"/>
    <w:multiLevelType w:val="hybridMultilevel"/>
    <w:tmpl w:val="CADA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C0F83"/>
    <w:multiLevelType w:val="hybridMultilevel"/>
    <w:tmpl w:val="6D2A64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3AE3175"/>
    <w:multiLevelType w:val="hybridMultilevel"/>
    <w:tmpl w:val="195E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1743AF"/>
    <w:multiLevelType w:val="multilevel"/>
    <w:tmpl w:val="F96C489E"/>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B03780C"/>
    <w:multiLevelType w:val="hybridMultilevel"/>
    <w:tmpl w:val="9C525FC2"/>
    <w:lvl w:ilvl="0" w:tplc="04090003">
      <w:start w:val="1"/>
      <w:numFmt w:val="bullet"/>
      <w:lvlText w:val="o"/>
      <w:lvlJc w:val="left"/>
      <w:pPr>
        <w:ind w:left="720" w:hanging="360"/>
      </w:pPr>
      <w:rPr>
        <w:rFonts w:ascii="Courier New" w:hAnsi="Courier New" w:hint="default"/>
      </w:rPr>
    </w:lvl>
    <w:lvl w:ilvl="1" w:tplc="320080C6">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B642C"/>
    <w:multiLevelType w:val="multilevel"/>
    <w:tmpl w:val="7716F170"/>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26"/>
  </w:num>
  <w:num w:numId="4">
    <w:abstractNumId w:val="15"/>
  </w:num>
  <w:num w:numId="5">
    <w:abstractNumId w:val="31"/>
  </w:num>
  <w:num w:numId="6">
    <w:abstractNumId w:val="34"/>
  </w:num>
  <w:num w:numId="7">
    <w:abstractNumId w:val="30"/>
  </w:num>
  <w:num w:numId="8">
    <w:abstractNumId w:val="1"/>
  </w:num>
  <w:num w:numId="9">
    <w:abstractNumId w:val="25"/>
  </w:num>
  <w:num w:numId="10">
    <w:abstractNumId w:val="2"/>
  </w:num>
  <w:num w:numId="11">
    <w:abstractNumId w:val="6"/>
  </w:num>
  <w:num w:numId="12">
    <w:abstractNumId w:val="7"/>
  </w:num>
  <w:num w:numId="13">
    <w:abstractNumId w:val="19"/>
  </w:num>
  <w:num w:numId="14">
    <w:abstractNumId w:val="16"/>
  </w:num>
  <w:num w:numId="15">
    <w:abstractNumId w:val="22"/>
  </w:num>
  <w:num w:numId="16">
    <w:abstractNumId w:val="5"/>
  </w:num>
  <w:num w:numId="17">
    <w:abstractNumId w:val="12"/>
  </w:num>
  <w:num w:numId="18">
    <w:abstractNumId w:val="28"/>
  </w:num>
  <w:num w:numId="19">
    <w:abstractNumId w:val="4"/>
  </w:num>
  <w:num w:numId="20">
    <w:abstractNumId w:val="33"/>
  </w:num>
  <w:num w:numId="21">
    <w:abstractNumId w:val="18"/>
  </w:num>
  <w:num w:numId="22">
    <w:abstractNumId w:val="11"/>
  </w:num>
  <w:num w:numId="23">
    <w:abstractNumId w:val="24"/>
  </w:num>
  <w:num w:numId="24">
    <w:abstractNumId w:val="23"/>
  </w:num>
  <w:num w:numId="25">
    <w:abstractNumId w:val="20"/>
  </w:num>
  <w:num w:numId="26">
    <w:abstractNumId w:val="8"/>
  </w:num>
  <w:num w:numId="27">
    <w:abstractNumId w:val="21"/>
  </w:num>
  <w:num w:numId="28">
    <w:abstractNumId w:val="10"/>
  </w:num>
  <w:num w:numId="29">
    <w:abstractNumId w:val="3"/>
  </w:num>
  <w:num w:numId="30">
    <w:abstractNumId w:val="14"/>
  </w:num>
  <w:num w:numId="31">
    <w:abstractNumId w:val="17"/>
  </w:num>
  <w:num w:numId="32">
    <w:abstractNumId w:val="9"/>
  </w:num>
  <w:num w:numId="33">
    <w:abstractNumId w:val="32"/>
  </w:num>
  <w:num w:numId="34">
    <w:abstractNumId w:val="27"/>
  </w:num>
  <w:num w:numId="35">
    <w:abstractNumId w:val="0"/>
    <w:lvlOverride w:ilvl="0">
      <w:lvl w:ilvl="0">
        <w:numFmt w:val="bullet"/>
        <w:lvlText w:val=""/>
        <w:legacy w:legacy="1" w:legacySpace="0" w:legacyIndent="0"/>
        <w:lvlJc w:val="left"/>
        <w:rPr>
          <w:rFonts w:ascii="Symbol" w:hAnsi="Symbol" w:hint="default"/>
        </w:rPr>
      </w:lvl>
    </w:lvlOverride>
  </w:num>
  <w:num w:numId="36">
    <w:abstractNumId w:val="34"/>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erine Miller">
    <w15:presenceInfo w15:providerId="None" w15:userId="Katherine M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372AB"/>
    <w:rsid w:val="000409C4"/>
    <w:rsid w:val="000413F2"/>
    <w:rsid w:val="00042BC2"/>
    <w:rsid w:val="00042F2D"/>
    <w:rsid w:val="000434AD"/>
    <w:rsid w:val="00044A71"/>
    <w:rsid w:val="000467AE"/>
    <w:rsid w:val="0005011B"/>
    <w:rsid w:val="000525ED"/>
    <w:rsid w:val="00052809"/>
    <w:rsid w:val="00054B0E"/>
    <w:rsid w:val="00057434"/>
    <w:rsid w:val="00057F8C"/>
    <w:rsid w:val="0006055B"/>
    <w:rsid w:val="00060659"/>
    <w:rsid w:val="00060B70"/>
    <w:rsid w:val="00064DA9"/>
    <w:rsid w:val="000650FA"/>
    <w:rsid w:val="000657A0"/>
    <w:rsid w:val="00065AB6"/>
    <w:rsid w:val="0006700A"/>
    <w:rsid w:val="000671BB"/>
    <w:rsid w:val="000676EC"/>
    <w:rsid w:val="00070A28"/>
    <w:rsid w:val="00070E70"/>
    <w:rsid w:val="000715C8"/>
    <w:rsid w:val="00072525"/>
    <w:rsid w:val="00073135"/>
    <w:rsid w:val="00074D33"/>
    <w:rsid w:val="00075B61"/>
    <w:rsid w:val="00076B05"/>
    <w:rsid w:val="00080F0C"/>
    <w:rsid w:val="000824B6"/>
    <w:rsid w:val="0008292E"/>
    <w:rsid w:val="00082EF6"/>
    <w:rsid w:val="000837C8"/>
    <w:rsid w:val="000849B6"/>
    <w:rsid w:val="0008566F"/>
    <w:rsid w:val="00085CB8"/>
    <w:rsid w:val="00085D23"/>
    <w:rsid w:val="00085E38"/>
    <w:rsid w:val="000915C5"/>
    <w:rsid w:val="00093883"/>
    <w:rsid w:val="0009418F"/>
    <w:rsid w:val="00094646"/>
    <w:rsid w:val="000969A9"/>
    <w:rsid w:val="0009705D"/>
    <w:rsid w:val="000A3848"/>
    <w:rsid w:val="000A3E70"/>
    <w:rsid w:val="000A5265"/>
    <w:rsid w:val="000A5B26"/>
    <w:rsid w:val="000A684C"/>
    <w:rsid w:val="000B1174"/>
    <w:rsid w:val="000B25C4"/>
    <w:rsid w:val="000B2909"/>
    <w:rsid w:val="000B3249"/>
    <w:rsid w:val="000B63DE"/>
    <w:rsid w:val="000C1433"/>
    <w:rsid w:val="000C1DB9"/>
    <w:rsid w:val="000C6C78"/>
    <w:rsid w:val="000C6F81"/>
    <w:rsid w:val="000C78CF"/>
    <w:rsid w:val="000D0639"/>
    <w:rsid w:val="000D0717"/>
    <w:rsid w:val="000D1E00"/>
    <w:rsid w:val="000D22CC"/>
    <w:rsid w:val="000D534F"/>
    <w:rsid w:val="000D69E1"/>
    <w:rsid w:val="000E0328"/>
    <w:rsid w:val="000E05AD"/>
    <w:rsid w:val="000E0ECB"/>
    <w:rsid w:val="000E295A"/>
    <w:rsid w:val="000E31C2"/>
    <w:rsid w:val="000E3730"/>
    <w:rsid w:val="000E58E7"/>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43D8"/>
    <w:rsid w:val="00115389"/>
    <w:rsid w:val="00121460"/>
    <w:rsid w:val="0012539B"/>
    <w:rsid w:val="00125A9F"/>
    <w:rsid w:val="00125CB8"/>
    <w:rsid w:val="00126FF3"/>
    <w:rsid w:val="00127864"/>
    <w:rsid w:val="001279C2"/>
    <w:rsid w:val="00130C2A"/>
    <w:rsid w:val="00132272"/>
    <w:rsid w:val="00132A2A"/>
    <w:rsid w:val="0013537D"/>
    <w:rsid w:val="00135F7B"/>
    <w:rsid w:val="0013631E"/>
    <w:rsid w:val="00136E30"/>
    <w:rsid w:val="00141674"/>
    <w:rsid w:val="00141D54"/>
    <w:rsid w:val="00143051"/>
    <w:rsid w:val="00143327"/>
    <w:rsid w:val="00144E2A"/>
    <w:rsid w:val="00145DB0"/>
    <w:rsid w:val="00146A5F"/>
    <w:rsid w:val="00147E92"/>
    <w:rsid w:val="001503C3"/>
    <w:rsid w:val="00151A77"/>
    <w:rsid w:val="001523FE"/>
    <w:rsid w:val="001611D6"/>
    <w:rsid w:val="00162DEF"/>
    <w:rsid w:val="00163D1F"/>
    <w:rsid w:val="001660FE"/>
    <w:rsid w:val="00166288"/>
    <w:rsid w:val="00170605"/>
    <w:rsid w:val="00171ED6"/>
    <w:rsid w:val="001738E8"/>
    <w:rsid w:val="00173D93"/>
    <w:rsid w:val="001745B2"/>
    <w:rsid w:val="00174E61"/>
    <w:rsid w:val="001756E5"/>
    <w:rsid w:val="001757C6"/>
    <w:rsid w:val="001760BA"/>
    <w:rsid w:val="00176EFB"/>
    <w:rsid w:val="001815CC"/>
    <w:rsid w:val="00181BE5"/>
    <w:rsid w:val="00182D8A"/>
    <w:rsid w:val="0018487E"/>
    <w:rsid w:val="00184AFF"/>
    <w:rsid w:val="0018763F"/>
    <w:rsid w:val="00190330"/>
    <w:rsid w:val="00191194"/>
    <w:rsid w:val="0019167D"/>
    <w:rsid w:val="00192C7F"/>
    <w:rsid w:val="0019514A"/>
    <w:rsid w:val="0019541D"/>
    <w:rsid w:val="00195C7C"/>
    <w:rsid w:val="00197C4E"/>
    <w:rsid w:val="001A03D1"/>
    <w:rsid w:val="001A1C38"/>
    <w:rsid w:val="001A31F3"/>
    <w:rsid w:val="001A3350"/>
    <w:rsid w:val="001A392A"/>
    <w:rsid w:val="001A5196"/>
    <w:rsid w:val="001A61AE"/>
    <w:rsid w:val="001A6671"/>
    <w:rsid w:val="001B1551"/>
    <w:rsid w:val="001B3816"/>
    <w:rsid w:val="001B4CDF"/>
    <w:rsid w:val="001B616D"/>
    <w:rsid w:val="001B6E8B"/>
    <w:rsid w:val="001C0616"/>
    <w:rsid w:val="001C0DAF"/>
    <w:rsid w:val="001C0E18"/>
    <w:rsid w:val="001C5785"/>
    <w:rsid w:val="001C7FFC"/>
    <w:rsid w:val="001D2F4C"/>
    <w:rsid w:val="001D5E92"/>
    <w:rsid w:val="001D62E2"/>
    <w:rsid w:val="001D7690"/>
    <w:rsid w:val="001E1E4F"/>
    <w:rsid w:val="001E306F"/>
    <w:rsid w:val="001E384E"/>
    <w:rsid w:val="001E43EF"/>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18A3"/>
    <w:rsid w:val="002126D1"/>
    <w:rsid w:val="0021285A"/>
    <w:rsid w:val="0022041B"/>
    <w:rsid w:val="002224DA"/>
    <w:rsid w:val="00223559"/>
    <w:rsid w:val="002246EE"/>
    <w:rsid w:val="00224A60"/>
    <w:rsid w:val="00224C21"/>
    <w:rsid w:val="00225662"/>
    <w:rsid w:val="00225ABC"/>
    <w:rsid w:val="002268F1"/>
    <w:rsid w:val="00227305"/>
    <w:rsid w:val="00227745"/>
    <w:rsid w:val="00230DAF"/>
    <w:rsid w:val="002328D3"/>
    <w:rsid w:val="0023411A"/>
    <w:rsid w:val="00234A9C"/>
    <w:rsid w:val="00241FC8"/>
    <w:rsid w:val="002423C5"/>
    <w:rsid w:val="002444E7"/>
    <w:rsid w:val="00244E08"/>
    <w:rsid w:val="00245045"/>
    <w:rsid w:val="00245F45"/>
    <w:rsid w:val="002468DF"/>
    <w:rsid w:val="00250E1B"/>
    <w:rsid w:val="002522B3"/>
    <w:rsid w:val="00253268"/>
    <w:rsid w:val="00254182"/>
    <w:rsid w:val="002559E7"/>
    <w:rsid w:val="002569A5"/>
    <w:rsid w:val="0025775F"/>
    <w:rsid w:val="00260385"/>
    <w:rsid w:val="00260DA0"/>
    <w:rsid w:val="0026345D"/>
    <w:rsid w:val="002650B8"/>
    <w:rsid w:val="002661BB"/>
    <w:rsid w:val="00266656"/>
    <w:rsid w:val="0027117C"/>
    <w:rsid w:val="002730A0"/>
    <w:rsid w:val="00273AE8"/>
    <w:rsid w:val="002743AD"/>
    <w:rsid w:val="00274B8A"/>
    <w:rsid w:val="00274BFA"/>
    <w:rsid w:val="00275C68"/>
    <w:rsid w:val="00280132"/>
    <w:rsid w:val="00283727"/>
    <w:rsid w:val="002865E3"/>
    <w:rsid w:val="002945CA"/>
    <w:rsid w:val="002959F9"/>
    <w:rsid w:val="002976B9"/>
    <w:rsid w:val="00297CEC"/>
    <w:rsid w:val="002A24B8"/>
    <w:rsid w:val="002A3C32"/>
    <w:rsid w:val="002A4422"/>
    <w:rsid w:val="002A63FD"/>
    <w:rsid w:val="002A655C"/>
    <w:rsid w:val="002A6BFF"/>
    <w:rsid w:val="002A7873"/>
    <w:rsid w:val="002B0FE8"/>
    <w:rsid w:val="002B13C9"/>
    <w:rsid w:val="002B321C"/>
    <w:rsid w:val="002B60AE"/>
    <w:rsid w:val="002B6F2E"/>
    <w:rsid w:val="002B7F7B"/>
    <w:rsid w:val="002C1641"/>
    <w:rsid w:val="002C18BC"/>
    <w:rsid w:val="002C26DD"/>
    <w:rsid w:val="002C5209"/>
    <w:rsid w:val="002C59B3"/>
    <w:rsid w:val="002C64CE"/>
    <w:rsid w:val="002D3113"/>
    <w:rsid w:val="002D343F"/>
    <w:rsid w:val="002D4219"/>
    <w:rsid w:val="002D4285"/>
    <w:rsid w:val="002D44E9"/>
    <w:rsid w:val="002D6021"/>
    <w:rsid w:val="002D6548"/>
    <w:rsid w:val="002D65C8"/>
    <w:rsid w:val="002D699B"/>
    <w:rsid w:val="002E1232"/>
    <w:rsid w:val="002E1540"/>
    <w:rsid w:val="002E4196"/>
    <w:rsid w:val="002E51F3"/>
    <w:rsid w:val="002E57A4"/>
    <w:rsid w:val="002E5EDC"/>
    <w:rsid w:val="002E5FF1"/>
    <w:rsid w:val="002E6C4E"/>
    <w:rsid w:val="002F08B7"/>
    <w:rsid w:val="002F0D95"/>
    <w:rsid w:val="002F1A27"/>
    <w:rsid w:val="002F21AF"/>
    <w:rsid w:val="002F22CD"/>
    <w:rsid w:val="002F355E"/>
    <w:rsid w:val="002F3C05"/>
    <w:rsid w:val="002F53E9"/>
    <w:rsid w:val="002F622E"/>
    <w:rsid w:val="002F673B"/>
    <w:rsid w:val="002F6D51"/>
    <w:rsid w:val="002F6F2D"/>
    <w:rsid w:val="00300E72"/>
    <w:rsid w:val="00301041"/>
    <w:rsid w:val="00302978"/>
    <w:rsid w:val="0030427A"/>
    <w:rsid w:val="003047EE"/>
    <w:rsid w:val="0030503C"/>
    <w:rsid w:val="00305EC7"/>
    <w:rsid w:val="00307ACC"/>
    <w:rsid w:val="003122C2"/>
    <w:rsid w:val="0031393B"/>
    <w:rsid w:val="0031522C"/>
    <w:rsid w:val="00320A54"/>
    <w:rsid w:val="0032143C"/>
    <w:rsid w:val="003219F5"/>
    <w:rsid w:val="0032571E"/>
    <w:rsid w:val="003348A4"/>
    <w:rsid w:val="0033509B"/>
    <w:rsid w:val="00335197"/>
    <w:rsid w:val="00335961"/>
    <w:rsid w:val="00337545"/>
    <w:rsid w:val="003425A9"/>
    <w:rsid w:val="00343010"/>
    <w:rsid w:val="003436A3"/>
    <w:rsid w:val="00343DB8"/>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0BA5"/>
    <w:rsid w:val="0038232D"/>
    <w:rsid w:val="00384A8F"/>
    <w:rsid w:val="00385FCB"/>
    <w:rsid w:val="003907E9"/>
    <w:rsid w:val="0039163F"/>
    <w:rsid w:val="00393EAE"/>
    <w:rsid w:val="00396246"/>
    <w:rsid w:val="003A1FA4"/>
    <w:rsid w:val="003A347D"/>
    <w:rsid w:val="003A369D"/>
    <w:rsid w:val="003A3E88"/>
    <w:rsid w:val="003A7392"/>
    <w:rsid w:val="003B11AF"/>
    <w:rsid w:val="003B3045"/>
    <w:rsid w:val="003B5A4A"/>
    <w:rsid w:val="003B5E93"/>
    <w:rsid w:val="003C53FC"/>
    <w:rsid w:val="003C5536"/>
    <w:rsid w:val="003C5D02"/>
    <w:rsid w:val="003C6F92"/>
    <w:rsid w:val="003D1B21"/>
    <w:rsid w:val="003D5C15"/>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07A06"/>
    <w:rsid w:val="004107EC"/>
    <w:rsid w:val="004109FE"/>
    <w:rsid w:val="0041322F"/>
    <w:rsid w:val="00413242"/>
    <w:rsid w:val="004143CB"/>
    <w:rsid w:val="00416472"/>
    <w:rsid w:val="00417C60"/>
    <w:rsid w:val="00417F14"/>
    <w:rsid w:val="0042358F"/>
    <w:rsid w:val="00423F5C"/>
    <w:rsid w:val="004251B3"/>
    <w:rsid w:val="00427237"/>
    <w:rsid w:val="00430518"/>
    <w:rsid w:val="00432341"/>
    <w:rsid w:val="00433025"/>
    <w:rsid w:val="00436985"/>
    <w:rsid w:val="004421FA"/>
    <w:rsid w:val="004427AF"/>
    <w:rsid w:val="00445F59"/>
    <w:rsid w:val="00446446"/>
    <w:rsid w:val="00446623"/>
    <w:rsid w:val="00451471"/>
    <w:rsid w:val="00451ADA"/>
    <w:rsid w:val="004521C3"/>
    <w:rsid w:val="00454C1A"/>
    <w:rsid w:val="00455ECA"/>
    <w:rsid w:val="00455F9B"/>
    <w:rsid w:val="004577F1"/>
    <w:rsid w:val="004614A2"/>
    <w:rsid w:val="00461CA1"/>
    <w:rsid w:val="0046404A"/>
    <w:rsid w:val="00465134"/>
    <w:rsid w:val="00467041"/>
    <w:rsid w:val="00467E51"/>
    <w:rsid w:val="004713D1"/>
    <w:rsid w:val="00473799"/>
    <w:rsid w:val="0047555E"/>
    <w:rsid w:val="00475D8F"/>
    <w:rsid w:val="00477926"/>
    <w:rsid w:val="00477C6C"/>
    <w:rsid w:val="00477EE5"/>
    <w:rsid w:val="00485B72"/>
    <w:rsid w:val="00487079"/>
    <w:rsid w:val="004909EE"/>
    <w:rsid w:val="00491C5B"/>
    <w:rsid w:val="0049398D"/>
    <w:rsid w:val="00496F24"/>
    <w:rsid w:val="004A04F7"/>
    <w:rsid w:val="004A1A43"/>
    <w:rsid w:val="004A2780"/>
    <w:rsid w:val="004A439F"/>
    <w:rsid w:val="004A4863"/>
    <w:rsid w:val="004A4C18"/>
    <w:rsid w:val="004A4D5E"/>
    <w:rsid w:val="004A6951"/>
    <w:rsid w:val="004A7A87"/>
    <w:rsid w:val="004B35AB"/>
    <w:rsid w:val="004B3BB2"/>
    <w:rsid w:val="004B69CB"/>
    <w:rsid w:val="004B75AD"/>
    <w:rsid w:val="004B75D5"/>
    <w:rsid w:val="004C410E"/>
    <w:rsid w:val="004C689F"/>
    <w:rsid w:val="004D09EA"/>
    <w:rsid w:val="004D13AE"/>
    <w:rsid w:val="004D307C"/>
    <w:rsid w:val="004D4553"/>
    <w:rsid w:val="004D772E"/>
    <w:rsid w:val="004E0ABD"/>
    <w:rsid w:val="004E635B"/>
    <w:rsid w:val="004E68AB"/>
    <w:rsid w:val="004E7ADD"/>
    <w:rsid w:val="004F138A"/>
    <w:rsid w:val="004F3079"/>
    <w:rsid w:val="004F3E41"/>
    <w:rsid w:val="004F41B8"/>
    <w:rsid w:val="004F458E"/>
    <w:rsid w:val="004F487F"/>
    <w:rsid w:val="004F609C"/>
    <w:rsid w:val="005048F3"/>
    <w:rsid w:val="00507984"/>
    <w:rsid w:val="00510A87"/>
    <w:rsid w:val="00510E21"/>
    <w:rsid w:val="005113C7"/>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C19"/>
    <w:rsid w:val="00544161"/>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86B6D"/>
    <w:rsid w:val="005900D0"/>
    <w:rsid w:val="00590E94"/>
    <w:rsid w:val="00592336"/>
    <w:rsid w:val="0059251D"/>
    <w:rsid w:val="00593A25"/>
    <w:rsid w:val="005958BB"/>
    <w:rsid w:val="00596D06"/>
    <w:rsid w:val="00596E8F"/>
    <w:rsid w:val="0059743C"/>
    <w:rsid w:val="00597ABC"/>
    <w:rsid w:val="005A1AFC"/>
    <w:rsid w:val="005A2175"/>
    <w:rsid w:val="005A2EFA"/>
    <w:rsid w:val="005B037C"/>
    <w:rsid w:val="005B1041"/>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409D"/>
    <w:rsid w:val="005D5772"/>
    <w:rsid w:val="005D5DE7"/>
    <w:rsid w:val="005D5FDB"/>
    <w:rsid w:val="005D6AEC"/>
    <w:rsid w:val="005D6E0B"/>
    <w:rsid w:val="005E4364"/>
    <w:rsid w:val="005E6667"/>
    <w:rsid w:val="005E6C6E"/>
    <w:rsid w:val="005E7432"/>
    <w:rsid w:val="005E79E6"/>
    <w:rsid w:val="005F034D"/>
    <w:rsid w:val="005F1A47"/>
    <w:rsid w:val="005F1C24"/>
    <w:rsid w:val="005F3692"/>
    <w:rsid w:val="005F4C9A"/>
    <w:rsid w:val="005F60B8"/>
    <w:rsid w:val="00602FBF"/>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3EB0"/>
    <w:rsid w:val="006400FA"/>
    <w:rsid w:val="00642791"/>
    <w:rsid w:val="00646C8C"/>
    <w:rsid w:val="00647A9C"/>
    <w:rsid w:val="006502B1"/>
    <w:rsid w:val="00651450"/>
    <w:rsid w:val="00651990"/>
    <w:rsid w:val="0065240B"/>
    <w:rsid w:val="00653490"/>
    <w:rsid w:val="0066251D"/>
    <w:rsid w:val="00663636"/>
    <w:rsid w:val="00665158"/>
    <w:rsid w:val="006666C3"/>
    <w:rsid w:val="00666DA8"/>
    <w:rsid w:val="00666E77"/>
    <w:rsid w:val="00666F5F"/>
    <w:rsid w:val="00667D21"/>
    <w:rsid w:val="0067090F"/>
    <w:rsid w:val="00674DD5"/>
    <w:rsid w:val="00674F96"/>
    <w:rsid w:val="006766ED"/>
    <w:rsid w:val="00677D0B"/>
    <w:rsid w:val="00680204"/>
    <w:rsid w:val="00680CF5"/>
    <w:rsid w:val="006821B7"/>
    <w:rsid w:val="0068364F"/>
    <w:rsid w:val="006843CA"/>
    <w:rsid w:val="00684EE8"/>
    <w:rsid w:val="00687202"/>
    <w:rsid w:val="00692820"/>
    <w:rsid w:val="006947E4"/>
    <w:rsid w:val="00695A17"/>
    <w:rsid w:val="00697547"/>
    <w:rsid w:val="00697736"/>
    <w:rsid w:val="0069778C"/>
    <w:rsid w:val="006A21F1"/>
    <w:rsid w:val="006A2B77"/>
    <w:rsid w:val="006A4544"/>
    <w:rsid w:val="006A7A6A"/>
    <w:rsid w:val="006B074B"/>
    <w:rsid w:val="006B2C75"/>
    <w:rsid w:val="006B3629"/>
    <w:rsid w:val="006B3B68"/>
    <w:rsid w:val="006B4C7F"/>
    <w:rsid w:val="006B7AF1"/>
    <w:rsid w:val="006C16E1"/>
    <w:rsid w:val="006C3591"/>
    <w:rsid w:val="006C6F8C"/>
    <w:rsid w:val="006C7888"/>
    <w:rsid w:val="006D48AD"/>
    <w:rsid w:val="006D68FF"/>
    <w:rsid w:val="006D6909"/>
    <w:rsid w:val="006E2935"/>
    <w:rsid w:val="006E53BD"/>
    <w:rsid w:val="006E55E6"/>
    <w:rsid w:val="006E56BD"/>
    <w:rsid w:val="006E69DB"/>
    <w:rsid w:val="006F0681"/>
    <w:rsid w:val="006F1898"/>
    <w:rsid w:val="006F1CED"/>
    <w:rsid w:val="006F2153"/>
    <w:rsid w:val="006F2279"/>
    <w:rsid w:val="006F26A1"/>
    <w:rsid w:val="006F2767"/>
    <w:rsid w:val="006F3F07"/>
    <w:rsid w:val="006F458D"/>
    <w:rsid w:val="006F5ED3"/>
    <w:rsid w:val="006F6A37"/>
    <w:rsid w:val="006F769D"/>
    <w:rsid w:val="00701114"/>
    <w:rsid w:val="00704919"/>
    <w:rsid w:val="00705C34"/>
    <w:rsid w:val="00711560"/>
    <w:rsid w:val="00714AC0"/>
    <w:rsid w:val="00714B85"/>
    <w:rsid w:val="0072086B"/>
    <w:rsid w:val="00720BCC"/>
    <w:rsid w:val="00720CBE"/>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44F"/>
    <w:rsid w:val="0073756F"/>
    <w:rsid w:val="00741CAF"/>
    <w:rsid w:val="00742678"/>
    <w:rsid w:val="00742AB6"/>
    <w:rsid w:val="00743E2C"/>
    <w:rsid w:val="00747069"/>
    <w:rsid w:val="00755991"/>
    <w:rsid w:val="00757D42"/>
    <w:rsid w:val="007603E4"/>
    <w:rsid w:val="00761AC4"/>
    <w:rsid w:val="007633A3"/>
    <w:rsid w:val="00763D73"/>
    <w:rsid w:val="00767616"/>
    <w:rsid w:val="00767A4B"/>
    <w:rsid w:val="0077111C"/>
    <w:rsid w:val="00771A94"/>
    <w:rsid w:val="007751A6"/>
    <w:rsid w:val="007754EE"/>
    <w:rsid w:val="00777DC1"/>
    <w:rsid w:val="00782F97"/>
    <w:rsid w:val="00787545"/>
    <w:rsid w:val="00787BBD"/>
    <w:rsid w:val="00790C88"/>
    <w:rsid w:val="0079112D"/>
    <w:rsid w:val="007916AE"/>
    <w:rsid w:val="00794F88"/>
    <w:rsid w:val="00796DD9"/>
    <w:rsid w:val="00797266"/>
    <w:rsid w:val="007A3D2B"/>
    <w:rsid w:val="007A492E"/>
    <w:rsid w:val="007A4E05"/>
    <w:rsid w:val="007A7E22"/>
    <w:rsid w:val="007B239A"/>
    <w:rsid w:val="007B2DF1"/>
    <w:rsid w:val="007B2F52"/>
    <w:rsid w:val="007B45ED"/>
    <w:rsid w:val="007B4667"/>
    <w:rsid w:val="007B709E"/>
    <w:rsid w:val="007C0983"/>
    <w:rsid w:val="007C13C8"/>
    <w:rsid w:val="007C17D8"/>
    <w:rsid w:val="007C1BDD"/>
    <w:rsid w:val="007C2326"/>
    <w:rsid w:val="007C6105"/>
    <w:rsid w:val="007C6373"/>
    <w:rsid w:val="007C65A1"/>
    <w:rsid w:val="007C7087"/>
    <w:rsid w:val="007D0C1B"/>
    <w:rsid w:val="007D3198"/>
    <w:rsid w:val="007D3841"/>
    <w:rsid w:val="007D6398"/>
    <w:rsid w:val="007E2C83"/>
    <w:rsid w:val="007E32FD"/>
    <w:rsid w:val="007E38CC"/>
    <w:rsid w:val="007E4822"/>
    <w:rsid w:val="007E6AA2"/>
    <w:rsid w:val="007E6D42"/>
    <w:rsid w:val="007E7C6D"/>
    <w:rsid w:val="007F1477"/>
    <w:rsid w:val="007F1B4D"/>
    <w:rsid w:val="007F339F"/>
    <w:rsid w:val="007F777E"/>
    <w:rsid w:val="008007C9"/>
    <w:rsid w:val="0080103D"/>
    <w:rsid w:val="0080197B"/>
    <w:rsid w:val="00802ED7"/>
    <w:rsid w:val="008045EF"/>
    <w:rsid w:val="0080573F"/>
    <w:rsid w:val="00806DE8"/>
    <w:rsid w:val="00812F57"/>
    <w:rsid w:val="00820F58"/>
    <w:rsid w:val="0082264A"/>
    <w:rsid w:val="00824773"/>
    <w:rsid w:val="00824D94"/>
    <w:rsid w:val="00825564"/>
    <w:rsid w:val="00825CE5"/>
    <w:rsid w:val="00832562"/>
    <w:rsid w:val="008333A9"/>
    <w:rsid w:val="008338CF"/>
    <w:rsid w:val="00833C78"/>
    <w:rsid w:val="0083526B"/>
    <w:rsid w:val="00842155"/>
    <w:rsid w:val="008426FD"/>
    <w:rsid w:val="00842BB6"/>
    <w:rsid w:val="00842C6F"/>
    <w:rsid w:val="0084625A"/>
    <w:rsid w:val="00850DBC"/>
    <w:rsid w:val="008568EC"/>
    <w:rsid w:val="00857B15"/>
    <w:rsid w:val="00860D9F"/>
    <w:rsid w:val="00861D9D"/>
    <w:rsid w:val="008627AC"/>
    <w:rsid w:val="00863353"/>
    <w:rsid w:val="00863929"/>
    <w:rsid w:val="00864D23"/>
    <w:rsid w:val="00865F48"/>
    <w:rsid w:val="00865FC6"/>
    <w:rsid w:val="00867C90"/>
    <w:rsid w:val="00870F68"/>
    <w:rsid w:val="00872142"/>
    <w:rsid w:val="00874380"/>
    <w:rsid w:val="00874867"/>
    <w:rsid w:val="008755D9"/>
    <w:rsid w:val="00875E1C"/>
    <w:rsid w:val="00876B5F"/>
    <w:rsid w:val="00881922"/>
    <w:rsid w:val="008848D8"/>
    <w:rsid w:val="00885B56"/>
    <w:rsid w:val="008867EB"/>
    <w:rsid w:val="00886CF8"/>
    <w:rsid w:val="008879C8"/>
    <w:rsid w:val="00890F02"/>
    <w:rsid w:val="00892F07"/>
    <w:rsid w:val="0089388C"/>
    <w:rsid w:val="00893B06"/>
    <w:rsid w:val="008941DB"/>
    <w:rsid w:val="008A0F20"/>
    <w:rsid w:val="008A20D3"/>
    <w:rsid w:val="008A4301"/>
    <w:rsid w:val="008A457F"/>
    <w:rsid w:val="008B1818"/>
    <w:rsid w:val="008B2960"/>
    <w:rsid w:val="008B3250"/>
    <w:rsid w:val="008B37CC"/>
    <w:rsid w:val="008B3D4C"/>
    <w:rsid w:val="008B58E3"/>
    <w:rsid w:val="008B6BCC"/>
    <w:rsid w:val="008C1122"/>
    <w:rsid w:val="008C24A4"/>
    <w:rsid w:val="008C2C06"/>
    <w:rsid w:val="008C4F02"/>
    <w:rsid w:val="008C4FA2"/>
    <w:rsid w:val="008D1753"/>
    <w:rsid w:val="008D31C4"/>
    <w:rsid w:val="008E06E0"/>
    <w:rsid w:val="008E1C48"/>
    <w:rsid w:val="008E3F64"/>
    <w:rsid w:val="008E5B75"/>
    <w:rsid w:val="008E7A74"/>
    <w:rsid w:val="008F09AD"/>
    <w:rsid w:val="008F436F"/>
    <w:rsid w:val="008F455A"/>
    <w:rsid w:val="00902A75"/>
    <w:rsid w:val="0090392C"/>
    <w:rsid w:val="00904533"/>
    <w:rsid w:val="0090566F"/>
    <w:rsid w:val="00906722"/>
    <w:rsid w:val="00906822"/>
    <w:rsid w:val="00910A74"/>
    <w:rsid w:val="009110EC"/>
    <w:rsid w:val="00912D11"/>
    <w:rsid w:val="009133B6"/>
    <w:rsid w:val="009138C4"/>
    <w:rsid w:val="00915155"/>
    <w:rsid w:val="0091789A"/>
    <w:rsid w:val="00923383"/>
    <w:rsid w:val="00927461"/>
    <w:rsid w:val="009300FB"/>
    <w:rsid w:val="0094017A"/>
    <w:rsid w:val="009405D3"/>
    <w:rsid w:val="00941577"/>
    <w:rsid w:val="009435C9"/>
    <w:rsid w:val="00945212"/>
    <w:rsid w:val="00946217"/>
    <w:rsid w:val="00947426"/>
    <w:rsid w:val="00947D50"/>
    <w:rsid w:val="009502A7"/>
    <w:rsid w:val="00951A8C"/>
    <w:rsid w:val="009522CC"/>
    <w:rsid w:val="009553AD"/>
    <w:rsid w:val="00955E05"/>
    <w:rsid w:val="0096041D"/>
    <w:rsid w:val="00961533"/>
    <w:rsid w:val="00962AD4"/>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0D28"/>
    <w:rsid w:val="0099302E"/>
    <w:rsid w:val="00996B52"/>
    <w:rsid w:val="00996E59"/>
    <w:rsid w:val="009A07C1"/>
    <w:rsid w:val="009A0C65"/>
    <w:rsid w:val="009A11C6"/>
    <w:rsid w:val="009A14BD"/>
    <w:rsid w:val="009B0602"/>
    <w:rsid w:val="009B108C"/>
    <w:rsid w:val="009B1849"/>
    <w:rsid w:val="009B59B2"/>
    <w:rsid w:val="009B5CC5"/>
    <w:rsid w:val="009B70B1"/>
    <w:rsid w:val="009B716A"/>
    <w:rsid w:val="009C03DF"/>
    <w:rsid w:val="009C1989"/>
    <w:rsid w:val="009C47CC"/>
    <w:rsid w:val="009C49CA"/>
    <w:rsid w:val="009C59F0"/>
    <w:rsid w:val="009D067C"/>
    <w:rsid w:val="009D06EC"/>
    <w:rsid w:val="009D107E"/>
    <w:rsid w:val="009D136B"/>
    <w:rsid w:val="009D1D06"/>
    <w:rsid w:val="009D64C4"/>
    <w:rsid w:val="009E0470"/>
    <w:rsid w:val="009E18C8"/>
    <w:rsid w:val="009E3A5E"/>
    <w:rsid w:val="009E4167"/>
    <w:rsid w:val="009E4DD1"/>
    <w:rsid w:val="009E549C"/>
    <w:rsid w:val="009E605D"/>
    <w:rsid w:val="009E75FE"/>
    <w:rsid w:val="009F3E30"/>
    <w:rsid w:val="009F489D"/>
    <w:rsid w:val="009F63C1"/>
    <w:rsid w:val="009F6FAF"/>
    <w:rsid w:val="009F734E"/>
    <w:rsid w:val="00A003D3"/>
    <w:rsid w:val="00A01FA6"/>
    <w:rsid w:val="00A02910"/>
    <w:rsid w:val="00A03F14"/>
    <w:rsid w:val="00A0489E"/>
    <w:rsid w:val="00A0740C"/>
    <w:rsid w:val="00A13AC3"/>
    <w:rsid w:val="00A16AF5"/>
    <w:rsid w:val="00A21DBF"/>
    <w:rsid w:val="00A23004"/>
    <w:rsid w:val="00A25446"/>
    <w:rsid w:val="00A264C1"/>
    <w:rsid w:val="00A26E97"/>
    <w:rsid w:val="00A27AF0"/>
    <w:rsid w:val="00A30289"/>
    <w:rsid w:val="00A3078A"/>
    <w:rsid w:val="00A33E9A"/>
    <w:rsid w:val="00A347F5"/>
    <w:rsid w:val="00A348B8"/>
    <w:rsid w:val="00A34CBE"/>
    <w:rsid w:val="00A35613"/>
    <w:rsid w:val="00A37E71"/>
    <w:rsid w:val="00A404A5"/>
    <w:rsid w:val="00A407E7"/>
    <w:rsid w:val="00A40A61"/>
    <w:rsid w:val="00A40EF9"/>
    <w:rsid w:val="00A41D92"/>
    <w:rsid w:val="00A420E7"/>
    <w:rsid w:val="00A448F7"/>
    <w:rsid w:val="00A4786A"/>
    <w:rsid w:val="00A5031D"/>
    <w:rsid w:val="00A51574"/>
    <w:rsid w:val="00A517B3"/>
    <w:rsid w:val="00A534FA"/>
    <w:rsid w:val="00A54959"/>
    <w:rsid w:val="00A559A0"/>
    <w:rsid w:val="00A567CC"/>
    <w:rsid w:val="00A56C4A"/>
    <w:rsid w:val="00A61E49"/>
    <w:rsid w:val="00A620F5"/>
    <w:rsid w:val="00A6306D"/>
    <w:rsid w:val="00A6325C"/>
    <w:rsid w:val="00A63C20"/>
    <w:rsid w:val="00A6405F"/>
    <w:rsid w:val="00A65EB2"/>
    <w:rsid w:val="00A663B5"/>
    <w:rsid w:val="00A6651B"/>
    <w:rsid w:val="00A70297"/>
    <w:rsid w:val="00A7218C"/>
    <w:rsid w:val="00A72BB6"/>
    <w:rsid w:val="00A73257"/>
    <w:rsid w:val="00A73C2D"/>
    <w:rsid w:val="00A74794"/>
    <w:rsid w:val="00A750A8"/>
    <w:rsid w:val="00A75BF7"/>
    <w:rsid w:val="00A763FB"/>
    <w:rsid w:val="00A775E2"/>
    <w:rsid w:val="00A80333"/>
    <w:rsid w:val="00A804E9"/>
    <w:rsid w:val="00A80A17"/>
    <w:rsid w:val="00A80C26"/>
    <w:rsid w:val="00A80F37"/>
    <w:rsid w:val="00A823E3"/>
    <w:rsid w:val="00A85453"/>
    <w:rsid w:val="00A8566B"/>
    <w:rsid w:val="00A8569D"/>
    <w:rsid w:val="00A860B6"/>
    <w:rsid w:val="00A86514"/>
    <w:rsid w:val="00A86ABA"/>
    <w:rsid w:val="00A87F2B"/>
    <w:rsid w:val="00A90E4A"/>
    <w:rsid w:val="00A9177F"/>
    <w:rsid w:val="00A93154"/>
    <w:rsid w:val="00A9726A"/>
    <w:rsid w:val="00A97605"/>
    <w:rsid w:val="00AA0531"/>
    <w:rsid w:val="00AA351B"/>
    <w:rsid w:val="00AA3606"/>
    <w:rsid w:val="00AA68F2"/>
    <w:rsid w:val="00AA7448"/>
    <w:rsid w:val="00AB01FF"/>
    <w:rsid w:val="00AB0F83"/>
    <w:rsid w:val="00AB2D41"/>
    <w:rsid w:val="00AB3BDE"/>
    <w:rsid w:val="00AB3BF8"/>
    <w:rsid w:val="00AB5ED5"/>
    <w:rsid w:val="00AB63F4"/>
    <w:rsid w:val="00AB64BD"/>
    <w:rsid w:val="00AB710D"/>
    <w:rsid w:val="00AB7909"/>
    <w:rsid w:val="00AC14C7"/>
    <w:rsid w:val="00AC2BBF"/>
    <w:rsid w:val="00AC48B2"/>
    <w:rsid w:val="00AD0E85"/>
    <w:rsid w:val="00AD1885"/>
    <w:rsid w:val="00AD2282"/>
    <w:rsid w:val="00AD235E"/>
    <w:rsid w:val="00AD3675"/>
    <w:rsid w:val="00AD6EAA"/>
    <w:rsid w:val="00AE4BB9"/>
    <w:rsid w:val="00AE5F25"/>
    <w:rsid w:val="00AF35D0"/>
    <w:rsid w:val="00AF6B58"/>
    <w:rsid w:val="00AF6E51"/>
    <w:rsid w:val="00AF7475"/>
    <w:rsid w:val="00AF794D"/>
    <w:rsid w:val="00B00FB2"/>
    <w:rsid w:val="00B03F08"/>
    <w:rsid w:val="00B0408C"/>
    <w:rsid w:val="00B069D8"/>
    <w:rsid w:val="00B07325"/>
    <w:rsid w:val="00B076FD"/>
    <w:rsid w:val="00B13C84"/>
    <w:rsid w:val="00B14512"/>
    <w:rsid w:val="00B145FF"/>
    <w:rsid w:val="00B15B97"/>
    <w:rsid w:val="00B200C3"/>
    <w:rsid w:val="00B215F1"/>
    <w:rsid w:val="00B21D4E"/>
    <w:rsid w:val="00B2284F"/>
    <w:rsid w:val="00B2437E"/>
    <w:rsid w:val="00B247F1"/>
    <w:rsid w:val="00B2621F"/>
    <w:rsid w:val="00B26CD5"/>
    <w:rsid w:val="00B35B59"/>
    <w:rsid w:val="00B36CD1"/>
    <w:rsid w:val="00B447F4"/>
    <w:rsid w:val="00B47775"/>
    <w:rsid w:val="00B50230"/>
    <w:rsid w:val="00B52106"/>
    <w:rsid w:val="00B53274"/>
    <w:rsid w:val="00B542E9"/>
    <w:rsid w:val="00B57648"/>
    <w:rsid w:val="00B61390"/>
    <w:rsid w:val="00B631A2"/>
    <w:rsid w:val="00B63603"/>
    <w:rsid w:val="00B72B82"/>
    <w:rsid w:val="00B73A9D"/>
    <w:rsid w:val="00B73C80"/>
    <w:rsid w:val="00B7455D"/>
    <w:rsid w:val="00B749D8"/>
    <w:rsid w:val="00B75122"/>
    <w:rsid w:val="00B7695F"/>
    <w:rsid w:val="00B77BF1"/>
    <w:rsid w:val="00B80BB1"/>
    <w:rsid w:val="00B80EE9"/>
    <w:rsid w:val="00B819C2"/>
    <w:rsid w:val="00B81C62"/>
    <w:rsid w:val="00B853C5"/>
    <w:rsid w:val="00B85F49"/>
    <w:rsid w:val="00B87C89"/>
    <w:rsid w:val="00B90F2A"/>
    <w:rsid w:val="00B91303"/>
    <w:rsid w:val="00B91345"/>
    <w:rsid w:val="00B941A5"/>
    <w:rsid w:val="00B94C5E"/>
    <w:rsid w:val="00B96B0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4C2"/>
    <w:rsid w:val="00BB38C9"/>
    <w:rsid w:val="00BB5421"/>
    <w:rsid w:val="00BC282B"/>
    <w:rsid w:val="00BC2F90"/>
    <w:rsid w:val="00BC30DB"/>
    <w:rsid w:val="00BC3591"/>
    <w:rsid w:val="00BC372B"/>
    <w:rsid w:val="00BC5D83"/>
    <w:rsid w:val="00BD2977"/>
    <w:rsid w:val="00BD2D70"/>
    <w:rsid w:val="00BD51DC"/>
    <w:rsid w:val="00BD5468"/>
    <w:rsid w:val="00BD6096"/>
    <w:rsid w:val="00BE17CB"/>
    <w:rsid w:val="00BE198B"/>
    <w:rsid w:val="00BE225A"/>
    <w:rsid w:val="00BE261A"/>
    <w:rsid w:val="00BE3C56"/>
    <w:rsid w:val="00BE65FA"/>
    <w:rsid w:val="00BE6796"/>
    <w:rsid w:val="00BF05F0"/>
    <w:rsid w:val="00BF130F"/>
    <w:rsid w:val="00BF2932"/>
    <w:rsid w:val="00BF2F22"/>
    <w:rsid w:val="00BF4280"/>
    <w:rsid w:val="00BF64A5"/>
    <w:rsid w:val="00C00AAB"/>
    <w:rsid w:val="00C02CF0"/>
    <w:rsid w:val="00C036FD"/>
    <w:rsid w:val="00C03857"/>
    <w:rsid w:val="00C0401A"/>
    <w:rsid w:val="00C04139"/>
    <w:rsid w:val="00C0441F"/>
    <w:rsid w:val="00C0677C"/>
    <w:rsid w:val="00C11A5E"/>
    <w:rsid w:val="00C1332D"/>
    <w:rsid w:val="00C1766F"/>
    <w:rsid w:val="00C2279E"/>
    <w:rsid w:val="00C2325D"/>
    <w:rsid w:val="00C237EF"/>
    <w:rsid w:val="00C25266"/>
    <w:rsid w:val="00C2576A"/>
    <w:rsid w:val="00C26CDE"/>
    <w:rsid w:val="00C316CA"/>
    <w:rsid w:val="00C343AE"/>
    <w:rsid w:val="00C34972"/>
    <w:rsid w:val="00C3597A"/>
    <w:rsid w:val="00C43039"/>
    <w:rsid w:val="00C436A4"/>
    <w:rsid w:val="00C5223D"/>
    <w:rsid w:val="00C542F7"/>
    <w:rsid w:val="00C55479"/>
    <w:rsid w:val="00C56D63"/>
    <w:rsid w:val="00C57C02"/>
    <w:rsid w:val="00C57D25"/>
    <w:rsid w:val="00C61653"/>
    <w:rsid w:val="00C616F4"/>
    <w:rsid w:val="00C6211B"/>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87128"/>
    <w:rsid w:val="00C90D3F"/>
    <w:rsid w:val="00C92C5F"/>
    <w:rsid w:val="00C93BA4"/>
    <w:rsid w:val="00C9409E"/>
    <w:rsid w:val="00C96957"/>
    <w:rsid w:val="00CA0C97"/>
    <w:rsid w:val="00CA1A34"/>
    <w:rsid w:val="00CA2AA7"/>
    <w:rsid w:val="00CA53E0"/>
    <w:rsid w:val="00CA5419"/>
    <w:rsid w:val="00CA5C1B"/>
    <w:rsid w:val="00CA6048"/>
    <w:rsid w:val="00CB295E"/>
    <w:rsid w:val="00CB4A55"/>
    <w:rsid w:val="00CB51EE"/>
    <w:rsid w:val="00CC0717"/>
    <w:rsid w:val="00CC20D5"/>
    <w:rsid w:val="00CC322F"/>
    <w:rsid w:val="00CC63E5"/>
    <w:rsid w:val="00CD4F80"/>
    <w:rsid w:val="00CD6537"/>
    <w:rsid w:val="00CD6B32"/>
    <w:rsid w:val="00CD6C5E"/>
    <w:rsid w:val="00CE23A9"/>
    <w:rsid w:val="00CE4223"/>
    <w:rsid w:val="00CE514D"/>
    <w:rsid w:val="00CE64E7"/>
    <w:rsid w:val="00CE6C56"/>
    <w:rsid w:val="00CE7E21"/>
    <w:rsid w:val="00CF2FDE"/>
    <w:rsid w:val="00CF3246"/>
    <w:rsid w:val="00CF3AA9"/>
    <w:rsid w:val="00CF4355"/>
    <w:rsid w:val="00CF43C0"/>
    <w:rsid w:val="00CF4E74"/>
    <w:rsid w:val="00CF4F8A"/>
    <w:rsid w:val="00D0378C"/>
    <w:rsid w:val="00D03D8D"/>
    <w:rsid w:val="00D04037"/>
    <w:rsid w:val="00D0449D"/>
    <w:rsid w:val="00D05DA9"/>
    <w:rsid w:val="00D06477"/>
    <w:rsid w:val="00D07152"/>
    <w:rsid w:val="00D07F94"/>
    <w:rsid w:val="00D1067E"/>
    <w:rsid w:val="00D10DAA"/>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47083"/>
    <w:rsid w:val="00D5337F"/>
    <w:rsid w:val="00D568DD"/>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88"/>
    <w:rsid w:val="00D929A2"/>
    <w:rsid w:val="00D9427C"/>
    <w:rsid w:val="00D96BDD"/>
    <w:rsid w:val="00DA033B"/>
    <w:rsid w:val="00DA0AA1"/>
    <w:rsid w:val="00DA1207"/>
    <w:rsid w:val="00DA2A99"/>
    <w:rsid w:val="00DA3709"/>
    <w:rsid w:val="00DA45E4"/>
    <w:rsid w:val="00DA49C4"/>
    <w:rsid w:val="00DA4D48"/>
    <w:rsid w:val="00DA5BF3"/>
    <w:rsid w:val="00DA7102"/>
    <w:rsid w:val="00DB4448"/>
    <w:rsid w:val="00DB5A48"/>
    <w:rsid w:val="00DC1E48"/>
    <w:rsid w:val="00DC3920"/>
    <w:rsid w:val="00DC3AEC"/>
    <w:rsid w:val="00DC3BAA"/>
    <w:rsid w:val="00DC55B9"/>
    <w:rsid w:val="00DC7472"/>
    <w:rsid w:val="00DC7A4A"/>
    <w:rsid w:val="00DC7AB9"/>
    <w:rsid w:val="00DC7D4C"/>
    <w:rsid w:val="00DD1173"/>
    <w:rsid w:val="00DD40D1"/>
    <w:rsid w:val="00DD4819"/>
    <w:rsid w:val="00DD4FB2"/>
    <w:rsid w:val="00DD6296"/>
    <w:rsid w:val="00DD631B"/>
    <w:rsid w:val="00DE5C3E"/>
    <w:rsid w:val="00DF25F2"/>
    <w:rsid w:val="00DF2764"/>
    <w:rsid w:val="00DF3DB6"/>
    <w:rsid w:val="00DF4721"/>
    <w:rsid w:val="00DF5BE9"/>
    <w:rsid w:val="00DF6973"/>
    <w:rsid w:val="00E00215"/>
    <w:rsid w:val="00E00C86"/>
    <w:rsid w:val="00E01865"/>
    <w:rsid w:val="00E03B42"/>
    <w:rsid w:val="00E10278"/>
    <w:rsid w:val="00E10519"/>
    <w:rsid w:val="00E10A70"/>
    <w:rsid w:val="00E12001"/>
    <w:rsid w:val="00E127B5"/>
    <w:rsid w:val="00E1317F"/>
    <w:rsid w:val="00E137F4"/>
    <w:rsid w:val="00E13B53"/>
    <w:rsid w:val="00E15C6B"/>
    <w:rsid w:val="00E17229"/>
    <w:rsid w:val="00E23136"/>
    <w:rsid w:val="00E3055C"/>
    <w:rsid w:val="00E32293"/>
    <w:rsid w:val="00E32ACA"/>
    <w:rsid w:val="00E33D22"/>
    <w:rsid w:val="00E33E2A"/>
    <w:rsid w:val="00E3413A"/>
    <w:rsid w:val="00E3415C"/>
    <w:rsid w:val="00E34279"/>
    <w:rsid w:val="00E3447E"/>
    <w:rsid w:val="00E34E63"/>
    <w:rsid w:val="00E37B75"/>
    <w:rsid w:val="00E45F2B"/>
    <w:rsid w:val="00E46397"/>
    <w:rsid w:val="00E463D8"/>
    <w:rsid w:val="00E4668A"/>
    <w:rsid w:val="00E46DD1"/>
    <w:rsid w:val="00E474EE"/>
    <w:rsid w:val="00E4783A"/>
    <w:rsid w:val="00E4791E"/>
    <w:rsid w:val="00E502A0"/>
    <w:rsid w:val="00E507AC"/>
    <w:rsid w:val="00E50A02"/>
    <w:rsid w:val="00E50E55"/>
    <w:rsid w:val="00E50E9A"/>
    <w:rsid w:val="00E52E13"/>
    <w:rsid w:val="00E55AB0"/>
    <w:rsid w:val="00E60DE0"/>
    <w:rsid w:val="00E61BA8"/>
    <w:rsid w:val="00E6232E"/>
    <w:rsid w:val="00E631A0"/>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3F7"/>
    <w:rsid w:val="00E97A70"/>
    <w:rsid w:val="00E97F3E"/>
    <w:rsid w:val="00EA03E5"/>
    <w:rsid w:val="00EA17C9"/>
    <w:rsid w:val="00EA17EF"/>
    <w:rsid w:val="00EA23B9"/>
    <w:rsid w:val="00EA3689"/>
    <w:rsid w:val="00EA38A4"/>
    <w:rsid w:val="00EA760A"/>
    <w:rsid w:val="00EB191A"/>
    <w:rsid w:val="00EB2306"/>
    <w:rsid w:val="00EB2375"/>
    <w:rsid w:val="00EB2955"/>
    <w:rsid w:val="00EB2CCE"/>
    <w:rsid w:val="00EB431B"/>
    <w:rsid w:val="00EB4C0D"/>
    <w:rsid w:val="00EB5CAC"/>
    <w:rsid w:val="00EC2BAE"/>
    <w:rsid w:val="00EC3945"/>
    <w:rsid w:val="00EC433B"/>
    <w:rsid w:val="00EC4CE0"/>
    <w:rsid w:val="00EC4E49"/>
    <w:rsid w:val="00EC5E69"/>
    <w:rsid w:val="00EC7351"/>
    <w:rsid w:val="00ED07D0"/>
    <w:rsid w:val="00ED21A4"/>
    <w:rsid w:val="00ED448A"/>
    <w:rsid w:val="00ED6FA8"/>
    <w:rsid w:val="00ED762D"/>
    <w:rsid w:val="00ED7BE1"/>
    <w:rsid w:val="00EE0760"/>
    <w:rsid w:val="00EE3029"/>
    <w:rsid w:val="00EE485F"/>
    <w:rsid w:val="00EE62CD"/>
    <w:rsid w:val="00EE6AA2"/>
    <w:rsid w:val="00EE72BE"/>
    <w:rsid w:val="00EE7B02"/>
    <w:rsid w:val="00EF27B2"/>
    <w:rsid w:val="00EF2FE9"/>
    <w:rsid w:val="00EF4C64"/>
    <w:rsid w:val="00EF5A2B"/>
    <w:rsid w:val="00EF680F"/>
    <w:rsid w:val="00EF6EE4"/>
    <w:rsid w:val="00F013BE"/>
    <w:rsid w:val="00F03212"/>
    <w:rsid w:val="00F0399D"/>
    <w:rsid w:val="00F0456D"/>
    <w:rsid w:val="00F048D7"/>
    <w:rsid w:val="00F04B23"/>
    <w:rsid w:val="00F0682B"/>
    <w:rsid w:val="00F07848"/>
    <w:rsid w:val="00F07ABD"/>
    <w:rsid w:val="00F10420"/>
    <w:rsid w:val="00F123D2"/>
    <w:rsid w:val="00F12485"/>
    <w:rsid w:val="00F13D71"/>
    <w:rsid w:val="00F15201"/>
    <w:rsid w:val="00F153CC"/>
    <w:rsid w:val="00F20546"/>
    <w:rsid w:val="00F2062C"/>
    <w:rsid w:val="00F2193D"/>
    <w:rsid w:val="00F245C6"/>
    <w:rsid w:val="00F260C9"/>
    <w:rsid w:val="00F3101D"/>
    <w:rsid w:val="00F321D4"/>
    <w:rsid w:val="00F3542B"/>
    <w:rsid w:val="00F41A7E"/>
    <w:rsid w:val="00F42512"/>
    <w:rsid w:val="00F42B5B"/>
    <w:rsid w:val="00F42C9D"/>
    <w:rsid w:val="00F42FCF"/>
    <w:rsid w:val="00F4394D"/>
    <w:rsid w:val="00F45B7C"/>
    <w:rsid w:val="00F50638"/>
    <w:rsid w:val="00F52CA0"/>
    <w:rsid w:val="00F53638"/>
    <w:rsid w:val="00F53CE6"/>
    <w:rsid w:val="00F5410A"/>
    <w:rsid w:val="00F541B8"/>
    <w:rsid w:val="00F5619A"/>
    <w:rsid w:val="00F57032"/>
    <w:rsid w:val="00F5724B"/>
    <w:rsid w:val="00F61FB0"/>
    <w:rsid w:val="00F6265C"/>
    <w:rsid w:val="00F6789C"/>
    <w:rsid w:val="00F6795B"/>
    <w:rsid w:val="00F707CA"/>
    <w:rsid w:val="00F70C4B"/>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A5080"/>
    <w:rsid w:val="00FA7FD2"/>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830"/>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1A81C48B-0F20-474F-BFB5-534D8516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15F1"/>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B215F1"/>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9435C9"/>
    <w:rPr>
      <w:color w:val="2B579A"/>
      <w:shd w:val="clear" w:color="auto" w:fill="E6E6E6"/>
    </w:rPr>
  </w:style>
  <w:style w:type="character" w:customStyle="1" w:styleId="apple-converted-space">
    <w:name w:val="apple-converted-space"/>
    <w:basedOn w:val="DefaultParagraphFont"/>
    <w:rsid w:val="00BE225A"/>
  </w:style>
  <w:style w:type="character" w:styleId="Strong">
    <w:name w:val="Strong"/>
    <w:basedOn w:val="DefaultParagraphFont"/>
    <w:uiPriority w:val="22"/>
    <w:qFormat/>
    <w:rsid w:val="00BE225A"/>
    <w:rPr>
      <w:b/>
      <w:bCs/>
    </w:rPr>
  </w:style>
  <w:style w:type="character" w:styleId="UnresolvedMention">
    <w:name w:val="Unresolved Mention"/>
    <w:basedOn w:val="DefaultParagraphFont"/>
    <w:uiPriority w:val="99"/>
    <w:semiHidden/>
    <w:unhideWhenUsed/>
    <w:rsid w:val="001D62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0517346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039499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ducationworld.com/a_admin/best-practices-for-professional-learning-communities.shtml" TargetMode="External"/><Relationship Id="rId21" Type="http://schemas.openxmlformats.org/officeDocument/2006/relationships/hyperlink" Target="https://www.naesp.org/sites/default/files/Advocacy_In_Action.pdf" TargetMode="External"/><Relationship Id="rId42" Type="http://schemas.openxmlformats.org/officeDocument/2006/relationships/hyperlink" Target="http://blogs.edweek.org/edweek/speced/2016/03/racial_bias_in_special_education_disproportionality.html" TargetMode="External"/><Relationship Id="rId63" Type="http://schemas.openxmlformats.org/officeDocument/2006/relationships/hyperlink" Target="https://prezi.com/" TargetMode="External"/><Relationship Id="rId84" Type="http://schemas.openxmlformats.org/officeDocument/2006/relationships/hyperlink" Target="https://www.pbis.org/school/pbis-in-the-classroom" TargetMode="External"/><Relationship Id="rId138" Type="http://schemas.openxmlformats.org/officeDocument/2006/relationships/hyperlink" Target="http://www.educationalleaders.govt.nz/Managing-your-school/Guides-for-managing-your-school/Effective-communications" TargetMode="External"/><Relationship Id="rId159" Type="http://schemas.microsoft.com/office/2011/relationships/people" Target="people.xml"/><Relationship Id="rId107" Type="http://schemas.openxmlformats.org/officeDocument/2006/relationships/hyperlink" Target="http://www.mdsc.org/mdsc_Content/documents/principals.inclusive.LETTER.pdf" TargetMode="External"/><Relationship Id="rId11" Type="http://schemas.openxmlformats.org/officeDocument/2006/relationships/footnotes" Target="footnotes.xml"/><Relationship Id="rId32" Type="http://schemas.openxmlformats.org/officeDocument/2006/relationships/hyperlink" Target="https://www.naesp.org/communicator-august-2015/5-elements-cultural-proficiency" TargetMode="External"/><Relationship Id="rId53" Type="http://schemas.openxmlformats.org/officeDocument/2006/relationships/hyperlink" Target="http://www.udlcenter.org/sites/udlcenter.org/files/updateguidelines2_0.pdf" TargetMode="External"/><Relationship Id="rId74" Type="http://schemas.openxmlformats.org/officeDocument/2006/relationships/hyperlink" Target="https://elearningindustry.com/top-10-free-timeline-creation-tools-for-teachers" TargetMode="External"/><Relationship Id="rId128" Type="http://schemas.openxmlformats.org/officeDocument/2006/relationships/hyperlink" Target="http://scholarworks.gvsu.edu/cgi/viewcontent.cgi?article=1154&amp;context=colleagues" TargetMode="External"/><Relationship Id="rId149" Type="http://schemas.openxmlformats.org/officeDocument/2006/relationships/hyperlink" Target="http://www.wallacefoundation.org/knowledge-center/Pages/key-responsibilities-the-school-principal-as-leader.aspx" TargetMode="External"/><Relationship Id="rId5" Type="http://schemas.openxmlformats.org/officeDocument/2006/relationships/customXml" Target="../customXml/item5.xml"/><Relationship Id="rId95" Type="http://schemas.openxmlformats.org/officeDocument/2006/relationships/hyperlink" Target="https://www.pghschools.org/site/handlers/filedownload.ashx?moduleinstanceid=1861&amp;dataid=2319&amp;FileName=Secondary%20Transition_What%20Administrators%20Need%20to%20Know.pdf" TargetMode="External"/><Relationship Id="rId160" Type="http://schemas.openxmlformats.org/officeDocument/2006/relationships/theme" Target="theme/theme1.xml"/><Relationship Id="rId22" Type="http://schemas.openxmlformats.org/officeDocument/2006/relationships/hyperlink" Target="https://youtu.be/tETXk6s3V3o" TargetMode="External"/><Relationship Id="rId43" Type="http://schemas.openxmlformats.org/officeDocument/2006/relationships/hyperlink" Target="http://www.rtinetwork.org/learn/diversity/disproportionaterepresentation" TargetMode="External"/><Relationship Id="rId64" Type="http://schemas.openxmlformats.org/officeDocument/2006/relationships/hyperlink" Target="https://nces.ed.gov/pubs2009/fin_acct/chapter3.asp" TargetMode="External"/><Relationship Id="rId118" Type="http://schemas.openxmlformats.org/officeDocument/2006/relationships/hyperlink" Target="http://www.ascd.org/publications/educational-leadership/may04/vol61/num08/What-Is-a-Professional-Learning-Community%C2%A2.aspx" TargetMode="External"/><Relationship Id="rId139" Type="http://schemas.openxmlformats.org/officeDocument/2006/relationships/hyperlink" Target="https://www.nspra.org/files/docs/Strong_Communication_Students_School_Success.pdf" TargetMode="External"/><Relationship Id="rId80" Type="http://schemas.openxmlformats.org/officeDocument/2006/relationships/hyperlink" Target="http://pattan.net-website.s3.amazonaws.com/images/2014/09/26/Surrogate_Gd_0914.pdf" TargetMode="External"/><Relationship Id="rId85" Type="http://schemas.openxmlformats.org/officeDocument/2006/relationships/hyperlink" Target="http://www.ascd.org/publications/educational-leadership/sept03/vol61/num01/The-Key-to-Classroom-Management.aspx" TargetMode="External"/><Relationship Id="rId150" Type="http://schemas.openxmlformats.org/officeDocument/2006/relationships/hyperlink" Target="https://www.naesp.org/sites/default/files/Framework%20for%20Safe%20and%20Successful%20School%20Environments_FINAL_0.pdf" TargetMode="External"/><Relationship Id="rId155" Type="http://schemas.openxmlformats.org/officeDocument/2006/relationships/hyperlink" Target="http://www.gtlcenter.org/sites/default/files/docs/Presentation_TeacherRecruitmentAndRetention_toWesternRegionalSIGConference_April_6_2011.pdf" TargetMode="External"/><Relationship Id="rId12" Type="http://schemas.openxmlformats.org/officeDocument/2006/relationships/endnotes" Target="endnotes.xml"/><Relationship Id="rId17" Type="http://schemas.openxmlformats.org/officeDocument/2006/relationships/hyperlink" Target="http://www.naesp.org/sites/default/files/LeadershipMatters.pdf" TargetMode="External"/><Relationship Id="rId33" Type="http://schemas.openxmlformats.org/officeDocument/2006/relationships/hyperlink" Target="http://www.monroecc.edu/ArchAnnou.nsf/4348e1fdc948aa3085256b8a005a8e8b/c63b5f83aa83817b85256f80006d0a05/$FILE/SEVEN%20PRINCIPLES%20FOR%20TRAINING%20A%20CULTURALLY%20RESPONSIVE%20FACULTY.doc" TargetMode="External"/><Relationship Id="rId38" Type="http://schemas.openxmlformats.org/officeDocument/2006/relationships/hyperlink" Target="http://www.beyondintractability.org/essay/consensus-building" TargetMode="External"/><Relationship Id="rId59" Type="http://schemas.openxmlformats.org/officeDocument/2006/relationships/hyperlink" Target="https://sites.google.com/site/udlguidelinesexamples/home" TargetMode="External"/><Relationship Id="rId103" Type="http://schemas.openxmlformats.org/officeDocument/2006/relationships/hyperlink" Target="https://youtu.be/q6fG4FmibEQ" TargetMode="External"/><Relationship Id="rId108" Type="http://schemas.openxmlformats.org/officeDocument/2006/relationships/hyperlink" Target="http://pattan.net-website.s3.amazonaws.com/images/2016/12/09/SaS_Con_Fac_Encourse%20Flyer%20Final%2012_9_16.pdf" TargetMode="External"/><Relationship Id="rId124" Type="http://schemas.openxmlformats.org/officeDocument/2006/relationships/hyperlink" Target="http://oregonreadingfirst.uoregon.edu/ldrshp_obs_tools.html" TargetMode="External"/><Relationship Id="rId129" Type="http://schemas.openxmlformats.org/officeDocument/2006/relationships/hyperlink" Target="https://letterpile.com/correspondence/Sample-Complaint-Letter-to-Principal-About-Bullying" TargetMode="External"/><Relationship Id="rId54" Type="http://schemas.openxmlformats.org/officeDocument/2006/relationships/hyperlink" Target="http://www.readingrockets.org/article/universal-design-learning-meeting-needs-all-students" TargetMode="External"/><Relationship Id="rId70" Type="http://schemas.openxmlformats.org/officeDocument/2006/relationships/hyperlink" Target="http://www.education.pa.gov/Documents/Teachers-Administrators/School%20Finances/Education%20Budget/2017-18%20Proposed%20Education%20Budget%20Powerpoint.pdf" TargetMode="External"/><Relationship Id="rId75" Type="http://schemas.openxmlformats.org/officeDocument/2006/relationships/hyperlink" Target="http://www.wadleighlaw.com/wp-content/uploads/dlm_uploads/2015/02/LEA-Representative-The-Role-and-Responsibility-of-the.pdf" TargetMode="External"/><Relationship Id="rId91" Type="http://schemas.openxmlformats.org/officeDocument/2006/relationships/hyperlink" Target="http://www.efrconline.org/myadmin/files/fedc_HS_transition.pdf" TargetMode="External"/><Relationship Id="rId96" Type="http://schemas.openxmlformats.org/officeDocument/2006/relationships/hyperlink" Target="http://educationnorthwest.org/northwest-matters/six-ways-principals-can-support-transition-kindergarten" TargetMode="External"/><Relationship Id="rId140" Type="http://schemas.openxmlformats.org/officeDocument/2006/relationships/hyperlink" Target="http://www.educationworld.com/a_admin/admin/admin511.shtml" TargetMode="External"/><Relationship Id="rId145" Type="http://schemas.openxmlformats.org/officeDocument/2006/relationships/hyperlink" Target="https://nces.ed.gov/pubs2003/maintenance/chapter1.asp"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youtu.be/JZWZssf6VrE" TargetMode="External"/><Relationship Id="rId28" Type="http://schemas.openxmlformats.org/officeDocument/2006/relationships/hyperlink" Target="https://capacitybuildingnetwork.org/article9/" TargetMode="External"/><Relationship Id="rId49" Type="http://schemas.openxmlformats.org/officeDocument/2006/relationships/hyperlink" Target="http://www.udlcenter.org/sites/udlcenter.org/files/FFT_UDL_Crosswalk_20141115.pdf" TargetMode="External"/><Relationship Id="rId114" Type="http://schemas.openxmlformats.org/officeDocument/2006/relationships/hyperlink" Target="http://laspdg.org/files/10%20Steps%20Final%20Guide.pdf" TargetMode="External"/><Relationship Id="rId119" Type="http://schemas.openxmlformats.org/officeDocument/2006/relationships/hyperlink" Target="http://oregonreadingfirst.uoregon.edu/ldrshp_obs_tools.html" TargetMode="External"/><Relationship Id="rId44" Type="http://schemas.openxmlformats.org/officeDocument/2006/relationships/hyperlink" Target="http://libproxy.gmercyu.edu/login?url=http://search.ebscohost.com/login.aspx?direct=true&amp;db=ofm&amp;AN=502120327&amp;site=eds-live" TargetMode="External"/><Relationship Id="rId60" Type="http://schemas.openxmlformats.org/officeDocument/2006/relationships/hyperlink" Target="http://www.udlcenter.org/sites/udlcenter.org/files/Guidelines_2.0_Educator_Checklist%20(1)_0.pdf" TargetMode="External"/><Relationship Id="rId65" Type="http://schemas.openxmlformats.org/officeDocument/2006/relationships/hyperlink" Target="https://nces.ed.gov/pubs2009/fin_acct/chapter7.asp" TargetMode="External"/><Relationship Id="rId81" Type="http://schemas.openxmlformats.org/officeDocument/2006/relationships/hyperlink" Target="https://www.paprincipals.org/resource/images/qrcodes/hink-herr-ppt.pdf" TargetMode="External"/><Relationship Id="rId86" Type="http://schemas.openxmlformats.org/officeDocument/2006/relationships/hyperlink" Target="http://pattan.net-website.s3.amazonaws.com/images/2017/05/16/InstructPractice_Behav0117.pdf" TargetMode="External"/><Relationship Id="rId130" Type="http://schemas.openxmlformats.org/officeDocument/2006/relationships/hyperlink" Target="http://www.naesp.org/sites/default/files/20QuestionsParentsAskPrincipalsAboutBullying2.pdf" TargetMode="External"/><Relationship Id="rId135" Type="http://schemas.openxmlformats.org/officeDocument/2006/relationships/hyperlink" Target="http://scholarworks.gvsu.edu/cgi/viewcontent.cgi?article=1154&amp;context=colleagues" TargetMode="External"/><Relationship Id="rId151" Type="http://schemas.openxmlformats.org/officeDocument/2006/relationships/hyperlink" Target="https://www.edutopia.org/blog/20-tips-create-safe-learning-environment-rebecca-alber" TargetMode="External"/><Relationship Id="rId156" Type="http://schemas.openxmlformats.org/officeDocument/2006/relationships/hyperlink" Target="https://nces.ed.gov/pubs2003/maintenance/chapter1.asp" TargetMode="External"/><Relationship Id="rId13" Type="http://schemas.openxmlformats.org/officeDocument/2006/relationships/header" Target="header1.xml"/><Relationship Id="rId18" Type="http://schemas.openxmlformats.org/officeDocument/2006/relationships/hyperlink" Target="https://www.cmu.edu/teaching/principles/learning.html" TargetMode="External"/><Relationship Id="rId39" Type="http://schemas.openxmlformats.org/officeDocument/2006/relationships/hyperlink" Target="http://libproxy.gmercyu.edu/login?url=http://search.ebscohost.com/login.aspx?direct=true&amp;db=eric&amp;AN=EJ786356&amp;site=eds-live" TargetMode="External"/><Relationship Id="rId109" Type="http://schemas.openxmlformats.org/officeDocument/2006/relationships/hyperlink" Target="http://laspdg.org/files/10%20Steps%20Final%20Guide.pdf" TargetMode="External"/><Relationship Id="rId34" Type="http://schemas.openxmlformats.org/officeDocument/2006/relationships/hyperlink" Target="https://www.g-casa.com/conferences/bangkok14/papers/Tyler.pdf" TargetMode="External"/><Relationship Id="rId50" Type="http://schemas.openxmlformats.org/officeDocument/2006/relationships/hyperlink" Target="http://www.udlcenter.org/implementation" TargetMode="External"/><Relationship Id="rId55" Type="http://schemas.openxmlformats.org/officeDocument/2006/relationships/hyperlink" Target="http://www.rtinetwork.org/essential/assessment/screening/readingproblems" TargetMode="External"/><Relationship Id="rId76" Type="http://schemas.openxmlformats.org/officeDocument/2006/relationships/hyperlink" Target="https://www.cesa7.org/sped/pl-07/pl07-ieppro/07-team1d.html" TargetMode="External"/><Relationship Id="rId97" Type="http://schemas.openxmlformats.org/officeDocument/2006/relationships/hyperlink" Target="http://www.wallacefoundation.org/knowledge-center/Documents/The-School-Principal-as-Leader-Guiding-Schools-to-Better-Teaching-and-Learning-2nd-Ed.pdf" TargetMode="External"/><Relationship Id="rId104" Type="http://schemas.openxmlformats.org/officeDocument/2006/relationships/hyperlink" Target="http://pattan.net-website.s3.amazonaws.com/images/2017/05/16/AT4StudntAcq0217.pdf" TargetMode="External"/><Relationship Id="rId120" Type="http://schemas.openxmlformats.org/officeDocument/2006/relationships/hyperlink" Target="http://oregonreadingfirst.uoregon.edu/ldrshp_walk_throughs.html" TargetMode="External"/><Relationship Id="rId125" Type="http://schemas.openxmlformats.org/officeDocument/2006/relationships/hyperlink" Target="https://doe.sd.gov/secretary/documents/SDStandar.pdf" TargetMode="External"/><Relationship Id="rId141" Type="http://schemas.openxmlformats.org/officeDocument/2006/relationships/hyperlink" Target="http://www.ascd.org/publications/educational-leadership/apr15/vol72/num07/Good-Ways-to-Communicate-with-Teachers.aspx" TargetMode="External"/><Relationship Id="rId146" Type="http://schemas.openxmlformats.org/officeDocument/2006/relationships/hyperlink" Target="https://nces.ed.gov/pubs2003/maintenance/chapter4.asp" TargetMode="External"/><Relationship Id="rId7" Type="http://schemas.openxmlformats.org/officeDocument/2006/relationships/numbering" Target="numbering.xml"/><Relationship Id="rId71" Type="http://schemas.openxmlformats.org/officeDocument/2006/relationships/hyperlink" Target="https://www.cbpp.org/research/state-budget-and-tax/most-states-have-cut-school-funding-and-some-continue-cutting" TargetMode="External"/><Relationship Id="rId92" Type="http://schemas.openxmlformats.org/officeDocument/2006/relationships/hyperlink" Target="http://www.hfrp.org/early-childhood-education/publications-resources/four-important-things-research-tells-us-about-the-transition-to-school" TargetMode="External"/><Relationship Id="rId2" Type="http://schemas.openxmlformats.org/officeDocument/2006/relationships/customXml" Target="../customXml/item2.xml"/><Relationship Id="rId29" Type="http://schemas.openxmlformats.org/officeDocument/2006/relationships/hyperlink" Target="http://www.teachhub.com/equity-schools-what-administrators-need-know" TargetMode="External"/><Relationship Id="rId24" Type="http://schemas.openxmlformats.org/officeDocument/2006/relationships/hyperlink" Target="https://youtu.be/kmYzIDi0a9Q" TargetMode="External"/><Relationship Id="rId40" Type="http://schemas.openxmlformats.org/officeDocument/2006/relationships/hyperlink" Target="https://www.slideshare.net/tomdamico161/conflict-management-skills-for-principals-and-viceprincipals" TargetMode="External"/><Relationship Id="rId45" Type="http://schemas.openxmlformats.org/officeDocument/2006/relationships/hyperlink" Target="http://libproxy.gmercyu.edu/login?url=http://search.ebscohost.com/login.aspx?direct=true&amp;db=eric&amp;AN=EJ1042152&amp;site=eds-live" TargetMode="External"/><Relationship Id="rId66" Type="http://schemas.openxmlformats.org/officeDocument/2006/relationships/hyperlink" Target="https://www.cbpp.org/research/state-budget-and-tax/most-states-have-cut-school-funding-and-some-continue-cutting" TargetMode="External"/><Relationship Id="rId87" Type="http://schemas.openxmlformats.org/officeDocument/2006/relationships/hyperlink" Target="http://pattan.net-website.s3.amazonaws.com/images/2015/04/20/BehavHlth_Intro0415.pdf" TargetMode="External"/><Relationship Id="rId110" Type="http://schemas.openxmlformats.org/officeDocument/2006/relationships/hyperlink" Target="https://usm.maine.edu/sites/default/files/cepare/Effective_Strategies_for_Engaging_Parents_in_students_Learning_to_Support_Achievement.pdf" TargetMode="External"/><Relationship Id="rId115" Type="http://schemas.openxmlformats.org/officeDocument/2006/relationships/hyperlink" Target="https://www.edutopia.org/article/6-traits-life-changing-teachers-betty-ray?gclid=CPmC3J2C1dQCFcqLswodhtgGug" TargetMode="External"/><Relationship Id="rId131" Type="http://schemas.openxmlformats.org/officeDocument/2006/relationships/hyperlink" Target="https://www.stopbullying.gov/prevention/training-center/hrsa_guide_school-administrators_508.pdf" TargetMode="External"/><Relationship Id="rId136" Type="http://schemas.openxmlformats.org/officeDocument/2006/relationships/hyperlink" Target="https://letterpile.com/correspondence/Sample-Complaint-Letter-to-Principal-About-Bullying" TargetMode="External"/><Relationship Id="rId157" Type="http://schemas.openxmlformats.org/officeDocument/2006/relationships/hyperlink" Target="https://nces.ed.gov/pubs2003/maintenance/chapter4.asp" TargetMode="External"/><Relationship Id="rId61" Type="http://schemas.openxmlformats.org/officeDocument/2006/relationships/hyperlink" Target="http://www.udlcenter.org/sites/udlcenter.org/files/FFT_UDL_Crosswalk_20141115.pdf" TargetMode="External"/><Relationship Id="rId82" Type="http://schemas.openxmlformats.org/officeDocument/2006/relationships/hyperlink" Target="http://www.education.pa.gov/K-12/Homebound%20Instruction/Pages/IEPs-and-504-Service-Agreements.aspx" TargetMode="External"/><Relationship Id="rId152" Type="http://schemas.openxmlformats.org/officeDocument/2006/relationships/hyperlink" Target="https://www.naesp.org/sites/default/files/resources/2/Principal/2004/N-Dp50.pdf" TargetMode="External"/><Relationship Id="rId19" Type="http://schemas.openxmlformats.org/officeDocument/2006/relationships/hyperlink" Target="https://www.cmu.edu/teaching/principles/teaching.html" TargetMode="External"/><Relationship Id="rId14" Type="http://schemas.openxmlformats.org/officeDocument/2006/relationships/hyperlink" Target="http://elwray.squarespace.com/feedback" TargetMode="External"/><Relationship Id="rId30" Type="http://schemas.openxmlformats.org/officeDocument/2006/relationships/hyperlink" Target="http://scholar.valpo.edu/cgi/viewcontent.cgi?article=1127&amp;context=jvbl" TargetMode="External"/><Relationship Id="rId35" Type="http://schemas.openxmlformats.org/officeDocument/2006/relationships/hyperlink" Target="http://www.ascd.org/publications/educational-leadership/feb15/vol72/num05/How-We-Know-Collaboration-Works.aspx" TargetMode="External"/><Relationship Id="rId56" Type="http://schemas.openxmlformats.org/officeDocument/2006/relationships/hyperlink" Target="https://www.aft.org/sites/default/files/pd_principles_2008.pdf" TargetMode="External"/><Relationship Id="rId77" Type="http://schemas.openxmlformats.org/officeDocument/2006/relationships/hyperlink" Target="http://www.pattan.net/category/Resources/PaTTAN%20Publications/Browse/Single/?id=4dc09560cd69f9ac7f2f0000" TargetMode="External"/><Relationship Id="rId100" Type="http://schemas.openxmlformats.org/officeDocument/2006/relationships/hyperlink" Target="http://www.colorincolorado.org/ell-strategies-best-practices" TargetMode="External"/><Relationship Id="rId105" Type="http://schemas.openxmlformats.org/officeDocument/2006/relationships/hyperlink" Target="http://www.pattan.net/category/Resources/PaTTAN%20Publications/Browse/Single/?id=4dc09560cd69f9ac7f020000" TargetMode="External"/><Relationship Id="rId126" Type="http://schemas.openxmlformats.org/officeDocument/2006/relationships/hyperlink" Target="http://www.projectachieve.info/assets/files/Bullying%20Policy%20Sample%20District%20412.pdf" TargetMode="External"/><Relationship Id="rId147" Type="http://schemas.openxmlformats.org/officeDocument/2006/relationships/hyperlink" Target="http://www.bullitt.k12.ky.us/docs/district/depts/4/05.2-ap.21-maintenance-checklist.pdf" TargetMode="External"/><Relationship Id="rId8" Type="http://schemas.openxmlformats.org/officeDocument/2006/relationships/styles" Target="styles.xml"/><Relationship Id="rId51" Type="http://schemas.openxmlformats.org/officeDocument/2006/relationships/hyperlink" Target="http://www.udlcenter.org/sites/udlcenter.org/files/Guidelines_2.0_Educator_Checklist%20(1)_0.pdf" TargetMode="External"/><Relationship Id="rId72" Type="http://schemas.openxmlformats.org/officeDocument/2006/relationships/hyperlink" Target="http://www.tiki-toki.com/" TargetMode="External"/><Relationship Id="rId93" Type="http://schemas.openxmlformats.org/officeDocument/2006/relationships/hyperlink" Target="http://pattan.net-website.s3.amazonaws.com/images/2012/10/05/inclusive%20practices%20english.pdf" TargetMode="External"/><Relationship Id="rId98" Type="http://schemas.openxmlformats.org/officeDocument/2006/relationships/hyperlink" Target="http://ell.stanford.edu/content/six-key-principles-ell-instruction" TargetMode="External"/><Relationship Id="rId121" Type="http://schemas.openxmlformats.org/officeDocument/2006/relationships/hyperlink" Target="https://www.naesp.org/sites/default/files/resources/2/Principal/2009/M-A_p30.pdf" TargetMode="External"/><Relationship Id="rId142" Type="http://schemas.openxmlformats.org/officeDocument/2006/relationships/hyperlink" Target="http://the21stcenturyprincipal.blogspot.com/2013/02/5-keys-to-effective-social-media.html" TargetMode="External"/><Relationship Id="rId3" Type="http://schemas.openxmlformats.org/officeDocument/2006/relationships/customXml" Target="../customXml/item3.xml"/><Relationship Id="rId25" Type="http://schemas.openxmlformats.org/officeDocument/2006/relationships/hyperlink" Target="https://youtu.be/PSqEKxUxxUA" TargetMode="External"/><Relationship Id="rId46" Type="http://schemas.openxmlformats.org/officeDocument/2006/relationships/hyperlink" Target="http://cdn2.hubspot.net/hub/281753/file-2478970476-pdf/Literature_Review_on_Developing_Talent_10-17-14.pdf?t=1424461371719" TargetMode="External"/><Relationship Id="rId67" Type="http://schemas.openxmlformats.org/officeDocument/2006/relationships/hyperlink" Target="https://www.aasa.org/uploadedFiles/Policy_and_Advocacy/files/SchoolBudgetBriefFINAL.pdf" TargetMode="External"/><Relationship Id="rId116" Type="http://schemas.openxmlformats.org/officeDocument/2006/relationships/hyperlink" Target="https://www.facultyfocus.com/articles/philosophy-of-teaching/nine-characteristics-of-a-great-teacher/" TargetMode="External"/><Relationship Id="rId137" Type="http://schemas.openxmlformats.org/officeDocument/2006/relationships/hyperlink" Target="http://cdn.idstatic.com/cms/live/190/Bullying_Policy_Sample_District-412.pdf?1394046744" TargetMode="External"/><Relationship Id="rId158" Type="http://schemas.openxmlformats.org/officeDocument/2006/relationships/fontTable" Target="fontTable.xml"/><Relationship Id="rId20" Type="http://schemas.openxmlformats.org/officeDocument/2006/relationships/hyperlink" Target="http://www.educationworld.com/a_admin/top-ways-to-advocate-for-students.shtml" TargetMode="External"/><Relationship Id="rId41" Type="http://schemas.openxmlformats.org/officeDocument/2006/relationships/hyperlink" Target="http://www.ldonline.org/article/5603/" TargetMode="External"/><Relationship Id="rId62" Type="http://schemas.openxmlformats.org/officeDocument/2006/relationships/hyperlink" Target="http://libproxy.gmercyu.edu/login?url=http://search.ebscohost.com/login.aspx?direct=true&amp;db=ofm&amp;AN=502120327&amp;site=eds-live" TargetMode="External"/><Relationship Id="rId83" Type="http://schemas.openxmlformats.org/officeDocument/2006/relationships/hyperlink" Target="http://www.ldonline.org/article/6086" TargetMode="External"/><Relationship Id="rId88" Type="http://schemas.openxmlformats.org/officeDocument/2006/relationships/hyperlink" Target="http://pattan.net-website.s3.amazonaws.com/images/2017/01/11/QIESSP%20Review%20-%20LEAs%2011-16-wb.pdf" TargetMode="External"/><Relationship Id="rId111" Type="http://schemas.openxmlformats.org/officeDocument/2006/relationships/hyperlink" Target="http://www.doe.virginia.gov/support/virginia_tiered_system_supports/training/cohort/2012/apr/tips_and_strategies.pdf" TargetMode="External"/><Relationship Id="rId132" Type="http://schemas.openxmlformats.org/officeDocument/2006/relationships/hyperlink" Target="https://www.tolerance.org/magazine/publications/best-practices-creating-an-lgbtinclusive-school-climate" TargetMode="External"/><Relationship Id="rId153" Type="http://schemas.openxmlformats.org/officeDocument/2006/relationships/hyperlink" Target="https://www.districtadministration.com/article/find-keep-cultivate-best-teachers" TargetMode="External"/><Relationship Id="rId15" Type="http://schemas.openxmlformats.org/officeDocument/2006/relationships/hyperlink" Target="http://www.ascd.org/publications/educational-leadership/sept07/vol65/num01/The-Many-Faces-of-Leadership.aspx" TargetMode="External"/><Relationship Id="rId36" Type="http://schemas.openxmlformats.org/officeDocument/2006/relationships/hyperlink" Target="https://www2.education.uiowa.edu/archives/jrel/spring03/Johnson_0204.htm" TargetMode="External"/><Relationship Id="rId57" Type="http://schemas.openxmlformats.org/officeDocument/2006/relationships/hyperlink" Target="http://www.centerforpubliceducation.org/Main-Menu/Staffingstudents/Teaching-the-Teachers-Effective-Professional-Development-in-an-Era-of-High-Stakes-Accountability/Teaching-the-Teachers-Full-Report.pdf" TargetMode="External"/><Relationship Id="rId106" Type="http://schemas.openxmlformats.org/officeDocument/2006/relationships/hyperlink" Target="http://www.education.pa.gov/Documents/K-12/Assessment%20and%20Accountability/NAEP/Pennsylvania%20State%20Guidelines%20for%20Inclusion%20of%20Students%20with%20Disabilities.pdf" TargetMode="External"/><Relationship Id="rId127" Type="http://schemas.openxmlformats.org/officeDocument/2006/relationships/hyperlink" Target="http://files.eric.ed.gov/fulltext/EJ1079521.pdf" TargetMode="External"/><Relationship Id="rId10" Type="http://schemas.openxmlformats.org/officeDocument/2006/relationships/webSettings" Target="webSettings.xml"/><Relationship Id="rId31" Type="http://schemas.openxmlformats.org/officeDocument/2006/relationships/hyperlink" Target="https://www.g-casa.com/conferences/bangkok14/papers/Tyler.pdf" TargetMode="External"/><Relationship Id="rId52" Type="http://schemas.openxmlformats.org/officeDocument/2006/relationships/hyperlink" Target="https://sites.google.com/site/udlguidelinesexamples/home" TargetMode="External"/><Relationship Id="rId73" Type="http://schemas.openxmlformats.org/officeDocument/2006/relationships/hyperlink" Target="https://www.timetoast.com/" TargetMode="External"/><Relationship Id="rId78" Type="http://schemas.openxmlformats.org/officeDocument/2006/relationships/hyperlink" Target="http://www.education.pa.gov/K-12/Homebound%20Instruction/Pages/IEPs-and-504-Service-Agreements.aspx" TargetMode="External"/><Relationship Id="rId94" Type="http://schemas.openxmlformats.org/officeDocument/2006/relationships/hyperlink" Target="http://pattan.net-website.s3.amazonaws.com/images/2016/02/24/Trans_Chklst_ENG%2001-16_1.pdf" TargetMode="External"/><Relationship Id="rId99" Type="http://schemas.openxmlformats.org/officeDocument/2006/relationships/hyperlink" Target="http://www.rti4success.org/sites/default/files/Using%20School%20Leadership%20Teams%20to%20Meet.pdf" TargetMode="External"/><Relationship Id="rId101" Type="http://schemas.openxmlformats.org/officeDocument/2006/relationships/hyperlink" Target="http://pattan.net-website.s3.amazonaws.com/images/2011/05/18/EI051911b.pdf" TargetMode="External"/><Relationship Id="rId122" Type="http://schemas.openxmlformats.org/officeDocument/2006/relationships/hyperlink" Target="https://www.slideshare.net/ajain6012/good-and-bad-teachersgood-and-bad-teachers" TargetMode="External"/><Relationship Id="rId143" Type="http://schemas.openxmlformats.org/officeDocument/2006/relationships/hyperlink" Target="https://www.middleweb.com/26932/four-social-media-strategies-for-principals/" TargetMode="External"/><Relationship Id="rId148" Type="http://schemas.openxmlformats.org/officeDocument/2006/relationships/hyperlink" Target="http://www.wallacefoundation.org/knowledge-center/pages/strategy-6-three-essentials-improving-schools.aspx" TargetMode="Externa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yperlink" Target="http://www.wallacefoundation.org/knowledge-center/Documents/The-School-Principal-as-Leader-Guiding-Schools-to-Better-Teaching-and-Learning-2nd-Ed.pdf" TargetMode="External"/><Relationship Id="rId47" Type="http://schemas.openxmlformats.org/officeDocument/2006/relationships/hyperlink" Target="https://netforum.avectra.com/eweb/shopping/shopping.aspx?site=nagc&amp;webcode=shopping&amp;shopsearch=a%2Bguide%2Bto%2Bstate%2Bpolicies&amp;prd_key=0ebe1c1e-306c-446e-9320-f57827860b78" TargetMode="External"/><Relationship Id="rId68" Type="http://schemas.openxmlformats.org/officeDocument/2006/relationships/hyperlink" Target="http://www.hcsd.iu5.org/Induction/Finance/budgeting%20process.pdf" TargetMode="External"/><Relationship Id="rId89" Type="http://schemas.openxmlformats.org/officeDocument/2006/relationships/hyperlink" Target="http://pattan.net-website.s3.amazonaws.com/images/2014/01/07/Parents_SAAFP_Bklt1113.pdf" TargetMode="External"/><Relationship Id="rId112" Type="http://schemas.openxmlformats.org/officeDocument/2006/relationships/hyperlink" Target="http://steinhardt.nyu.edu/scmsAdmin/uploads/005/121/Culturally%20Responsive%20Classroom%20Mgmt%20Strat2.pdf" TargetMode="External"/><Relationship Id="rId133" Type="http://schemas.openxmlformats.org/officeDocument/2006/relationships/hyperlink" Target="http://www.naspcenter.org/principals/nassp_glbqt.html" TargetMode="External"/><Relationship Id="rId154" Type="http://schemas.openxmlformats.org/officeDocument/2006/relationships/hyperlink" Target="http://www.wallacefoundation.org/knowledge-center/Documents/The-School-Principal-as-Leader-Guiding-Schools-to-Better-Teaching-and-Learning-2nd-Ed.pdf" TargetMode="External"/><Relationship Id="rId16" Type="http://schemas.openxmlformats.org/officeDocument/2006/relationships/hyperlink" Target="http://www.ascd.org/publications/educational-leadership/sept07/vol65/num01/Ten-Roles-for-Teacher-Leaders.aspx" TargetMode="External"/><Relationship Id="rId37" Type="http://schemas.openxmlformats.org/officeDocument/2006/relationships/hyperlink" Target="http://www.ernweb.com/educational-research-articles/6-skills-resolve-conflicts-teachers-parents-buffering-relationships/" TargetMode="External"/><Relationship Id="rId58" Type="http://schemas.openxmlformats.org/officeDocument/2006/relationships/hyperlink" Target="http://www.udlcenter.org/sites/udlcenter.org/files/updateguidelines2_0.pdf" TargetMode="External"/><Relationship Id="rId79" Type="http://schemas.openxmlformats.org/officeDocument/2006/relationships/hyperlink" Target="http://www.ldonline.org/article/6086" TargetMode="External"/><Relationship Id="rId102" Type="http://schemas.openxmlformats.org/officeDocument/2006/relationships/hyperlink" Target="http://pattan.net-website.s3.amazonaws.com/images/2014/08/21/Transition%20Continuous%20Improvement%20Overview%20-%20August%202014.pdf" TargetMode="External"/><Relationship Id="rId123" Type="http://schemas.openxmlformats.org/officeDocument/2006/relationships/hyperlink" Target="http://oregonreadingfirst.uoregon.edu/ldrshp_presentations.html" TargetMode="External"/><Relationship Id="rId144" Type="http://schemas.openxmlformats.org/officeDocument/2006/relationships/hyperlink" Target="http://www.educationworld.com/a_admin/social-media-tips-administrators.shtml" TargetMode="External"/><Relationship Id="rId90" Type="http://schemas.openxmlformats.org/officeDocument/2006/relationships/hyperlink" Target="https://www.pakeys.org/uploadedcontent/docs/Transition%20into%20Formal%20Schooling/Enhancing%20the%20transition%20to%20kindergarten%20Linking%20children%20families%20and%20schools.PDF" TargetMode="External"/><Relationship Id="rId27" Type="http://schemas.openxmlformats.org/officeDocument/2006/relationships/hyperlink" Target="https://prezi.com/" TargetMode="External"/><Relationship Id="rId48" Type="http://schemas.openxmlformats.org/officeDocument/2006/relationships/hyperlink" Target="http://www.cast.org/" TargetMode="External"/><Relationship Id="rId69" Type="http://schemas.openxmlformats.org/officeDocument/2006/relationships/hyperlink" Target="https://www.psba.org/wp-content/uploads/2016/06/mandate-report-final.pdf" TargetMode="External"/><Relationship Id="rId113" Type="http://schemas.openxmlformats.org/officeDocument/2006/relationships/hyperlink" Target="http://www.nea.org/assets/docs/PB13_CulturalCompetence08.pdf" TargetMode="External"/><Relationship Id="rId134" Type="http://schemas.openxmlformats.org/officeDocument/2006/relationships/hyperlink" Target="https://www.glsen.org/sites/default/files/GLSEN%20Safe%20Space%20Ki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C67856E2-5F54-4AA9-ADE8-52FC0FD4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36</TotalTime>
  <Pages>51</Pages>
  <Words>11003</Words>
  <Characters>62720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13</cp:revision>
  <cp:lastPrinted>2017-07-31T18:01:00Z</cp:lastPrinted>
  <dcterms:created xsi:type="dcterms:W3CDTF">2019-03-28T01:11:00Z</dcterms:created>
  <dcterms:modified xsi:type="dcterms:W3CDTF">2019-08-28T00:17:00Z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