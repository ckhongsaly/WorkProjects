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191040BA" w:rsidR="005C1120" w:rsidRPr="0090566F" w:rsidRDefault="55558259" w:rsidP="55558259">
      <w:pPr>
        <w:pStyle w:val="Heading1"/>
        <w:rPr>
          <w:color w:val="1F605F"/>
        </w:rPr>
      </w:pPr>
      <w:r w:rsidRPr="55558259">
        <w:rPr>
          <w:color w:val="BD313B"/>
        </w:rPr>
        <w:t>Course Description</w:t>
      </w:r>
      <w:r w:rsidRPr="55558259">
        <w:rPr>
          <w:color w:val="9C2C2A" w:themeColor="accent1"/>
        </w:rPr>
        <w:t xml:space="preserve">  </w:t>
      </w:r>
    </w:p>
    <w:p w14:paraId="0D279BCC" w14:textId="77777777" w:rsidR="00121460" w:rsidRDefault="00121460" w:rsidP="00DC3920"/>
    <w:p w14:paraId="11DAA127" w14:textId="77777777" w:rsidR="00080683" w:rsidRPr="00FB6F4D" w:rsidRDefault="55558259" w:rsidP="00080683">
      <w:r>
        <w:t>An examination of financial decision making in the firm, including the sources of funds, capital structure, and long-range financial growth are studied.</w:t>
      </w:r>
    </w:p>
    <w:p w14:paraId="1CA9AFC7" w14:textId="77777777" w:rsidR="00E676CE" w:rsidRPr="0090566F" w:rsidRDefault="00E676CE" w:rsidP="00DC3920"/>
    <w:p w14:paraId="34C93252" w14:textId="77777777" w:rsidR="00121460" w:rsidRDefault="55558259" w:rsidP="55558259">
      <w:pPr>
        <w:tabs>
          <w:tab w:val="left" w:pos="0"/>
        </w:tabs>
        <w:rPr>
          <w:rFonts w:cs="Arial"/>
          <w:b/>
          <w:bCs/>
          <w:color w:val="9C2C2A" w:themeColor="accent1"/>
          <w:sz w:val="22"/>
          <w:szCs w:val="22"/>
        </w:rPr>
      </w:pPr>
      <w:r w:rsidRPr="55558259">
        <w:rPr>
          <w:rFonts w:cs="Arial"/>
          <w:b/>
          <w:bCs/>
          <w:color w:val="BD313B"/>
          <w:sz w:val="22"/>
          <w:szCs w:val="22"/>
        </w:rPr>
        <w:t>University Learning Outcomes (ULO)</w:t>
      </w:r>
    </w:p>
    <w:p w14:paraId="259C4324" w14:textId="77777777" w:rsidR="00121460" w:rsidRPr="004F138A" w:rsidRDefault="00121460" w:rsidP="00121460">
      <w:pPr>
        <w:tabs>
          <w:tab w:val="left" w:pos="0"/>
        </w:tabs>
        <w:rPr>
          <w:rFonts w:cs="Arial"/>
          <w:szCs w:val="22"/>
        </w:rPr>
      </w:pPr>
    </w:p>
    <w:p w14:paraId="6A577208" w14:textId="69E5B297" w:rsidR="55558259" w:rsidRDefault="55558259" w:rsidP="55558259">
      <w:pPr>
        <w:pStyle w:val="ListParagraph"/>
        <w:numPr>
          <w:ilvl w:val="0"/>
          <w:numId w:val="13"/>
        </w:numPr>
      </w:pPr>
      <w:r w:rsidRPr="55558259">
        <w:rPr>
          <w:rFonts w:eastAsia="Arial" w:cs="Arial"/>
          <w:b/>
          <w:bCs/>
          <w:sz w:val="22"/>
          <w:szCs w:val="22"/>
        </w:rPr>
        <w:t>ULO1:</w:t>
      </w:r>
      <w:r w:rsidRPr="55558259">
        <w:rPr>
          <w:rFonts w:eastAsia="Arial" w:cs="Arial"/>
          <w:sz w:val="22"/>
          <w:szCs w:val="22"/>
        </w:rPr>
        <w:t xml:space="preserve"> Knowledge of Human Cultures and the Physical and Natural World</w:t>
      </w:r>
    </w:p>
    <w:p w14:paraId="76D0B0C7" w14:textId="3AEDF452" w:rsidR="55558259" w:rsidRDefault="55558259" w:rsidP="55558259">
      <w:pPr>
        <w:numPr>
          <w:ilvl w:val="0"/>
          <w:numId w:val="13"/>
        </w:numPr>
      </w:pPr>
      <w:r w:rsidRPr="55558259">
        <w:rPr>
          <w:rFonts w:eastAsia="Arial" w:cs="Arial"/>
          <w:b/>
          <w:bCs/>
          <w:sz w:val="22"/>
          <w:szCs w:val="22"/>
        </w:rPr>
        <w:t>ULO2:</w:t>
      </w:r>
      <w:r w:rsidRPr="55558259">
        <w:rPr>
          <w:rFonts w:eastAsia="Arial" w:cs="Arial"/>
          <w:sz w:val="22"/>
          <w:szCs w:val="22"/>
        </w:rPr>
        <w:t xml:space="preserve"> Intellectual and Practical Skills</w:t>
      </w:r>
    </w:p>
    <w:p w14:paraId="481ECC6D" w14:textId="4B96B594" w:rsidR="55558259" w:rsidRDefault="55558259" w:rsidP="55558259">
      <w:pPr>
        <w:numPr>
          <w:ilvl w:val="0"/>
          <w:numId w:val="13"/>
        </w:numPr>
      </w:pPr>
      <w:r w:rsidRPr="55558259">
        <w:rPr>
          <w:rFonts w:eastAsia="Arial" w:cs="Arial"/>
          <w:b/>
          <w:bCs/>
          <w:sz w:val="22"/>
          <w:szCs w:val="22"/>
        </w:rPr>
        <w:t xml:space="preserve">ULO3: </w:t>
      </w:r>
      <w:r w:rsidRPr="55558259">
        <w:rPr>
          <w:rFonts w:eastAsia="Arial" w:cs="Arial"/>
          <w:sz w:val="22"/>
          <w:szCs w:val="22"/>
        </w:rPr>
        <w:t>Personal and Social Responsibility</w:t>
      </w:r>
    </w:p>
    <w:p w14:paraId="268BD7C4" w14:textId="3E3ED41A" w:rsidR="55558259" w:rsidRDefault="55558259" w:rsidP="55558259">
      <w:pPr>
        <w:numPr>
          <w:ilvl w:val="0"/>
          <w:numId w:val="13"/>
        </w:numPr>
      </w:pPr>
      <w:r w:rsidRPr="55558259">
        <w:rPr>
          <w:rFonts w:eastAsia="Arial" w:cs="Arial"/>
          <w:b/>
          <w:bCs/>
          <w:sz w:val="22"/>
          <w:szCs w:val="22"/>
        </w:rPr>
        <w:t>ULO4:</w:t>
      </w:r>
      <w:r w:rsidRPr="55558259">
        <w:rPr>
          <w:rFonts w:eastAsia="Arial" w:cs="Arial"/>
          <w:sz w:val="22"/>
          <w:szCs w:val="22"/>
        </w:rPr>
        <w:t xml:space="preserve"> Integrative and Applied Learning</w:t>
      </w:r>
    </w:p>
    <w:p w14:paraId="0A21004D" w14:textId="75012B38" w:rsidR="55558259" w:rsidRDefault="55558259" w:rsidP="55558259">
      <w:pPr>
        <w:numPr>
          <w:ilvl w:val="0"/>
          <w:numId w:val="13"/>
        </w:numPr>
      </w:pPr>
      <w:r w:rsidRPr="55558259">
        <w:rPr>
          <w:rFonts w:eastAsia="Arial" w:cs="Arial"/>
          <w:b/>
          <w:bCs/>
          <w:sz w:val="22"/>
          <w:szCs w:val="22"/>
        </w:rPr>
        <w:t>ULO5:</w:t>
      </w:r>
      <w:r w:rsidRPr="55558259">
        <w:rPr>
          <w:rFonts w:eastAsia="Arial" w:cs="Arial"/>
          <w:sz w:val="22"/>
          <w:szCs w:val="22"/>
        </w:rPr>
        <w:t xml:space="preserve"> Immersed in the Critical Concerns of the Sisters of Mercy of the Americas</w:t>
      </w:r>
    </w:p>
    <w:p w14:paraId="328DBEB0" w14:textId="77777777" w:rsidR="00825564" w:rsidRPr="0090566F" w:rsidRDefault="00825564" w:rsidP="00825564"/>
    <w:p w14:paraId="02D92482" w14:textId="77777777" w:rsidR="00132272" w:rsidRDefault="55558259" w:rsidP="55558259">
      <w:pPr>
        <w:pStyle w:val="Heading1"/>
        <w:rPr>
          <w:color w:val="BD313B"/>
        </w:rPr>
      </w:pPr>
      <w:r w:rsidRPr="55558259">
        <w:rPr>
          <w:color w:val="BD313B"/>
        </w:rPr>
        <w:t xml:space="preserve">Program Learning Outcomes (PLO) </w:t>
      </w:r>
    </w:p>
    <w:p w14:paraId="18D02B6D" w14:textId="77777777" w:rsidR="00103FC5" w:rsidRDefault="00103FC5" w:rsidP="00103FC5">
      <w:pPr>
        <w:pStyle w:val="AssignmentsLevel2"/>
        <w:numPr>
          <w:ilvl w:val="0"/>
          <w:numId w:val="0"/>
        </w:numPr>
        <w:ind w:left="360" w:hanging="360"/>
      </w:pPr>
    </w:p>
    <w:p w14:paraId="5F2C88FC" w14:textId="77777777" w:rsidR="00136CAB" w:rsidRDefault="00136CAB" w:rsidP="00136CAB">
      <w:pPr>
        <w:pStyle w:val="AssignmentsLevel2"/>
        <w:numPr>
          <w:ilvl w:val="0"/>
          <w:numId w:val="42"/>
        </w:numPr>
        <w:ind w:left="360"/>
        <w:rPr>
          <w:rFonts w:eastAsiaTheme="minorHAnsi"/>
        </w:rPr>
      </w:pPr>
      <w:r>
        <w:rPr>
          <w:b/>
          <w:bCs/>
        </w:rPr>
        <w:t>PLO1</w:t>
      </w:r>
      <w:r>
        <w:t>: The ability to clearly and effectively prepare written business communications.</w:t>
      </w:r>
      <w:r>
        <w:rPr>
          <w:iCs/>
        </w:rPr>
        <w:t xml:space="preserve"> (ULO 1, 2, 4)</w:t>
      </w:r>
    </w:p>
    <w:p w14:paraId="4A901139" w14:textId="77777777" w:rsidR="00136CAB" w:rsidRDefault="00136CAB" w:rsidP="00136CAB">
      <w:pPr>
        <w:pStyle w:val="AssignmentsLevel2"/>
        <w:numPr>
          <w:ilvl w:val="0"/>
          <w:numId w:val="42"/>
        </w:numPr>
        <w:ind w:left="360"/>
        <w:rPr>
          <w:iCs/>
        </w:rPr>
      </w:pPr>
      <w:r>
        <w:rPr>
          <w:b/>
          <w:bCs/>
        </w:rPr>
        <w:t>PLO2</w:t>
      </w:r>
      <w:r>
        <w:t>: Business students will apply knowledge and skills to make appropriate business decisions.</w:t>
      </w:r>
      <w:r>
        <w:rPr>
          <w:iCs/>
        </w:rPr>
        <w:t xml:space="preserve"> (ULO 1, 2, 3, 4)</w:t>
      </w:r>
    </w:p>
    <w:p w14:paraId="13F1A435" w14:textId="77777777" w:rsidR="00136CAB" w:rsidRDefault="00136CAB" w:rsidP="00136CAB">
      <w:pPr>
        <w:pStyle w:val="AssignmentsLevel2"/>
        <w:numPr>
          <w:ilvl w:val="0"/>
          <w:numId w:val="42"/>
        </w:numPr>
        <w:ind w:left="360"/>
      </w:pPr>
      <w:r>
        <w:rPr>
          <w:b/>
          <w:bCs/>
        </w:rPr>
        <w:t>PLO3</w:t>
      </w:r>
      <w:r>
        <w:t>: The student will be able to apply ethical and moral decision-making principles to business situations.</w:t>
      </w:r>
      <w:r>
        <w:rPr>
          <w:iCs/>
        </w:rPr>
        <w:t xml:space="preserve"> (ULO 2, 3, 4)</w:t>
      </w:r>
    </w:p>
    <w:p w14:paraId="38353954" w14:textId="77777777" w:rsidR="00136CAB" w:rsidRDefault="00136CAB" w:rsidP="00136CAB">
      <w:pPr>
        <w:pStyle w:val="AssignmentsLevel2"/>
        <w:numPr>
          <w:ilvl w:val="0"/>
          <w:numId w:val="42"/>
        </w:numPr>
        <w:ind w:left="360"/>
      </w:pPr>
      <w:r>
        <w:rPr>
          <w:b/>
          <w:bCs/>
        </w:rPr>
        <w:t>PLO4</w:t>
      </w:r>
      <w:r>
        <w:t>: The student will demonstrate decision-support tools required for business professionals.</w:t>
      </w:r>
      <w:r>
        <w:rPr>
          <w:iCs/>
        </w:rPr>
        <w:t xml:space="preserve"> (ULO 2, 3, 4)</w:t>
      </w:r>
    </w:p>
    <w:p w14:paraId="6CE52E92" w14:textId="77777777" w:rsidR="00136CAB" w:rsidRDefault="00136CAB" w:rsidP="00136CAB">
      <w:pPr>
        <w:pStyle w:val="AssignmentsLevel2"/>
        <w:numPr>
          <w:ilvl w:val="0"/>
          <w:numId w:val="42"/>
        </w:numPr>
        <w:ind w:left="360"/>
      </w:pPr>
      <w:r>
        <w:rPr>
          <w:b/>
          <w:bCs/>
        </w:rPr>
        <w:t>PLO5:</w:t>
      </w:r>
      <w:r>
        <w:t xml:space="preserve"> The student will demonstrate the ability to find, evaluate, and apply sources of information relevant to business issues and situations. </w:t>
      </w:r>
      <w:r>
        <w:rPr>
          <w:iCs/>
        </w:rPr>
        <w:t>(ULO 1, 2, 4)</w:t>
      </w:r>
    </w:p>
    <w:p w14:paraId="31F8E02C" w14:textId="77777777" w:rsidR="00104F2B" w:rsidRDefault="00104F2B" w:rsidP="00AC14C7">
      <w:pPr>
        <w:rPr>
          <w:rFonts w:cs="Arial"/>
          <w:szCs w:val="20"/>
          <w:highlight w:val="yellow"/>
        </w:rPr>
      </w:pPr>
    </w:p>
    <w:p w14:paraId="2BDB00FC" w14:textId="77777777" w:rsidR="00EE72BE" w:rsidRPr="00121460" w:rsidRDefault="55558259" w:rsidP="55558259">
      <w:pPr>
        <w:pStyle w:val="Heading1"/>
        <w:rPr>
          <w:color w:val="BD313B"/>
        </w:rPr>
      </w:pPr>
      <w:r w:rsidRPr="55558259">
        <w:rPr>
          <w:color w:val="BD313B"/>
        </w:rPr>
        <w:t xml:space="preserve">Course Learning Outcomes (CLO) </w:t>
      </w:r>
    </w:p>
    <w:p w14:paraId="0BC19778" w14:textId="77777777" w:rsidR="00254182" w:rsidRPr="0090566F" w:rsidRDefault="00254182" w:rsidP="00E127B5">
      <w:pPr>
        <w:tabs>
          <w:tab w:val="left" w:pos="0"/>
        </w:tabs>
        <w:rPr>
          <w:rFonts w:cs="Arial"/>
          <w:szCs w:val="20"/>
        </w:rPr>
      </w:pPr>
    </w:p>
    <w:p w14:paraId="42320CEF" w14:textId="7562C925" w:rsidR="00080683" w:rsidRPr="00080683" w:rsidRDefault="55558259" w:rsidP="55558259">
      <w:pPr>
        <w:numPr>
          <w:ilvl w:val="0"/>
          <w:numId w:val="7"/>
        </w:numPr>
        <w:tabs>
          <w:tab w:val="left" w:pos="0"/>
        </w:tabs>
        <w:rPr>
          <w:rFonts w:cs="Arial"/>
        </w:rPr>
      </w:pPr>
      <w:r w:rsidRPr="55558259">
        <w:rPr>
          <w:rFonts w:cs="Arial"/>
          <w:b/>
          <w:bCs/>
        </w:rPr>
        <w:t>CLO1:</w:t>
      </w:r>
      <w:r>
        <w:t xml:space="preserve"> Analyze the capital budgeting process. </w:t>
      </w:r>
    </w:p>
    <w:p w14:paraId="15270FA8" w14:textId="51FFC4BE" w:rsidR="00080683" w:rsidRDefault="55558259" w:rsidP="55558259">
      <w:pPr>
        <w:numPr>
          <w:ilvl w:val="0"/>
          <w:numId w:val="7"/>
        </w:numPr>
        <w:tabs>
          <w:tab w:val="left" w:pos="0"/>
        </w:tabs>
        <w:rPr>
          <w:rFonts w:cs="Arial"/>
        </w:rPr>
      </w:pPr>
      <w:r w:rsidRPr="55558259">
        <w:rPr>
          <w:rFonts w:cs="Arial"/>
          <w:b/>
          <w:bCs/>
        </w:rPr>
        <w:t>CLO2:</w:t>
      </w:r>
      <w:r w:rsidRPr="55558259">
        <w:rPr>
          <w:rFonts w:cs="Arial"/>
        </w:rPr>
        <w:t xml:space="preserve"> Differentiate between the characteristics of the various sources of financing.</w:t>
      </w:r>
    </w:p>
    <w:p w14:paraId="33A76B4A" w14:textId="01148752" w:rsidR="008A0486" w:rsidRDefault="55558259" w:rsidP="55558259">
      <w:pPr>
        <w:numPr>
          <w:ilvl w:val="0"/>
          <w:numId w:val="7"/>
        </w:numPr>
        <w:tabs>
          <w:tab w:val="left" w:pos="0"/>
        </w:tabs>
        <w:rPr>
          <w:rFonts w:cs="Arial"/>
        </w:rPr>
      </w:pPr>
      <w:r w:rsidRPr="55558259">
        <w:rPr>
          <w:rFonts w:cs="Arial"/>
          <w:b/>
          <w:bCs/>
        </w:rPr>
        <w:t>CLO3:</w:t>
      </w:r>
      <w:r w:rsidRPr="55558259">
        <w:rPr>
          <w:rFonts w:cs="Arial"/>
        </w:rPr>
        <w:t xml:space="preserve"> Analyze the components and function of working capital management.</w:t>
      </w:r>
    </w:p>
    <w:p w14:paraId="54486417" w14:textId="15BBD24C" w:rsidR="00304208" w:rsidRPr="00080683" w:rsidRDefault="55558259" w:rsidP="55558259">
      <w:pPr>
        <w:numPr>
          <w:ilvl w:val="0"/>
          <w:numId w:val="7"/>
        </w:numPr>
        <w:tabs>
          <w:tab w:val="left" w:pos="0"/>
        </w:tabs>
        <w:rPr>
          <w:rFonts w:cs="Arial"/>
        </w:rPr>
      </w:pPr>
      <w:r w:rsidRPr="55558259">
        <w:rPr>
          <w:rFonts w:cs="Arial"/>
          <w:b/>
          <w:bCs/>
        </w:rPr>
        <w:t>CLO4:</w:t>
      </w:r>
      <w:r w:rsidRPr="55558259">
        <w:rPr>
          <w:rFonts w:cs="Arial"/>
        </w:rPr>
        <w:t xml:space="preserve"> Describe the influence of globalization.</w:t>
      </w:r>
    </w:p>
    <w:p w14:paraId="39F62B5F" w14:textId="77777777" w:rsidR="004F138A" w:rsidRDefault="004F138A" w:rsidP="004F138A">
      <w:pPr>
        <w:tabs>
          <w:tab w:val="left" w:pos="0"/>
        </w:tabs>
        <w:rPr>
          <w:rFonts w:cs="Arial"/>
          <w:szCs w:val="20"/>
        </w:rPr>
      </w:pPr>
    </w:p>
    <w:p w14:paraId="33EAB80D" w14:textId="77777777" w:rsidR="004F138A" w:rsidRDefault="55558259" w:rsidP="55558259">
      <w:pPr>
        <w:tabs>
          <w:tab w:val="left" w:pos="0"/>
        </w:tabs>
        <w:rPr>
          <w:rFonts w:cs="Arial"/>
          <w:b/>
          <w:bCs/>
          <w:color w:val="9C2C2A" w:themeColor="accent1"/>
          <w:sz w:val="22"/>
          <w:szCs w:val="22"/>
        </w:rPr>
      </w:pPr>
      <w:r w:rsidRPr="55558259">
        <w:rPr>
          <w:rFonts w:cs="Arial"/>
          <w:b/>
          <w:bCs/>
          <w:color w:val="BD313B"/>
          <w:sz w:val="22"/>
          <w:szCs w:val="22"/>
        </w:rPr>
        <w:t>Student Expectations</w:t>
      </w:r>
    </w:p>
    <w:p w14:paraId="4EA38AB6" w14:textId="77777777" w:rsidR="004F138A" w:rsidRPr="005E7245" w:rsidRDefault="004F138A" w:rsidP="004F138A">
      <w:pPr>
        <w:tabs>
          <w:tab w:val="left" w:pos="0"/>
        </w:tabs>
        <w:rPr>
          <w:rFonts w:cs="Arial"/>
          <w:b/>
          <w:color w:val="9C2C2A"/>
          <w:sz w:val="22"/>
          <w:szCs w:val="22"/>
        </w:rPr>
      </w:pPr>
    </w:p>
    <w:p w14:paraId="730D4699" w14:textId="5C2B9CE4" w:rsidR="004F138A" w:rsidRDefault="55558259" w:rsidP="55558259">
      <w:pPr>
        <w:tabs>
          <w:tab w:val="left" w:pos="0"/>
        </w:tabs>
        <w:rPr>
          <w:rFonts w:cs="Arial"/>
        </w:rPr>
      </w:pPr>
      <w:r w:rsidRPr="55558259">
        <w:rPr>
          <w:rFonts w:cs="Arial"/>
        </w:rPr>
        <w:t>Students are expected to do the following:</w:t>
      </w:r>
    </w:p>
    <w:p w14:paraId="102EC653" w14:textId="77777777" w:rsidR="00744767" w:rsidRDefault="00744767" w:rsidP="004F138A">
      <w:pPr>
        <w:tabs>
          <w:tab w:val="left" w:pos="0"/>
        </w:tabs>
        <w:rPr>
          <w:rFonts w:cs="Arial"/>
          <w:szCs w:val="20"/>
        </w:rPr>
      </w:pPr>
    </w:p>
    <w:p w14:paraId="5F5A5DA8" w14:textId="293A4ED8" w:rsidR="004F138A" w:rsidRPr="00B10A1D" w:rsidRDefault="55558259" w:rsidP="55558259">
      <w:pPr>
        <w:pStyle w:val="ListParagraph"/>
        <w:numPr>
          <w:ilvl w:val="0"/>
          <w:numId w:val="14"/>
        </w:numPr>
        <w:tabs>
          <w:tab w:val="left" w:pos="0"/>
        </w:tabs>
        <w:rPr>
          <w:rFonts w:cs="Arial"/>
        </w:rPr>
      </w:pPr>
      <w:r>
        <w:t>Ask probing and insightful questions related to course content</w:t>
      </w:r>
      <w:r w:rsidRPr="55558259">
        <w:rPr>
          <w:rFonts w:cs="Arial"/>
        </w:rPr>
        <w:t>.</w:t>
      </w:r>
    </w:p>
    <w:p w14:paraId="28C7DC76" w14:textId="3CEF8CF6" w:rsidR="004F138A" w:rsidRPr="00B10A1D" w:rsidRDefault="55558259" w:rsidP="55558259">
      <w:pPr>
        <w:pStyle w:val="ListParagraph"/>
        <w:numPr>
          <w:ilvl w:val="0"/>
          <w:numId w:val="14"/>
        </w:numPr>
        <w:tabs>
          <w:tab w:val="left" w:pos="0"/>
        </w:tabs>
        <w:rPr>
          <w:rFonts w:cs="Arial"/>
        </w:rPr>
      </w:pPr>
      <w:r>
        <w:t>Make meaningful and relevant connections and application to their own learning process</w:t>
      </w:r>
      <w:r w:rsidRPr="55558259">
        <w:rPr>
          <w:rFonts w:cs="Arial"/>
        </w:rPr>
        <w:t>.</w:t>
      </w:r>
    </w:p>
    <w:p w14:paraId="166159F6" w14:textId="4CFF80B3" w:rsidR="004F138A" w:rsidRPr="00B10A1D" w:rsidRDefault="55558259" w:rsidP="55558259">
      <w:pPr>
        <w:pStyle w:val="ListParagraph"/>
        <w:numPr>
          <w:ilvl w:val="0"/>
          <w:numId w:val="14"/>
        </w:numPr>
        <w:tabs>
          <w:tab w:val="left" w:pos="0"/>
        </w:tabs>
        <w:rPr>
          <w:rFonts w:cs="Arial"/>
        </w:rPr>
      </w:pPr>
      <w:r w:rsidRPr="55558259">
        <w:rPr>
          <w:rFonts w:cs="Arial"/>
        </w:rPr>
        <w:t>Be productive and contributing members of class discussions.</w:t>
      </w:r>
    </w:p>
    <w:p w14:paraId="2FC4E399" w14:textId="77777777" w:rsidR="004F138A" w:rsidRPr="0090566F" w:rsidRDefault="004F138A" w:rsidP="00E127B5">
      <w:pPr>
        <w:tabs>
          <w:tab w:val="left" w:pos="0"/>
        </w:tabs>
        <w:rPr>
          <w:rFonts w:cs="Arial"/>
          <w:szCs w:val="20"/>
        </w:rPr>
      </w:pPr>
    </w:p>
    <w:p w14:paraId="69583EDD" w14:textId="77777777" w:rsidR="00080683" w:rsidRPr="00100350" w:rsidRDefault="55558259" w:rsidP="00080683">
      <w:pPr>
        <w:pStyle w:val="Heading1"/>
      </w:pPr>
      <w:r w:rsidRPr="55558259">
        <w:rPr>
          <w:color w:val="BD313B"/>
        </w:rPr>
        <w:t>Required Course Materials</w:t>
      </w:r>
    </w:p>
    <w:p w14:paraId="79709486" w14:textId="77777777" w:rsidR="00080683" w:rsidRPr="0090566F" w:rsidRDefault="00080683" w:rsidP="00080683">
      <w:pPr>
        <w:pStyle w:val="APACitation"/>
      </w:pPr>
    </w:p>
    <w:p w14:paraId="24A8932E" w14:textId="65260F70" w:rsidR="008B540D" w:rsidRDefault="55558259" w:rsidP="55558259">
      <w:pPr>
        <w:pStyle w:val="APACitation"/>
        <w:rPr>
          <w:color w:val="auto"/>
        </w:rPr>
      </w:pPr>
      <w:r w:rsidRPr="55558259">
        <w:rPr>
          <w:color w:val="auto"/>
        </w:rPr>
        <w:t xml:space="preserve">Keown, A. J., Martin, J. D., &amp; Petty, J. W. (2014). </w:t>
      </w:r>
      <w:hyperlink r:id="rId13">
        <w:r w:rsidRPr="55558259">
          <w:rPr>
            <w:rStyle w:val="Hyperlink"/>
            <w:i/>
            <w:iCs/>
          </w:rPr>
          <w:t>Foundations of finance: The logic and practice of financial management</w:t>
        </w:r>
      </w:hyperlink>
      <w:r w:rsidRPr="55558259">
        <w:rPr>
          <w:color w:val="auto"/>
        </w:rPr>
        <w:t xml:space="preserve"> (8th ed.). Boston, MA: Pearson. ISBN: 9780132994873</w:t>
      </w:r>
    </w:p>
    <w:p w14:paraId="5B7E5441" w14:textId="77777777" w:rsidR="00962926" w:rsidRDefault="00962926" w:rsidP="00080683">
      <w:pPr>
        <w:pStyle w:val="APACitation"/>
        <w:rPr>
          <w:bCs/>
          <w:color w:val="auto"/>
        </w:rPr>
      </w:pPr>
    </w:p>
    <w:p w14:paraId="41E317C0" w14:textId="6FCF711E" w:rsidR="00080683" w:rsidRDefault="55558259" w:rsidP="55558259">
      <w:pPr>
        <w:tabs>
          <w:tab w:val="left" w:pos="0"/>
        </w:tabs>
        <w:rPr>
          <w:rFonts w:cs="Arial"/>
        </w:rPr>
      </w:pPr>
      <w:r w:rsidRPr="55558259">
        <w:rPr>
          <w:rFonts w:cs="Arial"/>
          <w:i/>
          <w:iCs/>
        </w:rPr>
        <w:t>Note to students</w:t>
      </w:r>
      <w:r w:rsidRPr="55558259">
        <w:rPr>
          <w:rFonts w:cs="Arial"/>
        </w:rPr>
        <w:t xml:space="preserve">: This course involves many financial calculations. You are strongly encouraged to purchase a business calculator, but you </w:t>
      </w:r>
      <w:proofErr w:type="gramStart"/>
      <w:r w:rsidRPr="55558259">
        <w:rPr>
          <w:rFonts w:cs="Arial"/>
        </w:rPr>
        <w:t>are allowed to</w:t>
      </w:r>
      <w:proofErr w:type="gramEnd"/>
      <w:r w:rsidRPr="55558259">
        <w:rPr>
          <w:rFonts w:cs="Arial"/>
        </w:rPr>
        <w:t xml:space="preserve"> use smartphone applications that can calculate financial equations. Whatever device you choose to use, make sure to follow the directions provided, as it is your responsibility to ensure proper usage.</w:t>
      </w:r>
    </w:p>
    <w:p w14:paraId="78B49F1E" w14:textId="77777777" w:rsidR="003A7392" w:rsidRDefault="003A7392" w:rsidP="003A7392">
      <w:pPr>
        <w:tabs>
          <w:tab w:val="left" w:pos="0"/>
        </w:tabs>
        <w:rPr>
          <w:rFonts w:cs="Arial"/>
          <w:szCs w:val="20"/>
        </w:rPr>
      </w:pPr>
    </w:p>
    <w:p w14:paraId="679C1363" w14:textId="76895421" w:rsidR="00BA1BC5" w:rsidDel="00E105EA" w:rsidRDefault="55558259" w:rsidP="00BA1BC5">
      <w:pPr>
        <w:pStyle w:val="Heading1"/>
        <w:rPr>
          <w:del w:id="0" w:author="Catherine Khongsaly" w:date="2019-03-05T10:40:00Z"/>
        </w:rPr>
      </w:pPr>
      <w:bookmarkStart w:id="1" w:name="_GoBack"/>
      <w:bookmarkEnd w:id="1"/>
      <w:del w:id="2" w:author="Catherine Khongsaly" w:date="2019-03-05T10:40:00Z">
        <w:r w:rsidRPr="55558259" w:rsidDel="00E105EA">
          <w:rPr>
            <w:color w:val="BD313B"/>
          </w:rPr>
          <w:delText>Student Accessibility Services</w:delText>
        </w:r>
      </w:del>
    </w:p>
    <w:p w14:paraId="552CFBD0" w14:textId="37214A58" w:rsidR="00BA1BC5" w:rsidDel="00E105EA" w:rsidRDefault="55558259" w:rsidP="55558259">
      <w:pPr>
        <w:spacing w:before="100" w:beforeAutospacing="1" w:after="100" w:afterAutospacing="1"/>
        <w:rPr>
          <w:del w:id="3" w:author="Catherine Khongsaly" w:date="2019-03-05T10:40:00Z"/>
          <w:rFonts w:ascii="Times New Roman" w:hAnsi="Times New Roman"/>
        </w:rPr>
      </w:pPr>
      <w:del w:id="4" w:author="Catherine Khongsaly" w:date="2019-03-05T10:40:00Z">
        <w:r w:rsidDel="00E105EA">
          <w:delText xml:space="preserve">Gwynedd Mercy University is committed to providing reasonable accommodations for all persons with disabilities.  If you have a disability-related need for modifications or reasonable accommodations in this course, please contact the office of Student Accessibility Services located in Counseling Services, The Griffin Complex; call </w:delText>
        </w:r>
        <w:r w:rsidR="006678B3" w:rsidDel="00E105EA">
          <w:rPr>
            <w:rStyle w:val="Hyperlink"/>
          </w:rPr>
          <w:fldChar w:fldCharType="begin"/>
        </w:r>
        <w:r w:rsidR="006678B3" w:rsidDel="00E105EA">
          <w:rPr>
            <w:rStyle w:val="Hyperlink"/>
          </w:rPr>
          <w:delInstrText xml:space="preserve"> HYPERLINK "tel:215-646-7300" \h </w:delInstrText>
        </w:r>
        <w:r w:rsidR="006678B3" w:rsidDel="00E105EA">
          <w:rPr>
            <w:rStyle w:val="Hyperlink"/>
          </w:rPr>
          <w:fldChar w:fldCharType="separate"/>
        </w:r>
        <w:r w:rsidRPr="55558259" w:rsidDel="00E105EA">
          <w:rPr>
            <w:rStyle w:val="Hyperlink"/>
          </w:rPr>
          <w:delText>215-646-7300</w:delText>
        </w:r>
        <w:r w:rsidR="006678B3" w:rsidDel="00E105EA">
          <w:rPr>
            <w:rStyle w:val="Hyperlink"/>
          </w:rPr>
          <w:fldChar w:fldCharType="end"/>
        </w:r>
        <w:r w:rsidR="006678B3" w:rsidDel="00E105EA">
          <w:rPr>
            <w:rStyle w:val="Hyperlink"/>
          </w:rPr>
          <w:fldChar w:fldCharType="begin"/>
        </w:r>
        <w:r w:rsidR="006678B3" w:rsidDel="00E105EA">
          <w:rPr>
            <w:rStyle w:val="Hyperlink"/>
          </w:rPr>
          <w:delInstrText xml:space="preserve"> HYPERLINK "tel:215-646-7300%20x21427" \h </w:delInstrText>
        </w:r>
        <w:r w:rsidR="006678B3" w:rsidDel="00E105EA">
          <w:rPr>
            <w:rStyle w:val="Hyperlink"/>
          </w:rPr>
          <w:fldChar w:fldCharType="separate"/>
        </w:r>
        <w:r w:rsidRPr="55558259" w:rsidDel="00E105EA">
          <w:rPr>
            <w:rStyle w:val="Hyperlink"/>
          </w:rPr>
          <w:delText> </w:delText>
        </w:r>
        <w:r w:rsidR="006678B3" w:rsidDel="00E105EA">
          <w:rPr>
            <w:rStyle w:val="Hyperlink"/>
          </w:rPr>
          <w:fldChar w:fldCharType="end"/>
        </w:r>
        <w:r w:rsidDel="00E105EA">
          <w:delText>ext. 427, or visit the Student Accessibility Services web page </w:delText>
        </w:r>
        <w:r w:rsidR="006678B3" w:rsidDel="00E105EA">
          <w:rPr>
            <w:rStyle w:val="Hyperlink"/>
          </w:rPr>
          <w:fldChar w:fldCharType="begin"/>
        </w:r>
        <w:r w:rsidR="006678B3" w:rsidDel="00E105EA">
          <w:rPr>
            <w:rStyle w:val="Hyperlink"/>
          </w:rPr>
          <w:delInstrText xml:space="preserve"> HYPERLINK "http://ww</w:delInstrText>
        </w:r>
        <w:r w:rsidR="006678B3" w:rsidDel="00E105EA">
          <w:rPr>
            <w:rStyle w:val="Hyperlink"/>
          </w:rPr>
          <w:delInstrText xml:space="preserve">w.gmercyu.edu/student-life/campus-resources/student-accessibility-services" \h </w:delInstrText>
        </w:r>
        <w:r w:rsidR="006678B3" w:rsidDel="00E105EA">
          <w:rPr>
            <w:rStyle w:val="Hyperlink"/>
          </w:rPr>
          <w:fldChar w:fldCharType="separate"/>
        </w:r>
        <w:r w:rsidRPr="55558259" w:rsidDel="00E105EA">
          <w:rPr>
            <w:rStyle w:val="Hyperlink"/>
          </w:rPr>
          <w:delText>www.gmercyu.edu/student-life/campus-resources/student-accessibility-services</w:delText>
        </w:r>
        <w:r w:rsidR="006678B3" w:rsidDel="00E105EA">
          <w:rPr>
            <w:rStyle w:val="Hyperlink"/>
          </w:rPr>
          <w:fldChar w:fldCharType="end"/>
        </w:r>
        <w:r w:rsidDel="00E105EA">
          <w:delText> .  If the documentation supports your request for reasonable accommodations, the Student Accessibility services office will provide you with an accommodation letter. Please share this letter with me as early in the course as possible so that we may discuss the accommodations. </w:delText>
        </w:r>
      </w:del>
    </w:p>
    <w:p w14:paraId="39C52FC2" w14:textId="257ACEC8" w:rsidR="00BA1BC5" w:rsidDel="00E105EA" w:rsidRDefault="55558259" w:rsidP="55558259">
      <w:pPr>
        <w:spacing w:before="100" w:beforeAutospacing="1" w:after="100" w:afterAutospacing="1"/>
        <w:rPr>
          <w:del w:id="5" w:author="Catherine Khongsaly" w:date="2019-03-05T10:40:00Z"/>
        </w:rPr>
      </w:pPr>
      <w:del w:id="6" w:author="Catherine Khongsaly" w:date="2019-03-05T10:40:00Z">
        <w:r w:rsidDel="00E105EA">
          <w:delText>If you have emergency medical information to share with me, or if you need special arrangements in case the building must be evacuated, please inform me immediately.</w:delText>
        </w:r>
      </w:del>
    </w:p>
    <w:p w14:paraId="5CC5ED1B" w14:textId="77777777" w:rsidR="00BA1BC5" w:rsidRDefault="00BA1BC5" w:rsidP="00BA1BC5">
      <w:pPr>
        <w:rPr>
          <w:rFonts w:cs="Arial"/>
          <w:color w:val="000000"/>
          <w:szCs w:val="20"/>
        </w:rPr>
        <w:sectPr w:rsidR="00BA1BC5" w:rsidSect="002F1C1E">
          <w:headerReference w:type="default" r:id="rId14"/>
          <w:footerReference w:type="default" r:id="rId15"/>
          <w:headerReference w:type="first" r:id="rId16"/>
          <w:pgSz w:w="15840" w:h="12240" w:orient="landscape"/>
          <w:pgMar w:top="1440" w:right="1440" w:bottom="1440" w:left="1440" w:header="720" w:footer="720" w:gutter="0"/>
          <w:cols w:space="720"/>
          <w:titlePg/>
          <w:docGrid w:linePitch="272"/>
        </w:sectPr>
      </w:pPr>
    </w:p>
    <w:p w14:paraId="27A5FF1A" w14:textId="30261786" w:rsidR="00861D9D" w:rsidRDefault="55558259" w:rsidP="55558259">
      <w:pPr>
        <w:pStyle w:val="Heading1"/>
        <w:rPr>
          <w:color w:val="BD313B"/>
        </w:rPr>
      </w:pPr>
      <w:r w:rsidRPr="55558259">
        <w:rPr>
          <w:color w:val="BD313B"/>
        </w:rPr>
        <w:lastRenderedPageBreak/>
        <w:t xml:space="preserve"> Suggested Point Values</w:t>
      </w:r>
    </w:p>
    <w:p w14:paraId="2638594B" w14:textId="77777777" w:rsidR="00861D9D" w:rsidRPr="00861D9D" w:rsidRDefault="00861D9D" w:rsidP="00861D9D"/>
    <w:tbl>
      <w:tblPr>
        <w:tblStyle w:val="TableGrid1"/>
        <w:tblW w:w="5037" w:type="pct"/>
        <w:tblInd w:w="-95" w:type="dxa"/>
        <w:tblBorders>
          <w:insideH w:val="dotted" w:sz="4" w:space="0" w:color="auto"/>
          <w:insideV w:val="dotted" w:sz="4" w:space="0" w:color="auto"/>
        </w:tblBorders>
        <w:tblLook w:val="04A0" w:firstRow="1" w:lastRow="0" w:firstColumn="1" w:lastColumn="0" w:noHBand="0" w:noVBand="1"/>
      </w:tblPr>
      <w:tblGrid>
        <w:gridCol w:w="1259"/>
        <w:gridCol w:w="8102"/>
        <w:gridCol w:w="1686"/>
        <w:gridCol w:w="1999"/>
      </w:tblGrid>
      <w:tr w:rsidR="00861D9D" w:rsidRPr="004F138A" w14:paraId="0E6B31D1" w14:textId="77777777" w:rsidTr="55558259">
        <w:tc>
          <w:tcPr>
            <w:tcW w:w="483" w:type="pct"/>
            <w:tcBorders>
              <w:top w:val="single" w:sz="4" w:space="0" w:color="auto"/>
              <w:bottom w:val="nil"/>
              <w:right w:val="nil"/>
            </w:tcBorders>
            <w:shd w:val="clear" w:color="auto" w:fill="BD313B"/>
            <w:vAlign w:val="center"/>
          </w:tcPr>
          <w:p w14:paraId="5AC66BB6" w14:textId="77777777" w:rsidR="00861D9D" w:rsidRPr="004F138A" w:rsidRDefault="00861D9D" w:rsidP="00132272">
            <w:pPr>
              <w:ind w:left="859" w:hanging="859"/>
              <w:rPr>
                <w:b/>
                <w:color w:val="FFFFFF" w:themeColor="background1"/>
                <w:szCs w:val="20"/>
              </w:rPr>
            </w:pPr>
          </w:p>
        </w:tc>
        <w:tc>
          <w:tcPr>
            <w:tcW w:w="3105" w:type="pct"/>
            <w:tcBorders>
              <w:top w:val="single" w:sz="4" w:space="0" w:color="auto"/>
              <w:left w:val="nil"/>
              <w:bottom w:val="nil"/>
              <w:right w:val="nil"/>
            </w:tcBorders>
            <w:shd w:val="clear" w:color="auto" w:fill="BD313B"/>
            <w:vAlign w:val="center"/>
          </w:tcPr>
          <w:p w14:paraId="091EFA50" w14:textId="77777777" w:rsidR="00861D9D" w:rsidRPr="004F138A" w:rsidRDefault="55558259" w:rsidP="55558259">
            <w:pPr>
              <w:ind w:left="859" w:hanging="859"/>
              <w:rPr>
                <w:b/>
                <w:bCs/>
                <w:color w:val="FFFFFF" w:themeColor="background1"/>
                <w:sz w:val="22"/>
                <w:szCs w:val="22"/>
              </w:rPr>
            </w:pPr>
            <w:r w:rsidRPr="55558259">
              <w:rPr>
                <w:b/>
                <w:bCs/>
                <w:color w:val="FFFFFF" w:themeColor="background1"/>
                <w:sz w:val="22"/>
                <w:szCs w:val="22"/>
              </w:rPr>
              <w:t>Assessment</w:t>
            </w:r>
          </w:p>
        </w:tc>
        <w:tc>
          <w:tcPr>
            <w:tcW w:w="646" w:type="pct"/>
            <w:tcBorders>
              <w:top w:val="single" w:sz="4" w:space="0" w:color="auto"/>
              <w:left w:val="nil"/>
              <w:bottom w:val="nil"/>
              <w:right w:val="nil"/>
            </w:tcBorders>
            <w:shd w:val="clear" w:color="auto" w:fill="BD313B"/>
            <w:vAlign w:val="center"/>
          </w:tcPr>
          <w:p w14:paraId="047596B3" w14:textId="77777777" w:rsidR="00861D9D" w:rsidRPr="004F138A" w:rsidRDefault="55558259" w:rsidP="55558259">
            <w:pPr>
              <w:ind w:left="859" w:hanging="859"/>
              <w:jc w:val="center"/>
              <w:rPr>
                <w:b/>
                <w:bCs/>
                <w:color w:val="FFFFFF" w:themeColor="background1"/>
                <w:sz w:val="22"/>
                <w:szCs w:val="22"/>
              </w:rPr>
            </w:pPr>
            <w:r w:rsidRPr="55558259">
              <w:rPr>
                <w:b/>
                <w:bCs/>
                <w:color w:val="FFFFFF" w:themeColor="background1"/>
                <w:sz w:val="22"/>
                <w:szCs w:val="22"/>
              </w:rPr>
              <w:t>Point Value</w:t>
            </w:r>
          </w:p>
        </w:tc>
        <w:tc>
          <w:tcPr>
            <w:tcW w:w="766" w:type="pct"/>
            <w:tcBorders>
              <w:top w:val="single" w:sz="4" w:space="0" w:color="auto"/>
              <w:left w:val="nil"/>
              <w:bottom w:val="nil"/>
            </w:tcBorders>
            <w:shd w:val="clear" w:color="auto" w:fill="BD313B"/>
            <w:vAlign w:val="center"/>
          </w:tcPr>
          <w:p w14:paraId="2E22F704" w14:textId="77777777" w:rsidR="00861D9D" w:rsidRPr="004F138A" w:rsidRDefault="55558259" w:rsidP="55558259">
            <w:pPr>
              <w:ind w:left="859" w:hanging="859"/>
              <w:jc w:val="center"/>
              <w:rPr>
                <w:b/>
                <w:bCs/>
                <w:color w:val="FFFFFF" w:themeColor="background1"/>
                <w:sz w:val="22"/>
                <w:szCs w:val="22"/>
              </w:rPr>
            </w:pPr>
            <w:r w:rsidRPr="55558259">
              <w:rPr>
                <w:b/>
                <w:bCs/>
                <w:color w:val="FFFFFF" w:themeColor="background1"/>
                <w:sz w:val="22"/>
                <w:szCs w:val="22"/>
              </w:rPr>
              <w:t>Due</w:t>
            </w:r>
          </w:p>
        </w:tc>
      </w:tr>
      <w:tr w:rsidR="00861D9D" w:rsidRPr="0090566F" w14:paraId="33DCD146" w14:textId="77777777" w:rsidTr="55558259">
        <w:tc>
          <w:tcPr>
            <w:tcW w:w="3588" w:type="pct"/>
            <w:gridSpan w:val="2"/>
            <w:tcBorders>
              <w:top w:val="nil"/>
              <w:bottom w:val="dotted" w:sz="4" w:space="0" w:color="auto"/>
              <w:right w:val="nil"/>
            </w:tcBorders>
            <w:shd w:val="clear" w:color="auto" w:fill="D8D9DA"/>
            <w:vAlign w:val="center"/>
          </w:tcPr>
          <w:p w14:paraId="4162DED7" w14:textId="77777777" w:rsidR="00861D9D" w:rsidRPr="0090566F" w:rsidRDefault="55558259" w:rsidP="00132272">
            <w:pPr>
              <w:ind w:left="859" w:hanging="859"/>
              <w:rPr>
                <w:szCs w:val="20"/>
              </w:rPr>
            </w:pPr>
            <w:r w:rsidRPr="55558259">
              <w:rPr>
                <w:b/>
                <w:bCs/>
              </w:rPr>
              <w:t xml:space="preserve">Week 1 </w:t>
            </w:r>
          </w:p>
        </w:tc>
        <w:tc>
          <w:tcPr>
            <w:tcW w:w="646" w:type="pct"/>
            <w:tcBorders>
              <w:top w:val="nil"/>
              <w:left w:val="nil"/>
              <w:bottom w:val="dotted" w:sz="4" w:space="0" w:color="auto"/>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top w:val="nil"/>
              <w:left w:val="nil"/>
              <w:bottom w:val="dotted" w:sz="4" w:space="0" w:color="auto"/>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457484" w:rsidRPr="0090566F" w14:paraId="59C401A4" w14:textId="77777777" w:rsidTr="55558259">
        <w:tc>
          <w:tcPr>
            <w:tcW w:w="483" w:type="pct"/>
            <w:tcBorders>
              <w:top w:val="dotted" w:sz="4" w:space="0" w:color="auto"/>
              <w:bottom w:val="nil"/>
            </w:tcBorders>
            <w:vAlign w:val="center"/>
          </w:tcPr>
          <w:p w14:paraId="39552D0B" w14:textId="77777777" w:rsidR="00457484" w:rsidRPr="0090566F" w:rsidRDefault="00457484" w:rsidP="00457484">
            <w:pPr>
              <w:ind w:left="859" w:hanging="859"/>
              <w:rPr>
                <w:b/>
                <w:szCs w:val="20"/>
              </w:rPr>
            </w:pPr>
          </w:p>
        </w:tc>
        <w:tc>
          <w:tcPr>
            <w:tcW w:w="3105" w:type="pct"/>
            <w:tcBorders>
              <w:top w:val="dotted" w:sz="4" w:space="0" w:color="auto"/>
            </w:tcBorders>
            <w:vAlign w:val="center"/>
          </w:tcPr>
          <w:p w14:paraId="13ADC4D5" w14:textId="4CD7783D" w:rsidR="00457484" w:rsidRPr="0090566F" w:rsidRDefault="55558259" w:rsidP="00457484">
            <w:pPr>
              <w:ind w:left="859" w:hanging="859"/>
              <w:rPr>
                <w:szCs w:val="20"/>
              </w:rPr>
            </w:pPr>
            <w:r>
              <w:t>Learning Team Discussion</w:t>
            </w:r>
          </w:p>
        </w:tc>
        <w:tc>
          <w:tcPr>
            <w:tcW w:w="646" w:type="pct"/>
            <w:tcBorders>
              <w:top w:val="dotted" w:sz="4" w:space="0" w:color="auto"/>
            </w:tcBorders>
            <w:vAlign w:val="center"/>
          </w:tcPr>
          <w:p w14:paraId="0C64DDF3" w14:textId="265EC2FF" w:rsidR="00457484" w:rsidRPr="0090566F" w:rsidRDefault="55558259" w:rsidP="00457484">
            <w:pPr>
              <w:ind w:left="859" w:hanging="859"/>
              <w:jc w:val="center"/>
              <w:rPr>
                <w:szCs w:val="20"/>
              </w:rPr>
            </w:pPr>
            <w:r>
              <w:t>50</w:t>
            </w:r>
          </w:p>
        </w:tc>
        <w:tc>
          <w:tcPr>
            <w:tcW w:w="766" w:type="pct"/>
            <w:tcBorders>
              <w:top w:val="dotted" w:sz="4" w:space="0" w:color="auto"/>
            </w:tcBorders>
            <w:vAlign w:val="center"/>
          </w:tcPr>
          <w:p w14:paraId="14A35A18" w14:textId="77777777" w:rsidR="00457484" w:rsidRPr="0090566F" w:rsidRDefault="55558259" w:rsidP="00457484">
            <w:pPr>
              <w:ind w:left="859" w:hanging="859"/>
              <w:jc w:val="center"/>
              <w:rPr>
                <w:szCs w:val="20"/>
              </w:rPr>
            </w:pPr>
            <w:r>
              <w:t>&lt;insert due date&gt;</w:t>
            </w:r>
          </w:p>
        </w:tc>
      </w:tr>
      <w:tr w:rsidR="00457484" w:rsidRPr="0090566F" w14:paraId="2F7A8EFC" w14:textId="77777777" w:rsidTr="55558259">
        <w:tc>
          <w:tcPr>
            <w:tcW w:w="483" w:type="pct"/>
            <w:tcBorders>
              <w:top w:val="dotted" w:sz="4" w:space="0" w:color="auto"/>
              <w:bottom w:val="nil"/>
            </w:tcBorders>
            <w:vAlign w:val="center"/>
          </w:tcPr>
          <w:p w14:paraId="21732E95" w14:textId="77777777" w:rsidR="00457484" w:rsidRPr="0090566F" w:rsidRDefault="00457484" w:rsidP="00457484">
            <w:pPr>
              <w:ind w:left="859" w:hanging="859"/>
              <w:rPr>
                <w:b/>
                <w:szCs w:val="20"/>
              </w:rPr>
            </w:pPr>
          </w:p>
        </w:tc>
        <w:tc>
          <w:tcPr>
            <w:tcW w:w="3105" w:type="pct"/>
            <w:tcBorders>
              <w:top w:val="dotted" w:sz="4" w:space="0" w:color="auto"/>
            </w:tcBorders>
            <w:vAlign w:val="center"/>
          </w:tcPr>
          <w:p w14:paraId="5ACED20F" w14:textId="53E3192D" w:rsidR="00457484" w:rsidRDefault="55558259" w:rsidP="00457484">
            <w:pPr>
              <w:ind w:left="859" w:hanging="859"/>
              <w:rPr>
                <w:szCs w:val="20"/>
              </w:rPr>
            </w:pPr>
            <w:r>
              <w:t>Discussion: Capital Budgeting Process</w:t>
            </w:r>
          </w:p>
        </w:tc>
        <w:tc>
          <w:tcPr>
            <w:tcW w:w="646" w:type="pct"/>
            <w:tcBorders>
              <w:top w:val="dotted" w:sz="4" w:space="0" w:color="auto"/>
            </w:tcBorders>
            <w:vAlign w:val="center"/>
          </w:tcPr>
          <w:p w14:paraId="4B5D71AD" w14:textId="1C6B7CEB" w:rsidR="00457484" w:rsidRDefault="55558259" w:rsidP="00457484">
            <w:pPr>
              <w:ind w:left="859" w:hanging="859"/>
              <w:jc w:val="center"/>
              <w:rPr>
                <w:szCs w:val="20"/>
              </w:rPr>
            </w:pPr>
            <w:r>
              <w:t>25</w:t>
            </w:r>
          </w:p>
        </w:tc>
        <w:tc>
          <w:tcPr>
            <w:tcW w:w="766" w:type="pct"/>
            <w:tcBorders>
              <w:top w:val="dotted" w:sz="4" w:space="0" w:color="auto"/>
            </w:tcBorders>
            <w:vAlign w:val="center"/>
          </w:tcPr>
          <w:p w14:paraId="5ADEC6B9" w14:textId="77777777" w:rsidR="00457484" w:rsidRDefault="00457484" w:rsidP="00457484">
            <w:pPr>
              <w:ind w:left="859" w:hanging="859"/>
              <w:jc w:val="center"/>
              <w:rPr>
                <w:szCs w:val="20"/>
              </w:rPr>
            </w:pPr>
          </w:p>
        </w:tc>
      </w:tr>
      <w:tr w:rsidR="00457484" w:rsidRPr="0090566F" w14:paraId="60DCC6BB" w14:textId="77777777" w:rsidTr="55558259">
        <w:tc>
          <w:tcPr>
            <w:tcW w:w="483" w:type="pct"/>
            <w:tcBorders>
              <w:top w:val="nil"/>
              <w:bottom w:val="nil"/>
            </w:tcBorders>
            <w:vAlign w:val="center"/>
          </w:tcPr>
          <w:p w14:paraId="4F7FCFE3" w14:textId="77777777" w:rsidR="00457484" w:rsidRPr="0090566F" w:rsidRDefault="00457484" w:rsidP="00457484">
            <w:pPr>
              <w:ind w:left="859" w:hanging="859"/>
              <w:rPr>
                <w:b/>
                <w:szCs w:val="20"/>
              </w:rPr>
            </w:pPr>
          </w:p>
        </w:tc>
        <w:tc>
          <w:tcPr>
            <w:tcW w:w="3105" w:type="pct"/>
            <w:vAlign w:val="center"/>
          </w:tcPr>
          <w:p w14:paraId="75571319" w14:textId="0E0525EB" w:rsidR="00457484" w:rsidRPr="00132272" w:rsidRDefault="55558259" w:rsidP="55558259">
            <w:pPr>
              <w:ind w:left="859" w:hanging="859"/>
              <w:rPr>
                <w:strike/>
              </w:rPr>
            </w:pPr>
            <w:r>
              <w:t>Discussion: $20 Million Capital Budgeting Project Proposal</w:t>
            </w:r>
          </w:p>
        </w:tc>
        <w:tc>
          <w:tcPr>
            <w:tcW w:w="646" w:type="pct"/>
            <w:vAlign w:val="center"/>
          </w:tcPr>
          <w:p w14:paraId="2884ABE8" w14:textId="62A3F366" w:rsidR="00457484" w:rsidRPr="0090566F" w:rsidRDefault="55558259" w:rsidP="00457484">
            <w:pPr>
              <w:ind w:left="859" w:hanging="859"/>
              <w:jc w:val="center"/>
              <w:rPr>
                <w:szCs w:val="20"/>
              </w:rPr>
            </w:pPr>
            <w:r>
              <w:t>25</w:t>
            </w:r>
          </w:p>
        </w:tc>
        <w:tc>
          <w:tcPr>
            <w:tcW w:w="766" w:type="pct"/>
            <w:vAlign w:val="center"/>
          </w:tcPr>
          <w:p w14:paraId="04C3A6A5" w14:textId="1363AB06" w:rsidR="00457484" w:rsidRPr="00132272" w:rsidRDefault="00457484" w:rsidP="00457484">
            <w:pPr>
              <w:ind w:left="859" w:hanging="859"/>
              <w:jc w:val="center"/>
              <w:rPr>
                <w:strike/>
                <w:szCs w:val="20"/>
              </w:rPr>
            </w:pPr>
          </w:p>
        </w:tc>
      </w:tr>
      <w:tr w:rsidR="00457484" w:rsidRPr="0090566F" w14:paraId="656381EF" w14:textId="77777777" w:rsidTr="55558259">
        <w:tc>
          <w:tcPr>
            <w:tcW w:w="483" w:type="pct"/>
            <w:tcBorders>
              <w:top w:val="nil"/>
              <w:bottom w:val="dotted" w:sz="4" w:space="0" w:color="auto"/>
            </w:tcBorders>
            <w:vAlign w:val="center"/>
          </w:tcPr>
          <w:p w14:paraId="10C0D605" w14:textId="77777777" w:rsidR="00457484" w:rsidRPr="0090566F" w:rsidRDefault="00457484" w:rsidP="00457484">
            <w:pPr>
              <w:ind w:left="859" w:hanging="859"/>
              <w:rPr>
                <w:b/>
                <w:szCs w:val="20"/>
              </w:rPr>
            </w:pPr>
          </w:p>
        </w:tc>
        <w:tc>
          <w:tcPr>
            <w:tcW w:w="3105" w:type="pct"/>
            <w:tcBorders>
              <w:bottom w:val="dotted" w:sz="4" w:space="0" w:color="auto"/>
            </w:tcBorders>
            <w:vAlign w:val="center"/>
          </w:tcPr>
          <w:p w14:paraId="50DF2860" w14:textId="74DD8ED0" w:rsidR="00457484" w:rsidRPr="0090566F" w:rsidRDefault="55558259" w:rsidP="00457484">
            <w:pPr>
              <w:ind w:left="859" w:hanging="859"/>
              <w:rPr>
                <w:szCs w:val="20"/>
              </w:rPr>
            </w:pPr>
            <w:r>
              <w:t>Ch. 10 Review Questions</w:t>
            </w:r>
          </w:p>
        </w:tc>
        <w:tc>
          <w:tcPr>
            <w:tcW w:w="646" w:type="pct"/>
            <w:tcBorders>
              <w:bottom w:val="dotted" w:sz="4" w:space="0" w:color="auto"/>
            </w:tcBorders>
            <w:vAlign w:val="center"/>
          </w:tcPr>
          <w:p w14:paraId="1C1CCB4F" w14:textId="46BD7A74" w:rsidR="00457484" w:rsidRPr="0090566F" w:rsidRDefault="55558259" w:rsidP="00457484">
            <w:pPr>
              <w:ind w:left="859" w:hanging="859"/>
              <w:jc w:val="center"/>
              <w:rPr>
                <w:szCs w:val="20"/>
              </w:rPr>
            </w:pPr>
            <w:r>
              <w:t>25</w:t>
            </w:r>
          </w:p>
        </w:tc>
        <w:tc>
          <w:tcPr>
            <w:tcW w:w="766" w:type="pct"/>
            <w:tcBorders>
              <w:bottom w:val="dotted" w:sz="4" w:space="0" w:color="auto"/>
            </w:tcBorders>
            <w:vAlign w:val="center"/>
          </w:tcPr>
          <w:p w14:paraId="17B066C6" w14:textId="77777777" w:rsidR="00457484" w:rsidRPr="00132272" w:rsidRDefault="00457484" w:rsidP="00457484">
            <w:pPr>
              <w:ind w:left="859" w:hanging="859"/>
              <w:jc w:val="center"/>
              <w:rPr>
                <w:strike/>
                <w:szCs w:val="20"/>
              </w:rPr>
            </w:pPr>
          </w:p>
        </w:tc>
      </w:tr>
      <w:tr w:rsidR="00457484" w:rsidRPr="0090566F" w14:paraId="582B99F8" w14:textId="77777777" w:rsidTr="55558259">
        <w:tc>
          <w:tcPr>
            <w:tcW w:w="483" w:type="pct"/>
            <w:tcBorders>
              <w:top w:val="nil"/>
              <w:bottom w:val="dotted" w:sz="4" w:space="0" w:color="auto"/>
            </w:tcBorders>
            <w:vAlign w:val="center"/>
          </w:tcPr>
          <w:p w14:paraId="7551035A" w14:textId="77777777" w:rsidR="00457484" w:rsidRPr="0090566F" w:rsidRDefault="00457484" w:rsidP="00457484">
            <w:pPr>
              <w:ind w:left="859" w:hanging="859"/>
              <w:rPr>
                <w:b/>
                <w:szCs w:val="20"/>
              </w:rPr>
            </w:pPr>
          </w:p>
        </w:tc>
        <w:tc>
          <w:tcPr>
            <w:tcW w:w="3105" w:type="pct"/>
            <w:tcBorders>
              <w:bottom w:val="dotted" w:sz="4" w:space="0" w:color="auto"/>
            </w:tcBorders>
            <w:vAlign w:val="center"/>
          </w:tcPr>
          <w:p w14:paraId="3FFA9685" w14:textId="14609AEB" w:rsidR="00457484" w:rsidRDefault="55558259" w:rsidP="00457484">
            <w:pPr>
              <w:ind w:left="859" w:hanging="859"/>
              <w:rPr>
                <w:szCs w:val="20"/>
              </w:rPr>
            </w:pPr>
            <w:r>
              <w:t>Ch. 10 Mini Case</w:t>
            </w:r>
          </w:p>
        </w:tc>
        <w:tc>
          <w:tcPr>
            <w:tcW w:w="646" w:type="pct"/>
            <w:tcBorders>
              <w:bottom w:val="dotted" w:sz="4" w:space="0" w:color="auto"/>
            </w:tcBorders>
            <w:vAlign w:val="center"/>
          </w:tcPr>
          <w:p w14:paraId="0B6D4BDA" w14:textId="6E0F8B48" w:rsidR="00457484" w:rsidRPr="0090566F" w:rsidRDefault="55558259" w:rsidP="00457484">
            <w:pPr>
              <w:ind w:left="859" w:hanging="859"/>
              <w:jc w:val="center"/>
              <w:rPr>
                <w:szCs w:val="20"/>
              </w:rPr>
            </w:pPr>
            <w:r>
              <w:t>40</w:t>
            </w:r>
          </w:p>
        </w:tc>
        <w:tc>
          <w:tcPr>
            <w:tcW w:w="766" w:type="pct"/>
            <w:tcBorders>
              <w:bottom w:val="dotted" w:sz="4" w:space="0" w:color="auto"/>
            </w:tcBorders>
            <w:vAlign w:val="center"/>
          </w:tcPr>
          <w:p w14:paraId="7B03B45F" w14:textId="77777777" w:rsidR="00457484" w:rsidRPr="00132272" w:rsidRDefault="00457484" w:rsidP="00457484">
            <w:pPr>
              <w:ind w:left="859" w:hanging="859"/>
              <w:jc w:val="center"/>
              <w:rPr>
                <w:strike/>
                <w:szCs w:val="20"/>
              </w:rPr>
            </w:pPr>
          </w:p>
        </w:tc>
      </w:tr>
      <w:tr w:rsidR="00457484" w:rsidRPr="0090566F" w14:paraId="20ABFBB6" w14:textId="77777777" w:rsidTr="55558259">
        <w:tc>
          <w:tcPr>
            <w:tcW w:w="3588" w:type="pct"/>
            <w:gridSpan w:val="2"/>
            <w:tcBorders>
              <w:top w:val="dotted" w:sz="4" w:space="0" w:color="auto"/>
              <w:bottom w:val="dotted" w:sz="4" w:space="0" w:color="auto"/>
              <w:right w:val="nil"/>
            </w:tcBorders>
            <w:shd w:val="clear" w:color="auto" w:fill="D8D9DA"/>
            <w:vAlign w:val="center"/>
          </w:tcPr>
          <w:p w14:paraId="357C9D05" w14:textId="77777777" w:rsidR="00457484" w:rsidRPr="0090566F" w:rsidRDefault="55558259" w:rsidP="00457484">
            <w:pPr>
              <w:ind w:left="859" w:hanging="859"/>
              <w:rPr>
                <w:szCs w:val="20"/>
              </w:rPr>
            </w:pPr>
            <w:r w:rsidRPr="55558259">
              <w:rPr>
                <w:b/>
                <w:bCs/>
              </w:rPr>
              <w:t xml:space="preserve">Week 2 </w:t>
            </w:r>
          </w:p>
        </w:tc>
        <w:tc>
          <w:tcPr>
            <w:tcW w:w="646" w:type="pct"/>
            <w:tcBorders>
              <w:top w:val="dotted" w:sz="4" w:space="0" w:color="auto"/>
              <w:left w:val="nil"/>
              <w:bottom w:val="dotted" w:sz="4" w:space="0" w:color="auto"/>
              <w:right w:val="nil"/>
            </w:tcBorders>
            <w:shd w:val="clear" w:color="auto" w:fill="D8D9DA"/>
            <w:vAlign w:val="center"/>
          </w:tcPr>
          <w:p w14:paraId="08A09193" w14:textId="77777777" w:rsidR="00457484" w:rsidRPr="0090566F" w:rsidRDefault="00457484" w:rsidP="00457484">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12FD7631" w14:textId="77777777" w:rsidR="00457484" w:rsidRPr="00132272" w:rsidRDefault="00457484" w:rsidP="00457484">
            <w:pPr>
              <w:ind w:left="859" w:hanging="859"/>
              <w:jc w:val="center"/>
              <w:rPr>
                <w:strike/>
                <w:szCs w:val="20"/>
              </w:rPr>
            </w:pPr>
          </w:p>
        </w:tc>
      </w:tr>
      <w:tr w:rsidR="00457484" w:rsidRPr="003E2C05" w14:paraId="051126F0" w14:textId="77777777" w:rsidTr="55558259">
        <w:tc>
          <w:tcPr>
            <w:tcW w:w="483" w:type="pct"/>
            <w:tcBorders>
              <w:top w:val="dotted" w:sz="4" w:space="0" w:color="auto"/>
              <w:bottom w:val="nil"/>
            </w:tcBorders>
            <w:vAlign w:val="center"/>
          </w:tcPr>
          <w:p w14:paraId="00E43AA8" w14:textId="77777777" w:rsidR="00457484" w:rsidRPr="003E2C05" w:rsidRDefault="00457484" w:rsidP="00457484">
            <w:pPr>
              <w:ind w:left="859" w:hanging="859"/>
              <w:rPr>
                <w:szCs w:val="20"/>
              </w:rPr>
            </w:pPr>
          </w:p>
        </w:tc>
        <w:tc>
          <w:tcPr>
            <w:tcW w:w="3105" w:type="pct"/>
            <w:tcBorders>
              <w:top w:val="dotted" w:sz="4" w:space="0" w:color="auto"/>
            </w:tcBorders>
            <w:vAlign w:val="center"/>
          </w:tcPr>
          <w:p w14:paraId="4EAAE1B9" w14:textId="776CA5D5" w:rsidR="00457484" w:rsidRPr="003E2C05" w:rsidRDefault="55558259" w:rsidP="00457484">
            <w:pPr>
              <w:ind w:left="859" w:hanging="859"/>
              <w:rPr>
                <w:szCs w:val="20"/>
              </w:rPr>
            </w:pPr>
            <w:r>
              <w:t>Learning Team Discussion</w:t>
            </w:r>
          </w:p>
        </w:tc>
        <w:tc>
          <w:tcPr>
            <w:tcW w:w="646" w:type="pct"/>
            <w:tcBorders>
              <w:top w:val="dotted" w:sz="4" w:space="0" w:color="auto"/>
            </w:tcBorders>
            <w:vAlign w:val="center"/>
          </w:tcPr>
          <w:p w14:paraId="0CA253DF" w14:textId="655F2C82" w:rsidR="00457484" w:rsidRPr="003E2C05" w:rsidRDefault="55558259" w:rsidP="00457484">
            <w:pPr>
              <w:ind w:left="859" w:hanging="859"/>
              <w:jc w:val="center"/>
              <w:rPr>
                <w:szCs w:val="20"/>
              </w:rPr>
            </w:pPr>
            <w:r>
              <w:t>50</w:t>
            </w:r>
          </w:p>
        </w:tc>
        <w:tc>
          <w:tcPr>
            <w:tcW w:w="766" w:type="pct"/>
            <w:tcBorders>
              <w:top w:val="dotted" w:sz="4" w:space="0" w:color="auto"/>
            </w:tcBorders>
            <w:vAlign w:val="center"/>
          </w:tcPr>
          <w:p w14:paraId="4A7852E6" w14:textId="25409C2A" w:rsidR="00457484" w:rsidRPr="003E2C05" w:rsidRDefault="00457484" w:rsidP="00457484">
            <w:pPr>
              <w:ind w:left="859" w:hanging="859"/>
              <w:jc w:val="center"/>
              <w:rPr>
                <w:strike/>
                <w:szCs w:val="20"/>
              </w:rPr>
            </w:pPr>
          </w:p>
        </w:tc>
      </w:tr>
      <w:tr w:rsidR="00457484" w:rsidRPr="003E2C05" w14:paraId="7D931DD7" w14:textId="77777777" w:rsidTr="55558259">
        <w:tc>
          <w:tcPr>
            <w:tcW w:w="483" w:type="pct"/>
            <w:tcBorders>
              <w:top w:val="dotted" w:sz="4" w:space="0" w:color="auto"/>
              <w:bottom w:val="nil"/>
            </w:tcBorders>
            <w:vAlign w:val="center"/>
          </w:tcPr>
          <w:p w14:paraId="14A5577A" w14:textId="77777777" w:rsidR="00457484" w:rsidRPr="003E2C05" w:rsidRDefault="00457484" w:rsidP="00457484">
            <w:pPr>
              <w:ind w:left="859" w:hanging="859"/>
              <w:rPr>
                <w:szCs w:val="20"/>
              </w:rPr>
            </w:pPr>
          </w:p>
        </w:tc>
        <w:tc>
          <w:tcPr>
            <w:tcW w:w="3105" w:type="pct"/>
            <w:tcBorders>
              <w:top w:val="dotted" w:sz="4" w:space="0" w:color="auto"/>
            </w:tcBorders>
            <w:vAlign w:val="center"/>
          </w:tcPr>
          <w:p w14:paraId="2619A8A2" w14:textId="35E398E0" w:rsidR="00457484" w:rsidRPr="003E2C05" w:rsidRDefault="55558259" w:rsidP="00457484">
            <w:pPr>
              <w:ind w:left="859" w:hanging="859"/>
              <w:rPr>
                <w:szCs w:val="20"/>
              </w:rPr>
            </w:pPr>
            <w:r>
              <w:t>Discussion: Capital Structure and Corporate Philosophies</w:t>
            </w:r>
          </w:p>
        </w:tc>
        <w:tc>
          <w:tcPr>
            <w:tcW w:w="646" w:type="pct"/>
            <w:tcBorders>
              <w:top w:val="dotted" w:sz="4" w:space="0" w:color="auto"/>
            </w:tcBorders>
            <w:vAlign w:val="center"/>
          </w:tcPr>
          <w:p w14:paraId="41670300" w14:textId="0F3B720A" w:rsidR="00457484" w:rsidRPr="003E2C05" w:rsidRDefault="55558259" w:rsidP="00457484">
            <w:pPr>
              <w:ind w:left="859" w:hanging="859"/>
              <w:jc w:val="center"/>
              <w:rPr>
                <w:szCs w:val="20"/>
              </w:rPr>
            </w:pPr>
            <w:r>
              <w:t>25</w:t>
            </w:r>
          </w:p>
        </w:tc>
        <w:tc>
          <w:tcPr>
            <w:tcW w:w="766" w:type="pct"/>
            <w:tcBorders>
              <w:top w:val="dotted" w:sz="4" w:space="0" w:color="auto"/>
            </w:tcBorders>
            <w:vAlign w:val="center"/>
          </w:tcPr>
          <w:p w14:paraId="27EB0106" w14:textId="77777777" w:rsidR="00457484" w:rsidRPr="003E2C05" w:rsidRDefault="00457484" w:rsidP="00457484">
            <w:pPr>
              <w:ind w:left="859" w:hanging="859"/>
              <w:jc w:val="center"/>
              <w:rPr>
                <w:strike/>
                <w:szCs w:val="20"/>
              </w:rPr>
            </w:pPr>
          </w:p>
        </w:tc>
      </w:tr>
      <w:tr w:rsidR="00457484" w:rsidRPr="003E2C05" w14:paraId="5DC126FD" w14:textId="77777777" w:rsidTr="55558259">
        <w:tc>
          <w:tcPr>
            <w:tcW w:w="483" w:type="pct"/>
            <w:tcBorders>
              <w:top w:val="nil"/>
              <w:bottom w:val="nil"/>
            </w:tcBorders>
            <w:vAlign w:val="center"/>
          </w:tcPr>
          <w:p w14:paraId="7E0F6F72" w14:textId="77777777" w:rsidR="00457484" w:rsidRPr="003E2C05" w:rsidRDefault="00457484" w:rsidP="00457484">
            <w:pPr>
              <w:ind w:left="859" w:hanging="859"/>
              <w:rPr>
                <w:szCs w:val="20"/>
              </w:rPr>
            </w:pPr>
          </w:p>
        </w:tc>
        <w:tc>
          <w:tcPr>
            <w:tcW w:w="3105" w:type="pct"/>
            <w:vAlign w:val="center"/>
          </w:tcPr>
          <w:p w14:paraId="31335357" w14:textId="7AFAB31A" w:rsidR="00457484" w:rsidRPr="003E2C05" w:rsidRDefault="55558259" w:rsidP="00457484">
            <w:pPr>
              <w:ind w:left="859" w:hanging="859"/>
              <w:rPr>
                <w:szCs w:val="20"/>
              </w:rPr>
            </w:pPr>
            <w:r>
              <w:t>Discussion: Dividend Policy and Philosophies</w:t>
            </w:r>
          </w:p>
        </w:tc>
        <w:tc>
          <w:tcPr>
            <w:tcW w:w="646" w:type="pct"/>
            <w:vAlign w:val="center"/>
          </w:tcPr>
          <w:p w14:paraId="1910EBE0" w14:textId="769291F1" w:rsidR="00457484" w:rsidRPr="003E2C05" w:rsidRDefault="55558259" w:rsidP="00457484">
            <w:pPr>
              <w:ind w:left="859" w:hanging="859"/>
              <w:jc w:val="center"/>
              <w:rPr>
                <w:szCs w:val="20"/>
              </w:rPr>
            </w:pPr>
            <w:r>
              <w:t>25</w:t>
            </w:r>
          </w:p>
        </w:tc>
        <w:tc>
          <w:tcPr>
            <w:tcW w:w="766" w:type="pct"/>
            <w:vAlign w:val="center"/>
          </w:tcPr>
          <w:p w14:paraId="3935BDDA" w14:textId="77777777" w:rsidR="00457484" w:rsidRPr="003E2C05" w:rsidRDefault="00457484" w:rsidP="00457484">
            <w:pPr>
              <w:ind w:left="859" w:hanging="859"/>
              <w:jc w:val="center"/>
              <w:rPr>
                <w:strike/>
                <w:szCs w:val="20"/>
              </w:rPr>
            </w:pPr>
          </w:p>
        </w:tc>
      </w:tr>
      <w:tr w:rsidR="00457484" w:rsidRPr="0090566F" w14:paraId="04939E23" w14:textId="77777777" w:rsidTr="55558259">
        <w:tc>
          <w:tcPr>
            <w:tcW w:w="483" w:type="pct"/>
            <w:tcBorders>
              <w:top w:val="nil"/>
              <w:bottom w:val="nil"/>
            </w:tcBorders>
            <w:vAlign w:val="center"/>
          </w:tcPr>
          <w:p w14:paraId="5601AD19" w14:textId="77777777" w:rsidR="00457484" w:rsidRPr="0090566F" w:rsidRDefault="00457484" w:rsidP="00457484">
            <w:pPr>
              <w:ind w:left="859" w:hanging="859"/>
              <w:rPr>
                <w:b/>
                <w:szCs w:val="20"/>
              </w:rPr>
            </w:pPr>
          </w:p>
        </w:tc>
        <w:tc>
          <w:tcPr>
            <w:tcW w:w="3105" w:type="pct"/>
            <w:tcBorders>
              <w:bottom w:val="dotted" w:sz="4" w:space="0" w:color="auto"/>
            </w:tcBorders>
            <w:vAlign w:val="center"/>
          </w:tcPr>
          <w:p w14:paraId="195A7538" w14:textId="1E27513B" w:rsidR="00457484" w:rsidRPr="0090566F" w:rsidRDefault="55558259" w:rsidP="00457484">
            <w:pPr>
              <w:ind w:left="859" w:hanging="859"/>
              <w:rPr>
                <w:szCs w:val="20"/>
              </w:rPr>
            </w:pPr>
            <w:r>
              <w:t>Ch. 12 &amp; 13 Review Questions</w:t>
            </w:r>
          </w:p>
        </w:tc>
        <w:tc>
          <w:tcPr>
            <w:tcW w:w="646" w:type="pct"/>
            <w:tcBorders>
              <w:bottom w:val="dotted" w:sz="4" w:space="0" w:color="auto"/>
            </w:tcBorders>
            <w:vAlign w:val="center"/>
          </w:tcPr>
          <w:p w14:paraId="3E4FB6B7" w14:textId="6FF5C01C" w:rsidR="00457484" w:rsidRPr="0090566F" w:rsidRDefault="55558259" w:rsidP="00457484">
            <w:pPr>
              <w:ind w:left="859" w:hanging="859"/>
              <w:jc w:val="center"/>
              <w:rPr>
                <w:szCs w:val="20"/>
              </w:rPr>
            </w:pPr>
            <w:r>
              <w:t>20</w:t>
            </w:r>
          </w:p>
        </w:tc>
        <w:tc>
          <w:tcPr>
            <w:tcW w:w="766" w:type="pct"/>
            <w:tcBorders>
              <w:bottom w:val="dotted" w:sz="4" w:space="0" w:color="auto"/>
            </w:tcBorders>
            <w:vAlign w:val="center"/>
          </w:tcPr>
          <w:p w14:paraId="13216E5D" w14:textId="77777777" w:rsidR="00457484" w:rsidRPr="00132272" w:rsidRDefault="00457484" w:rsidP="00457484">
            <w:pPr>
              <w:ind w:left="859" w:hanging="859"/>
              <w:jc w:val="center"/>
              <w:rPr>
                <w:strike/>
                <w:szCs w:val="20"/>
              </w:rPr>
            </w:pPr>
          </w:p>
        </w:tc>
      </w:tr>
      <w:tr w:rsidR="00457484" w:rsidRPr="0090566F" w14:paraId="6E5C7A13" w14:textId="77777777" w:rsidTr="55558259">
        <w:tc>
          <w:tcPr>
            <w:tcW w:w="483" w:type="pct"/>
            <w:tcBorders>
              <w:top w:val="nil"/>
              <w:bottom w:val="nil"/>
            </w:tcBorders>
            <w:vAlign w:val="center"/>
          </w:tcPr>
          <w:p w14:paraId="1AB73B44" w14:textId="77777777" w:rsidR="00457484" w:rsidRPr="0090566F" w:rsidRDefault="00457484" w:rsidP="00457484">
            <w:pPr>
              <w:ind w:left="859" w:hanging="859"/>
              <w:rPr>
                <w:b/>
                <w:szCs w:val="20"/>
              </w:rPr>
            </w:pPr>
          </w:p>
        </w:tc>
        <w:tc>
          <w:tcPr>
            <w:tcW w:w="3105" w:type="pct"/>
            <w:tcBorders>
              <w:bottom w:val="dotted" w:sz="4" w:space="0" w:color="auto"/>
            </w:tcBorders>
            <w:vAlign w:val="center"/>
          </w:tcPr>
          <w:p w14:paraId="02696DA2" w14:textId="765DFEDB" w:rsidR="00457484" w:rsidRDefault="55558259" w:rsidP="00457484">
            <w:pPr>
              <w:ind w:left="859" w:hanging="859"/>
              <w:rPr>
                <w:szCs w:val="20"/>
              </w:rPr>
            </w:pPr>
            <w:r>
              <w:t>Ch. 12 &amp; 13 Study Problems</w:t>
            </w:r>
          </w:p>
        </w:tc>
        <w:tc>
          <w:tcPr>
            <w:tcW w:w="646" w:type="pct"/>
            <w:tcBorders>
              <w:bottom w:val="dotted" w:sz="4" w:space="0" w:color="auto"/>
            </w:tcBorders>
            <w:vAlign w:val="center"/>
          </w:tcPr>
          <w:p w14:paraId="219F8FBC" w14:textId="41D7F239" w:rsidR="00457484" w:rsidRPr="0090566F" w:rsidRDefault="55558259" w:rsidP="00457484">
            <w:pPr>
              <w:ind w:left="859" w:hanging="859"/>
              <w:jc w:val="center"/>
              <w:rPr>
                <w:szCs w:val="20"/>
              </w:rPr>
            </w:pPr>
            <w:r>
              <w:t>25</w:t>
            </w:r>
          </w:p>
        </w:tc>
        <w:tc>
          <w:tcPr>
            <w:tcW w:w="766" w:type="pct"/>
            <w:tcBorders>
              <w:bottom w:val="dotted" w:sz="4" w:space="0" w:color="auto"/>
            </w:tcBorders>
            <w:vAlign w:val="center"/>
          </w:tcPr>
          <w:p w14:paraId="0159D567" w14:textId="77777777" w:rsidR="00457484" w:rsidRPr="00132272" w:rsidRDefault="00457484" w:rsidP="00457484">
            <w:pPr>
              <w:ind w:left="859" w:hanging="859"/>
              <w:jc w:val="center"/>
              <w:rPr>
                <w:strike/>
                <w:szCs w:val="20"/>
              </w:rPr>
            </w:pPr>
          </w:p>
        </w:tc>
      </w:tr>
      <w:tr w:rsidR="00457484" w:rsidRPr="0090566F" w14:paraId="3FC412C7" w14:textId="77777777" w:rsidTr="55558259">
        <w:tc>
          <w:tcPr>
            <w:tcW w:w="483" w:type="pct"/>
            <w:tcBorders>
              <w:top w:val="nil"/>
              <w:bottom w:val="dotted" w:sz="4" w:space="0" w:color="auto"/>
            </w:tcBorders>
            <w:vAlign w:val="center"/>
          </w:tcPr>
          <w:p w14:paraId="33EDB6C3" w14:textId="77777777" w:rsidR="00457484" w:rsidRPr="0090566F" w:rsidRDefault="00457484" w:rsidP="00457484">
            <w:pPr>
              <w:ind w:left="859" w:hanging="859"/>
              <w:rPr>
                <w:b/>
                <w:szCs w:val="20"/>
              </w:rPr>
            </w:pPr>
          </w:p>
        </w:tc>
        <w:tc>
          <w:tcPr>
            <w:tcW w:w="3105" w:type="pct"/>
            <w:tcBorders>
              <w:bottom w:val="dotted" w:sz="4" w:space="0" w:color="auto"/>
            </w:tcBorders>
            <w:vAlign w:val="center"/>
          </w:tcPr>
          <w:p w14:paraId="41891A6D" w14:textId="0474E8DB" w:rsidR="00457484" w:rsidRDefault="55558259" w:rsidP="00457484">
            <w:pPr>
              <w:ind w:left="859" w:hanging="859"/>
              <w:rPr>
                <w:szCs w:val="20"/>
              </w:rPr>
            </w:pPr>
            <w:r>
              <w:t>Ch. 13 Mini Case</w:t>
            </w:r>
          </w:p>
        </w:tc>
        <w:tc>
          <w:tcPr>
            <w:tcW w:w="646" w:type="pct"/>
            <w:tcBorders>
              <w:bottom w:val="dotted" w:sz="4" w:space="0" w:color="auto"/>
            </w:tcBorders>
            <w:vAlign w:val="center"/>
          </w:tcPr>
          <w:p w14:paraId="43C79B4B" w14:textId="14745EE2" w:rsidR="00457484" w:rsidRPr="0090566F" w:rsidRDefault="55558259" w:rsidP="00457484">
            <w:pPr>
              <w:ind w:left="859" w:hanging="859"/>
              <w:jc w:val="center"/>
              <w:rPr>
                <w:szCs w:val="20"/>
              </w:rPr>
            </w:pPr>
            <w:r>
              <w:t>30</w:t>
            </w:r>
          </w:p>
        </w:tc>
        <w:tc>
          <w:tcPr>
            <w:tcW w:w="766" w:type="pct"/>
            <w:tcBorders>
              <w:bottom w:val="dotted" w:sz="4" w:space="0" w:color="auto"/>
            </w:tcBorders>
            <w:vAlign w:val="center"/>
          </w:tcPr>
          <w:p w14:paraId="5B9D61F6" w14:textId="77777777" w:rsidR="00457484" w:rsidRPr="00132272" w:rsidRDefault="00457484" w:rsidP="00457484">
            <w:pPr>
              <w:ind w:left="859" w:hanging="859"/>
              <w:jc w:val="center"/>
              <w:rPr>
                <w:strike/>
                <w:szCs w:val="20"/>
              </w:rPr>
            </w:pPr>
          </w:p>
        </w:tc>
      </w:tr>
      <w:tr w:rsidR="00457484" w:rsidRPr="0090566F" w14:paraId="00351263" w14:textId="77777777" w:rsidTr="55558259">
        <w:tc>
          <w:tcPr>
            <w:tcW w:w="3588" w:type="pct"/>
            <w:gridSpan w:val="2"/>
            <w:tcBorders>
              <w:top w:val="dotted" w:sz="4" w:space="0" w:color="auto"/>
              <w:bottom w:val="dotted" w:sz="4" w:space="0" w:color="auto"/>
              <w:right w:val="nil"/>
            </w:tcBorders>
            <w:shd w:val="clear" w:color="auto" w:fill="D8D9DA"/>
            <w:vAlign w:val="center"/>
          </w:tcPr>
          <w:p w14:paraId="2E26489B" w14:textId="77777777" w:rsidR="00457484" w:rsidRPr="0090566F" w:rsidRDefault="55558259" w:rsidP="00457484">
            <w:pPr>
              <w:ind w:left="859" w:hanging="859"/>
              <w:rPr>
                <w:szCs w:val="20"/>
              </w:rPr>
            </w:pPr>
            <w:r w:rsidRPr="55558259">
              <w:rPr>
                <w:b/>
                <w:bCs/>
              </w:rPr>
              <w:t>Week 3</w:t>
            </w:r>
          </w:p>
        </w:tc>
        <w:tc>
          <w:tcPr>
            <w:tcW w:w="646" w:type="pct"/>
            <w:tcBorders>
              <w:top w:val="dotted" w:sz="4" w:space="0" w:color="auto"/>
              <w:left w:val="nil"/>
              <w:bottom w:val="dotted" w:sz="4" w:space="0" w:color="auto"/>
              <w:right w:val="nil"/>
            </w:tcBorders>
            <w:shd w:val="clear" w:color="auto" w:fill="D8D9DA"/>
            <w:vAlign w:val="center"/>
          </w:tcPr>
          <w:p w14:paraId="0DBC3C60" w14:textId="77777777" w:rsidR="00457484" w:rsidRPr="0090566F" w:rsidRDefault="00457484" w:rsidP="00457484">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0964EF18" w14:textId="77777777" w:rsidR="00457484" w:rsidRPr="00132272" w:rsidRDefault="00457484" w:rsidP="00457484">
            <w:pPr>
              <w:ind w:left="859" w:hanging="859"/>
              <w:jc w:val="center"/>
              <w:rPr>
                <w:strike/>
                <w:szCs w:val="20"/>
              </w:rPr>
            </w:pPr>
          </w:p>
        </w:tc>
      </w:tr>
      <w:tr w:rsidR="00457484" w:rsidRPr="0090566F" w14:paraId="345E65CC" w14:textId="77777777" w:rsidTr="55558259">
        <w:tc>
          <w:tcPr>
            <w:tcW w:w="483" w:type="pct"/>
            <w:tcBorders>
              <w:top w:val="dotted" w:sz="4" w:space="0" w:color="auto"/>
              <w:bottom w:val="nil"/>
            </w:tcBorders>
            <w:vAlign w:val="center"/>
          </w:tcPr>
          <w:p w14:paraId="0F0F08F4" w14:textId="77777777" w:rsidR="00457484" w:rsidRPr="0090566F" w:rsidRDefault="00457484" w:rsidP="00457484">
            <w:pPr>
              <w:ind w:left="859" w:hanging="859"/>
              <w:rPr>
                <w:b/>
                <w:szCs w:val="20"/>
              </w:rPr>
            </w:pPr>
          </w:p>
        </w:tc>
        <w:tc>
          <w:tcPr>
            <w:tcW w:w="3105" w:type="pct"/>
            <w:tcBorders>
              <w:top w:val="dotted" w:sz="4" w:space="0" w:color="auto"/>
            </w:tcBorders>
            <w:vAlign w:val="center"/>
          </w:tcPr>
          <w:p w14:paraId="4ED739D4" w14:textId="68E45DC2" w:rsidR="00457484" w:rsidRPr="0090566F" w:rsidRDefault="55558259" w:rsidP="00457484">
            <w:pPr>
              <w:ind w:left="859" w:hanging="859"/>
              <w:rPr>
                <w:szCs w:val="20"/>
              </w:rPr>
            </w:pPr>
            <w:r>
              <w:t>Learning Team Discussion</w:t>
            </w:r>
          </w:p>
        </w:tc>
        <w:tc>
          <w:tcPr>
            <w:tcW w:w="646" w:type="pct"/>
            <w:tcBorders>
              <w:top w:val="dotted" w:sz="4" w:space="0" w:color="auto"/>
            </w:tcBorders>
            <w:vAlign w:val="center"/>
          </w:tcPr>
          <w:p w14:paraId="31D26346" w14:textId="4F68C656" w:rsidR="00457484" w:rsidRPr="0090566F" w:rsidRDefault="55558259" w:rsidP="00457484">
            <w:pPr>
              <w:ind w:left="859" w:hanging="859"/>
              <w:jc w:val="center"/>
              <w:rPr>
                <w:szCs w:val="20"/>
              </w:rPr>
            </w:pPr>
            <w:r>
              <w:t>50</w:t>
            </w:r>
          </w:p>
        </w:tc>
        <w:tc>
          <w:tcPr>
            <w:tcW w:w="766" w:type="pct"/>
            <w:tcBorders>
              <w:top w:val="dotted" w:sz="4" w:space="0" w:color="auto"/>
            </w:tcBorders>
            <w:vAlign w:val="center"/>
          </w:tcPr>
          <w:p w14:paraId="6F3737A3" w14:textId="3AB3CF99" w:rsidR="00457484" w:rsidRPr="00132272" w:rsidRDefault="00457484" w:rsidP="00457484">
            <w:pPr>
              <w:ind w:left="859" w:hanging="859"/>
              <w:jc w:val="center"/>
              <w:rPr>
                <w:strike/>
                <w:szCs w:val="20"/>
              </w:rPr>
            </w:pPr>
          </w:p>
        </w:tc>
      </w:tr>
      <w:tr w:rsidR="00457484" w:rsidRPr="0090566F" w14:paraId="47AA27C4" w14:textId="77777777" w:rsidTr="55558259">
        <w:tc>
          <w:tcPr>
            <w:tcW w:w="483" w:type="pct"/>
            <w:tcBorders>
              <w:top w:val="dotted" w:sz="4" w:space="0" w:color="auto"/>
              <w:bottom w:val="nil"/>
            </w:tcBorders>
            <w:vAlign w:val="center"/>
          </w:tcPr>
          <w:p w14:paraId="05144D2A" w14:textId="77777777" w:rsidR="00457484" w:rsidRPr="0090566F" w:rsidRDefault="00457484" w:rsidP="00457484">
            <w:pPr>
              <w:ind w:left="859" w:hanging="859"/>
              <w:rPr>
                <w:b/>
                <w:szCs w:val="20"/>
              </w:rPr>
            </w:pPr>
          </w:p>
        </w:tc>
        <w:tc>
          <w:tcPr>
            <w:tcW w:w="3105" w:type="pct"/>
            <w:tcBorders>
              <w:top w:val="dotted" w:sz="4" w:space="0" w:color="auto"/>
            </w:tcBorders>
            <w:vAlign w:val="center"/>
          </w:tcPr>
          <w:p w14:paraId="76E0FFAC" w14:textId="1BEDBE16" w:rsidR="00457484" w:rsidRDefault="55558259" w:rsidP="00457484">
            <w:pPr>
              <w:ind w:left="859" w:hanging="859"/>
              <w:rPr>
                <w:szCs w:val="20"/>
              </w:rPr>
            </w:pPr>
            <w:r>
              <w:t>Discussion: The Critical Sales Forecast</w:t>
            </w:r>
          </w:p>
        </w:tc>
        <w:tc>
          <w:tcPr>
            <w:tcW w:w="646" w:type="pct"/>
            <w:tcBorders>
              <w:top w:val="dotted" w:sz="4" w:space="0" w:color="auto"/>
            </w:tcBorders>
            <w:vAlign w:val="center"/>
          </w:tcPr>
          <w:p w14:paraId="30BD6B43" w14:textId="018DC0F7" w:rsidR="00457484" w:rsidRPr="0090566F" w:rsidRDefault="55558259" w:rsidP="00457484">
            <w:pPr>
              <w:ind w:left="859" w:hanging="859"/>
              <w:jc w:val="center"/>
              <w:rPr>
                <w:szCs w:val="20"/>
              </w:rPr>
            </w:pPr>
            <w:r>
              <w:t>25</w:t>
            </w:r>
          </w:p>
        </w:tc>
        <w:tc>
          <w:tcPr>
            <w:tcW w:w="766" w:type="pct"/>
            <w:tcBorders>
              <w:top w:val="dotted" w:sz="4" w:space="0" w:color="auto"/>
            </w:tcBorders>
            <w:vAlign w:val="center"/>
          </w:tcPr>
          <w:p w14:paraId="6DC8B3E4" w14:textId="77777777" w:rsidR="00457484" w:rsidRPr="00132272" w:rsidRDefault="00457484" w:rsidP="00457484">
            <w:pPr>
              <w:ind w:left="859" w:hanging="859"/>
              <w:jc w:val="center"/>
              <w:rPr>
                <w:strike/>
                <w:szCs w:val="20"/>
              </w:rPr>
            </w:pPr>
          </w:p>
        </w:tc>
      </w:tr>
      <w:tr w:rsidR="00457484" w:rsidRPr="0090566F" w14:paraId="6B300E56" w14:textId="77777777" w:rsidTr="55558259">
        <w:tc>
          <w:tcPr>
            <w:tcW w:w="483" w:type="pct"/>
            <w:tcBorders>
              <w:top w:val="nil"/>
              <w:bottom w:val="nil"/>
            </w:tcBorders>
            <w:vAlign w:val="center"/>
          </w:tcPr>
          <w:p w14:paraId="24740712" w14:textId="77777777" w:rsidR="00457484" w:rsidRPr="0090566F" w:rsidRDefault="00457484" w:rsidP="00457484">
            <w:pPr>
              <w:ind w:left="859" w:hanging="859"/>
              <w:rPr>
                <w:b/>
                <w:szCs w:val="20"/>
              </w:rPr>
            </w:pPr>
          </w:p>
        </w:tc>
        <w:tc>
          <w:tcPr>
            <w:tcW w:w="3105" w:type="pct"/>
            <w:vAlign w:val="center"/>
          </w:tcPr>
          <w:p w14:paraId="12400DB7" w14:textId="5D22BABA" w:rsidR="00457484" w:rsidRPr="0090566F" w:rsidRDefault="55558259" w:rsidP="00457484">
            <w:pPr>
              <w:ind w:left="859" w:hanging="859"/>
              <w:rPr>
                <w:szCs w:val="20"/>
              </w:rPr>
            </w:pPr>
            <w:r>
              <w:t>Cash Budget Wiki</w:t>
            </w:r>
          </w:p>
        </w:tc>
        <w:tc>
          <w:tcPr>
            <w:tcW w:w="646" w:type="pct"/>
            <w:vAlign w:val="center"/>
          </w:tcPr>
          <w:p w14:paraId="3E5AE698" w14:textId="3630708A" w:rsidR="00457484" w:rsidRPr="0090566F" w:rsidRDefault="55558259" w:rsidP="00457484">
            <w:pPr>
              <w:ind w:left="859" w:hanging="859"/>
              <w:jc w:val="center"/>
              <w:rPr>
                <w:szCs w:val="20"/>
              </w:rPr>
            </w:pPr>
            <w:r>
              <w:t>30</w:t>
            </w:r>
          </w:p>
        </w:tc>
        <w:tc>
          <w:tcPr>
            <w:tcW w:w="766" w:type="pct"/>
            <w:vAlign w:val="center"/>
          </w:tcPr>
          <w:p w14:paraId="404D2924" w14:textId="77777777" w:rsidR="00457484" w:rsidRPr="00132272" w:rsidRDefault="00457484" w:rsidP="00457484">
            <w:pPr>
              <w:ind w:left="859" w:hanging="859"/>
              <w:jc w:val="center"/>
              <w:rPr>
                <w:strike/>
                <w:szCs w:val="20"/>
              </w:rPr>
            </w:pPr>
          </w:p>
        </w:tc>
      </w:tr>
      <w:tr w:rsidR="00457484" w:rsidRPr="0090566F" w14:paraId="1B9524FE" w14:textId="77777777" w:rsidTr="55558259">
        <w:tc>
          <w:tcPr>
            <w:tcW w:w="483" w:type="pct"/>
            <w:tcBorders>
              <w:top w:val="nil"/>
              <w:bottom w:val="nil"/>
            </w:tcBorders>
            <w:vAlign w:val="center"/>
          </w:tcPr>
          <w:p w14:paraId="2DA2E54A" w14:textId="77777777" w:rsidR="00457484" w:rsidRPr="0090566F" w:rsidRDefault="00457484" w:rsidP="00457484">
            <w:pPr>
              <w:ind w:left="859" w:hanging="859"/>
              <w:rPr>
                <w:b/>
                <w:szCs w:val="20"/>
              </w:rPr>
            </w:pPr>
          </w:p>
        </w:tc>
        <w:tc>
          <w:tcPr>
            <w:tcW w:w="3105" w:type="pct"/>
            <w:tcBorders>
              <w:bottom w:val="dotted" w:sz="4" w:space="0" w:color="auto"/>
            </w:tcBorders>
            <w:vAlign w:val="center"/>
          </w:tcPr>
          <w:p w14:paraId="5D431F06" w14:textId="7A7299F3" w:rsidR="00457484" w:rsidRPr="0090566F" w:rsidRDefault="55558259" w:rsidP="00457484">
            <w:pPr>
              <w:ind w:left="859" w:hanging="859"/>
              <w:rPr>
                <w:szCs w:val="20"/>
              </w:rPr>
            </w:pPr>
            <w:r>
              <w:t>Ch. 14 Review Questions</w:t>
            </w:r>
          </w:p>
        </w:tc>
        <w:tc>
          <w:tcPr>
            <w:tcW w:w="646" w:type="pct"/>
            <w:tcBorders>
              <w:bottom w:val="dotted" w:sz="4" w:space="0" w:color="auto"/>
            </w:tcBorders>
            <w:vAlign w:val="center"/>
          </w:tcPr>
          <w:p w14:paraId="730A0C88" w14:textId="7B5A296F" w:rsidR="00457484" w:rsidRPr="0090566F" w:rsidRDefault="55558259" w:rsidP="00457484">
            <w:pPr>
              <w:ind w:left="859" w:hanging="859"/>
              <w:jc w:val="center"/>
              <w:rPr>
                <w:szCs w:val="20"/>
              </w:rPr>
            </w:pPr>
            <w:r>
              <w:t>20</w:t>
            </w:r>
          </w:p>
        </w:tc>
        <w:tc>
          <w:tcPr>
            <w:tcW w:w="766" w:type="pct"/>
            <w:tcBorders>
              <w:bottom w:val="dotted" w:sz="4" w:space="0" w:color="auto"/>
            </w:tcBorders>
            <w:vAlign w:val="center"/>
          </w:tcPr>
          <w:p w14:paraId="638FB810" w14:textId="77777777" w:rsidR="00457484" w:rsidRPr="00132272" w:rsidRDefault="00457484" w:rsidP="00457484">
            <w:pPr>
              <w:ind w:left="859" w:hanging="859"/>
              <w:jc w:val="center"/>
              <w:rPr>
                <w:strike/>
                <w:szCs w:val="20"/>
              </w:rPr>
            </w:pPr>
          </w:p>
        </w:tc>
      </w:tr>
      <w:tr w:rsidR="00457484" w:rsidRPr="0090566F" w14:paraId="1263186F" w14:textId="77777777" w:rsidTr="55558259">
        <w:tc>
          <w:tcPr>
            <w:tcW w:w="483" w:type="pct"/>
            <w:tcBorders>
              <w:top w:val="nil"/>
              <w:bottom w:val="dotted" w:sz="4" w:space="0" w:color="auto"/>
            </w:tcBorders>
            <w:vAlign w:val="center"/>
          </w:tcPr>
          <w:p w14:paraId="40F010C5" w14:textId="77777777" w:rsidR="00457484" w:rsidRPr="0090566F" w:rsidRDefault="00457484" w:rsidP="00457484">
            <w:pPr>
              <w:ind w:left="859" w:hanging="859"/>
              <w:rPr>
                <w:b/>
                <w:szCs w:val="20"/>
              </w:rPr>
            </w:pPr>
          </w:p>
        </w:tc>
        <w:tc>
          <w:tcPr>
            <w:tcW w:w="3105" w:type="pct"/>
            <w:tcBorders>
              <w:bottom w:val="dotted" w:sz="4" w:space="0" w:color="auto"/>
            </w:tcBorders>
            <w:vAlign w:val="center"/>
          </w:tcPr>
          <w:p w14:paraId="54C02F54" w14:textId="07E271F0" w:rsidR="00457484" w:rsidRPr="0090566F" w:rsidRDefault="55558259" w:rsidP="00457484">
            <w:pPr>
              <w:ind w:left="859" w:hanging="859"/>
              <w:rPr>
                <w:szCs w:val="20"/>
              </w:rPr>
            </w:pPr>
            <w:r>
              <w:t xml:space="preserve">Ch. 14 Study Problems </w:t>
            </w:r>
          </w:p>
        </w:tc>
        <w:tc>
          <w:tcPr>
            <w:tcW w:w="646" w:type="pct"/>
            <w:tcBorders>
              <w:bottom w:val="dotted" w:sz="4" w:space="0" w:color="auto"/>
            </w:tcBorders>
            <w:vAlign w:val="center"/>
          </w:tcPr>
          <w:p w14:paraId="6BE49A94" w14:textId="4CF481AF" w:rsidR="00457484" w:rsidRPr="0090566F" w:rsidRDefault="55558259" w:rsidP="00457484">
            <w:pPr>
              <w:ind w:left="859" w:hanging="859"/>
              <w:jc w:val="center"/>
              <w:rPr>
                <w:szCs w:val="20"/>
              </w:rPr>
            </w:pPr>
            <w:r>
              <w:t>25</w:t>
            </w:r>
          </w:p>
        </w:tc>
        <w:tc>
          <w:tcPr>
            <w:tcW w:w="766" w:type="pct"/>
            <w:tcBorders>
              <w:bottom w:val="dotted" w:sz="4" w:space="0" w:color="auto"/>
            </w:tcBorders>
            <w:vAlign w:val="center"/>
          </w:tcPr>
          <w:p w14:paraId="3C0B23A4" w14:textId="77777777" w:rsidR="00457484" w:rsidRPr="00132272" w:rsidRDefault="00457484" w:rsidP="00457484">
            <w:pPr>
              <w:ind w:left="859" w:hanging="859"/>
              <w:jc w:val="center"/>
              <w:rPr>
                <w:strike/>
                <w:szCs w:val="20"/>
              </w:rPr>
            </w:pPr>
          </w:p>
        </w:tc>
      </w:tr>
      <w:tr w:rsidR="00457484" w:rsidRPr="0090566F" w14:paraId="74E1FD21" w14:textId="77777777" w:rsidTr="55558259">
        <w:tc>
          <w:tcPr>
            <w:tcW w:w="483" w:type="pct"/>
            <w:tcBorders>
              <w:top w:val="nil"/>
              <w:bottom w:val="dotted" w:sz="4" w:space="0" w:color="auto"/>
            </w:tcBorders>
            <w:vAlign w:val="center"/>
          </w:tcPr>
          <w:p w14:paraId="5D48928A" w14:textId="77777777" w:rsidR="00457484" w:rsidRPr="0090566F" w:rsidRDefault="00457484" w:rsidP="00457484">
            <w:pPr>
              <w:ind w:left="859" w:hanging="859"/>
              <w:rPr>
                <w:b/>
                <w:szCs w:val="20"/>
              </w:rPr>
            </w:pPr>
          </w:p>
        </w:tc>
        <w:tc>
          <w:tcPr>
            <w:tcW w:w="3105" w:type="pct"/>
            <w:tcBorders>
              <w:bottom w:val="dotted" w:sz="4" w:space="0" w:color="auto"/>
            </w:tcBorders>
            <w:vAlign w:val="center"/>
          </w:tcPr>
          <w:p w14:paraId="442AA980" w14:textId="1CB8D3DA" w:rsidR="00457484" w:rsidRDefault="55558259" w:rsidP="00457484">
            <w:pPr>
              <w:ind w:left="859" w:hanging="859"/>
              <w:rPr>
                <w:szCs w:val="20"/>
              </w:rPr>
            </w:pPr>
            <w:r>
              <w:t>Midterm</w:t>
            </w:r>
          </w:p>
        </w:tc>
        <w:tc>
          <w:tcPr>
            <w:tcW w:w="646" w:type="pct"/>
            <w:tcBorders>
              <w:bottom w:val="dotted" w:sz="4" w:space="0" w:color="auto"/>
            </w:tcBorders>
            <w:vAlign w:val="center"/>
          </w:tcPr>
          <w:p w14:paraId="33B56686" w14:textId="5B1FE1E0" w:rsidR="00457484" w:rsidRPr="0090566F" w:rsidRDefault="55558259" w:rsidP="00457484">
            <w:pPr>
              <w:ind w:left="859" w:hanging="859"/>
              <w:jc w:val="center"/>
              <w:rPr>
                <w:szCs w:val="20"/>
              </w:rPr>
            </w:pPr>
            <w:r>
              <w:t>100</w:t>
            </w:r>
          </w:p>
        </w:tc>
        <w:tc>
          <w:tcPr>
            <w:tcW w:w="766" w:type="pct"/>
            <w:tcBorders>
              <w:bottom w:val="dotted" w:sz="4" w:space="0" w:color="auto"/>
            </w:tcBorders>
            <w:vAlign w:val="center"/>
          </w:tcPr>
          <w:p w14:paraId="512AE00C" w14:textId="77777777" w:rsidR="00457484" w:rsidRPr="00132272" w:rsidRDefault="00457484" w:rsidP="00457484">
            <w:pPr>
              <w:ind w:left="859" w:hanging="859"/>
              <w:jc w:val="center"/>
              <w:rPr>
                <w:strike/>
                <w:szCs w:val="20"/>
              </w:rPr>
            </w:pPr>
          </w:p>
        </w:tc>
      </w:tr>
      <w:tr w:rsidR="00457484" w:rsidRPr="0090566F" w14:paraId="2DC68EB8" w14:textId="77777777" w:rsidTr="55558259">
        <w:tc>
          <w:tcPr>
            <w:tcW w:w="3588" w:type="pct"/>
            <w:gridSpan w:val="2"/>
            <w:tcBorders>
              <w:top w:val="dotted" w:sz="4" w:space="0" w:color="auto"/>
              <w:bottom w:val="dotted" w:sz="4" w:space="0" w:color="auto"/>
              <w:right w:val="nil"/>
            </w:tcBorders>
            <w:shd w:val="clear" w:color="auto" w:fill="D8D9DA"/>
            <w:vAlign w:val="center"/>
          </w:tcPr>
          <w:p w14:paraId="43B8DC52" w14:textId="77777777" w:rsidR="00457484" w:rsidRPr="0090566F" w:rsidRDefault="55558259" w:rsidP="00457484">
            <w:pPr>
              <w:ind w:left="859" w:hanging="859"/>
              <w:rPr>
                <w:szCs w:val="20"/>
              </w:rPr>
            </w:pPr>
            <w:r w:rsidRPr="55558259">
              <w:rPr>
                <w:b/>
                <w:bCs/>
              </w:rPr>
              <w:t xml:space="preserve">Week 4 </w:t>
            </w:r>
          </w:p>
        </w:tc>
        <w:tc>
          <w:tcPr>
            <w:tcW w:w="646" w:type="pct"/>
            <w:tcBorders>
              <w:top w:val="dotted" w:sz="4" w:space="0" w:color="auto"/>
              <w:left w:val="nil"/>
              <w:bottom w:val="dotted" w:sz="4" w:space="0" w:color="auto"/>
              <w:right w:val="nil"/>
            </w:tcBorders>
            <w:shd w:val="clear" w:color="auto" w:fill="D8D9DA"/>
            <w:vAlign w:val="center"/>
          </w:tcPr>
          <w:p w14:paraId="25E90A89" w14:textId="77777777" w:rsidR="00457484" w:rsidRPr="0090566F" w:rsidRDefault="00457484" w:rsidP="00457484">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7845EDF3" w14:textId="77777777" w:rsidR="00457484" w:rsidRPr="00132272" w:rsidRDefault="00457484" w:rsidP="00457484">
            <w:pPr>
              <w:ind w:left="859" w:hanging="859"/>
              <w:jc w:val="center"/>
              <w:rPr>
                <w:strike/>
                <w:szCs w:val="20"/>
              </w:rPr>
            </w:pPr>
          </w:p>
        </w:tc>
      </w:tr>
      <w:tr w:rsidR="00457484" w:rsidRPr="0090566F" w14:paraId="11DAED16" w14:textId="77777777" w:rsidTr="55558259">
        <w:tc>
          <w:tcPr>
            <w:tcW w:w="483" w:type="pct"/>
            <w:tcBorders>
              <w:top w:val="dotted" w:sz="4" w:space="0" w:color="auto"/>
              <w:bottom w:val="nil"/>
            </w:tcBorders>
            <w:vAlign w:val="center"/>
          </w:tcPr>
          <w:p w14:paraId="355E0408" w14:textId="77777777" w:rsidR="00457484" w:rsidRPr="0090566F" w:rsidRDefault="00457484" w:rsidP="00457484">
            <w:pPr>
              <w:ind w:left="859" w:hanging="859"/>
              <w:rPr>
                <w:b/>
                <w:szCs w:val="20"/>
              </w:rPr>
            </w:pPr>
          </w:p>
        </w:tc>
        <w:tc>
          <w:tcPr>
            <w:tcW w:w="3105" w:type="pct"/>
            <w:tcBorders>
              <w:top w:val="dotted" w:sz="4" w:space="0" w:color="auto"/>
            </w:tcBorders>
            <w:vAlign w:val="center"/>
          </w:tcPr>
          <w:p w14:paraId="72CD82EA" w14:textId="700891E2" w:rsidR="00457484" w:rsidRPr="0090566F" w:rsidRDefault="55558259" w:rsidP="00457484">
            <w:pPr>
              <w:ind w:left="859" w:hanging="859"/>
              <w:rPr>
                <w:szCs w:val="20"/>
              </w:rPr>
            </w:pPr>
            <w:r>
              <w:t>Learning Team Discussion</w:t>
            </w:r>
          </w:p>
        </w:tc>
        <w:tc>
          <w:tcPr>
            <w:tcW w:w="646" w:type="pct"/>
            <w:tcBorders>
              <w:top w:val="dotted" w:sz="4" w:space="0" w:color="auto"/>
            </w:tcBorders>
            <w:vAlign w:val="center"/>
          </w:tcPr>
          <w:p w14:paraId="51244D4F" w14:textId="71293D44" w:rsidR="00457484" w:rsidRPr="0090566F" w:rsidRDefault="55558259" w:rsidP="00457484">
            <w:pPr>
              <w:ind w:left="859" w:hanging="859"/>
              <w:jc w:val="center"/>
              <w:rPr>
                <w:szCs w:val="20"/>
              </w:rPr>
            </w:pPr>
            <w:r>
              <w:t>50</w:t>
            </w:r>
          </w:p>
        </w:tc>
        <w:tc>
          <w:tcPr>
            <w:tcW w:w="766" w:type="pct"/>
            <w:tcBorders>
              <w:top w:val="dotted" w:sz="4" w:space="0" w:color="auto"/>
            </w:tcBorders>
            <w:vAlign w:val="center"/>
          </w:tcPr>
          <w:p w14:paraId="78B6A4BD" w14:textId="1F300058" w:rsidR="00457484" w:rsidRPr="00132272" w:rsidRDefault="00457484" w:rsidP="00457484">
            <w:pPr>
              <w:ind w:left="859" w:hanging="859"/>
              <w:jc w:val="center"/>
              <w:rPr>
                <w:strike/>
                <w:szCs w:val="20"/>
              </w:rPr>
            </w:pPr>
          </w:p>
        </w:tc>
      </w:tr>
      <w:tr w:rsidR="00457484" w:rsidRPr="0090566F" w14:paraId="298DFE68" w14:textId="77777777" w:rsidTr="55558259">
        <w:tc>
          <w:tcPr>
            <w:tcW w:w="483" w:type="pct"/>
            <w:tcBorders>
              <w:top w:val="dotted" w:sz="4" w:space="0" w:color="auto"/>
              <w:bottom w:val="nil"/>
            </w:tcBorders>
            <w:vAlign w:val="center"/>
          </w:tcPr>
          <w:p w14:paraId="160AB1DD" w14:textId="77777777" w:rsidR="00457484" w:rsidRPr="0090566F" w:rsidRDefault="00457484" w:rsidP="00457484">
            <w:pPr>
              <w:ind w:left="859" w:hanging="859"/>
              <w:rPr>
                <w:b/>
                <w:szCs w:val="20"/>
              </w:rPr>
            </w:pPr>
          </w:p>
        </w:tc>
        <w:tc>
          <w:tcPr>
            <w:tcW w:w="3105" w:type="pct"/>
            <w:tcBorders>
              <w:top w:val="dotted" w:sz="4" w:space="0" w:color="auto"/>
            </w:tcBorders>
            <w:vAlign w:val="center"/>
          </w:tcPr>
          <w:p w14:paraId="33561938" w14:textId="32E65539" w:rsidR="00457484" w:rsidRDefault="55558259" w:rsidP="00457484">
            <w:pPr>
              <w:ind w:left="859" w:hanging="859"/>
              <w:rPr>
                <w:szCs w:val="20"/>
              </w:rPr>
            </w:pPr>
            <w:r>
              <w:t>Discussion: Net Working Capital Analysis</w:t>
            </w:r>
          </w:p>
        </w:tc>
        <w:tc>
          <w:tcPr>
            <w:tcW w:w="646" w:type="pct"/>
            <w:tcBorders>
              <w:top w:val="dotted" w:sz="4" w:space="0" w:color="auto"/>
            </w:tcBorders>
            <w:vAlign w:val="center"/>
          </w:tcPr>
          <w:p w14:paraId="09123A16" w14:textId="56205350" w:rsidR="00457484" w:rsidRPr="0090566F" w:rsidRDefault="55558259" w:rsidP="00457484">
            <w:pPr>
              <w:ind w:left="859" w:hanging="859"/>
              <w:jc w:val="center"/>
              <w:rPr>
                <w:szCs w:val="20"/>
              </w:rPr>
            </w:pPr>
            <w:r>
              <w:t>25</w:t>
            </w:r>
          </w:p>
        </w:tc>
        <w:tc>
          <w:tcPr>
            <w:tcW w:w="766" w:type="pct"/>
            <w:tcBorders>
              <w:top w:val="dotted" w:sz="4" w:space="0" w:color="auto"/>
            </w:tcBorders>
            <w:vAlign w:val="center"/>
          </w:tcPr>
          <w:p w14:paraId="1B4B0F13" w14:textId="77777777" w:rsidR="00457484" w:rsidRPr="00132272" w:rsidRDefault="00457484" w:rsidP="00457484">
            <w:pPr>
              <w:ind w:left="859" w:hanging="859"/>
              <w:jc w:val="center"/>
              <w:rPr>
                <w:strike/>
                <w:szCs w:val="20"/>
              </w:rPr>
            </w:pPr>
          </w:p>
        </w:tc>
      </w:tr>
      <w:tr w:rsidR="00457484" w:rsidRPr="0090566F" w14:paraId="342D5B93" w14:textId="77777777" w:rsidTr="55558259">
        <w:tc>
          <w:tcPr>
            <w:tcW w:w="483" w:type="pct"/>
            <w:tcBorders>
              <w:top w:val="nil"/>
              <w:bottom w:val="nil"/>
            </w:tcBorders>
            <w:vAlign w:val="center"/>
          </w:tcPr>
          <w:p w14:paraId="16C61360" w14:textId="77777777" w:rsidR="00457484" w:rsidRPr="0090566F" w:rsidRDefault="00457484" w:rsidP="00457484">
            <w:pPr>
              <w:ind w:left="859" w:hanging="859"/>
              <w:rPr>
                <w:b/>
                <w:szCs w:val="20"/>
              </w:rPr>
            </w:pPr>
          </w:p>
        </w:tc>
        <w:tc>
          <w:tcPr>
            <w:tcW w:w="3105" w:type="pct"/>
            <w:vAlign w:val="center"/>
          </w:tcPr>
          <w:p w14:paraId="47E20E0F" w14:textId="66E92E44" w:rsidR="00457484" w:rsidRPr="0090566F" w:rsidRDefault="55558259" w:rsidP="00457484">
            <w:pPr>
              <w:tabs>
                <w:tab w:val="left" w:pos="0"/>
                <w:tab w:val="left" w:pos="3720"/>
              </w:tabs>
              <w:ind w:left="859" w:hanging="859"/>
              <w:outlineLvl w:val="0"/>
              <w:rPr>
                <w:szCs w:val="20"/>
              </w:rPr>
            </w:pPr>
            <w:r>
              <w:t>Discussion: Cash Conversion Cycle</w:t>
            </w:r>
          </w:p>
        </w:tc>
        <w:tc>
          <w:tcPr>
            <w:tcW w:w="646" w:type="pct"/>
            <w:vAlign w:val="center"/>
          </w:tcPr>
          <w:p w14:paraId="46423A87" w14:textId="3128F669" w:rsidR="00457484" w:rsidRPr="0090566F" w:rsidRDefault="55558259" w:rsidP="00457484">
            <w:pPr>
              <w:ind w:left="859" w:hanging="859"/>
              <w:jc w:val="center"/>
              <w:rPr>
                <w:szCs w:val="20"/>
              </w:rPr>
            </w:pPr>
            <w:r>
              <w:t>25</w:t>
            </w:r>
          </w:p>
        </w:tc>
        <w:tc>
          <w:tcPr>
            <w:tcW w:w="766" w:type="pct"/>
            <w:vAlign w:val="center"/>
          </w:tcPr>
          <w:p w14:paraId="75CC2827" w14:textId="77777777" w:rsidR="00457484" w:rsidRPr="00132272" w:rsidRDefault="00457484" w:rsidP="00457484">
            <w:pPr>
              <w:ind w:left="859" w:hanging="859"/>
              <w:jc w:val="center"/>
              <w:rPr>
                <w:strike/>
                <w:szCs w:val="20"/>
              </w:rPr>
            </w:pPr>
          </w:p>
        </w:tc>
      </w:tr>
      <w:tr w:rsidR="00457484" w:rsidRPr="0090566F" w14:paraId="1C92C419" w14:textId="77777777" w:rsidTr="55558259">
        <w:tc>
          <w:tcPr>
            <w:tcW w:w="483" w:type="pct"/>
            <w:tcBorders>
              <w:top w:val="nil"/>
              <w:bottom w:val="nil"/>
            </w:tcBorders>
            <w:vAlign w:val="center"/>
          </w:tcPr>
          <w:p w14:paraId="1EC7561C" w14:textId="77777777" w:rsidR="00457484" w:rsidRPr="0090566F" w:rsidRDefault="00457484" w:rsidP="00457484">
            <w:pPr>
              <w:ind w:left="859" w:hanging="859"/>
              <w:rPr>
                <w:b/>
                <w:szCs w:val="20"/>
              </w:rPr>
            </w:pPr>
          </w:p>
        </w:tc>
        <w:tc>
          <w:tcPr>
            <w:tcW w:w="3105" w:type="pct"/>
            <w:vAlign w:val="center"/>
          </w:tcPr>
          <w:p w14:paraId="603F2BD0" w14:textId="1AA0D4B3" w:rsidR="00457484" w:rsidRDefault="55558259" w:rsidP="00457484">
            <w:pPr>
              <w:tabs>
                <w:tab w:val="left" w:pos="0"/>
                <w:tab w:val="left" w:pos="3720"/>
              </w:tabs>
              <w:ind w:left="859" w:hanging="859"/>
              <w:outlineLvl w:val="0"/>
              <w:rPr>
                <w:szCs w:val="20"/>
              </w:rPr>
            </w:pPr>
            <w:r>
              <w:t>Ch. 15 Review Questions</w:t>
            </w:r>
          </w:p>
        </w:tc>
        <w:tc>
          <w:tcPr>
            <w:tcW w:w="646" w:type="pct"/>
            <w:vAlign w:val="center"/>
          </w:tcPr>
          <w:p w14:paraId="7280BAE1" w14:textId="0B81E587" w:rsidR="00457484" w:rsidRPr="0090566F" w:rsidRDefault="55558259" w:rsidP="00457484">
            <w:pPr>
              <w:ind w:left="859" w:hanging="859"/>
              <w:jc w:val="center"/>
              <w:rPr>
                <w:szCs w:val="20"/>
              </w:rPr>
            </w:pPr>
            <w:r>
              <w:t>20</w:t>
            </w:r>
          </w:p>
        </w:tc>
        <w:tc>
          <w:tcPr>
            <w:tcW w:w="766" w:type="pct"/>
            <w:vAlign w:val="center"/>
          </w:tcPr>
          <w:p w14:paraId="4F8E2E4B" w14:textId="77777777" w:rsidR="00457484" w:rsidRPr="00132272" w:rsidRDefault="00457484" w:rsidP="00457484">
            <w:pPr>
              <w:ind w:left="859" w:hanging="859"/>
              <w:jc w:val="center"/>
              <w:rPr>
                <w:strike/>
                <w:szCs w:val="20"/>
              </w:rPr>
            </w:pPr>
          </w:p>
        </w:tc>
      </w:tr>
      <w:tr w:rsidR="00457484" w:rsidRPr="0090566F" w14:paraId="0AC8EE2F" w14:textId="77777777" w:rsidTr="55558259">
        <w:tc>
          <w:tcPr>
            <w:tcW w:w="483" w:type="pct"/>
            <w:tcBorders>
              <w:top w:val="nil"/>
              <w:bottom w:val="nil"/>
            </w:tcBorders>
            <w:vAlign w:val="center"/>
          </w:tcPr>
          <w:p w14:paraId="4B1EF689" w14:textId="77777777" w:rsidR="00457484" w:rsidRPr="0090566F" w:rsidRDefault="00457484" w:rsidP="00457484">
            <w:pPr>
              <w:ind w:left="859" w:hanging="859"/>
              <w:rPr>
                <w:b/>
                <w:szCs w:val="20"/>
              </w:rPr>
            </w:pPr>
          </w:p>
        </w:tc>
        <w:tc>
          <w:tcPr>
            <w:tcW w:w="3105" w:type="pct"/>
            <w:tcBorders>
              <w:bottom w:val="dotted" w:sz="4" w:space="0" w:color="auto"/>
            </w:tcBorders>
            <w:vAlign w:val="center"/>
          </w:tcPr>
          <w:p w14:paraId="7DE4C154" w14:textId="2AE49D9A" w:rsidR="00457484" w:rsidRPr="0090566F" w:rsidRDefault="55558259" w:rsidP="00457484">
            <w:pPr>
              <w:ind w:left="859" w:hanging="859"/>
              <w:rPr>
                <w:szCs w:val="20"/>
              </w:rPr>
            </w:pPr>
            <w:r>
              <w:t>Ch. 15 Study Problems</w:t>
            </w:r>
          </w:p>
        </w:tc>
        <w:tc>
          <w:tcPr>
            <w:tcW w:w="646" w:type="pct"/>
            <w:tcBorders>
              <w:bottom w:val="dotted" w:sz="4" w:space="0" w:color="auto"/>
            </w:tcBorders>
            <w:vAlign w:val="center"/>
          </w:tcPr>
          <w:p w14:paraId="4BD9B25E" w14:textId="114F152F" w:rsidR="00457484" w:rsidRPr="0090566F" w:rsidRDefault="55558259" w:rsidP="00457484">
            <w:pPr>
              <w:ind w:left="859" w:hanging="859"/>
              <w:jc w:val="center"/>
              <w:rPr>
                <w:szCs w:val="20"/>
              </w:rPr>
            </w:pPr>
            <w:r>
              <w:t>25</w:t>
            </w:r>
          </w:p>
        </w:tc>
        <w:tc>
          <w:tcPr>
            <w:tcW w:w="766" w:type="pct"/>
            <w:tcBorders>
              <w:bottom w:val="dotted" w:sz="4" w:space="0" w:color="auto"/>
            </w:tcBorders>
            <w:vAlign w:val="center"/>
          </w:tcPr>
          <w:p w14:paraId="799CADEA" w14:textId="77777777" w:rsidR="00457484" w:rsidRPr="00132272" w:rsidRDefault="00457484" w:rsidP="00457484">
            <w:pPr>
              <w:ind w:left="859" w:hanging="859"/>
              <w:jc w:val="center"/>
              <w:rPr>
                <w:strike/>
                <w:szCs w:val="20"/>
              </w:rPr>
            </w:pPr>
          </w:p>
        </w:tc>
      </w:tr>
      <w:tr w:rsidR="00457484" w:rsidRPr="0090566F" w14:paraId="4BB49903" w14:textId="77777777" w:rsidTr="55558259">
        <w:tc>
          <w:tcPr>
            <w:tcW w:w="483" w:type="pct"/>
            <w:tcBorders>
              <w:top w:val="nil"/>
              <w:bottom w:val="nil"/>
            </w:tcBorders>
            <w:vAlign w:val="center"/>
          </w:tcPr>
          <w:p w14:paraId="4BF9D8EC" w14:textId="77777777" w:rsidR="00457484" w:rsidRPr="0090566F" w:rsidRDefault="00457484" w:rsidP="00457484">
            <w:pPr>
              <w:ind w:left="859" w:hanging="859"/>
              <w:rPr>
                <w:b/>
                <w:szCs w:val="20"/>
              </w:rPr>
            </w:pPr>
          </w:p>
        </w:tc>
        <w:tc>
          <w:tcPr>
            <w:tcW w:w="3105" w:type="pct"/>
            <w:tcBorders>
              <w:bottom w:val="dotted" w:sz="4" w:space="0" w:color="auto"/>
            </w:tcBorders>
            <w:vAlign w:val="center"/>
          </w:tcPr>
          <w:p w14:paraId="4B03BE2F" w14:textId="60EBBB70" w:rsidR="00457484" w:rsidRPr="0090566F" w:rsidRDefault="55558259" w:rsidP="00457484">
            <w:pPr>
              <w:ind w:left="859" w:hanging="859"/>
              <w:rPr>
                <w:szCs w:val="20"/>
              </w:rPr>
            </w:pPr>
            <w:r>
              <w:t>Working Capital Paper</w:t>
            </w:r>
          </w:p>
        </w:tc>
        <w:tc>
          <w:tcPr>
            <w:tcW w:w="646" w:type="pct"/>
            <w:tcBorders>
              <w:bottom w:val="dotted" w:sz="4" w:space="0" w:color="auto"/>
            </w:tcBorders>
            <w:vAlign w:val="center"/>
          </w:tcPr>
          <w:p w14:paraId="69A3F2DA" w14:textId="21EC54D6" w:rsidR="00457484" w:rsidRPr="0090566F" w:rsidRDefault="55558259" w:rsidP="00457484">
            <w:pPr>
              <w:ind w:left="859" w:hanging="859"/>
              <w:jc w:val="center"/>
              <w:rPr>
                <w:szCs w:val="20"/>
              </w:rPr>
            </w:pPr>
            <w:r>
              <w:t>40</w:t>
            </w:r>
          </w:p>
        </w:tc>
        <w:tc>
          <w:tcPr>
            <w:tcW w:w="766" w:type="pct"/>
            <w:tcBorders>
              <w:bottom w:val="dotted" w:sz="4" w:space="0" w:color="auto"/>
            </w:tcBorders>
            <w:vAlign w:val="center"/>
          </w:tcPr>
          <w:p w14:paraId="51A896F8" w14:textId="77777777" w:rsidR="00457484" w:rsidRPr="00132272" w:rsidRDefault="00457484" w:rsidP="00457484">
            <w:pPr>
              <w:ind w:left="859" w:hanging="859"/>
              <w:jc w:val="center"/>
              <w:rPr>
                <w:strike/>
                <w:szCs w:val="20"/>
              </w:rPr>
            </w:pPr>
          </w:p>
        </w:tc>
      </w:tr>
      <w:tr w:rsidR="00457484" w:rsidRPr="0090566F" w14:paraId="15A3D558" w14:textId="77777777" w:rsidTr="55558259">
        <w:tc>
          <w:tcPr>
            <w:tcW w:w="3588" w:type="pct"/>
            <w:gridSpan w:val="2"/>
            <w:tcBorders>
              <w:top w:val="dotted" w:sz="4" w:space="0" w:color="auto"/>
              <w:bottom w:val="dotted" w:sz="4" w:space="0" w:color="auto"/>
              <w:right w:val="nil"/>
            </w:tcBorders>
            <w:shd w:val="clear" w:color="auto" w:fill="D8D9DA"/>
            <w:vAlign w:val="center"/>
          </w:tcPr>
          <w:p w14:paraId="5966446F" w14:textId="77777777" w:rsidR="00457484" w:rsidRPr="0090566F" w:rsidRDefault="55558259" w:rsidP="00457484">
            <w:pPr>
              <w:ind w:left="859" w:hanging="859"/>
              <w:rPr>
                <w:szCs w:val="20"/>
              </w:rPr>
            </w:pPr>
            <w:r w:rsidRPr="55558259">
              <w:rPr>
                <w:b/>
                <w:bCs/>
              </w:rPr>
              <w:t xml:space="preserve">Week 5 </w:t>
            </w:r>
          </w:p>
        </w:tc>
        <w:tc>
          <w:tcPr>
            <w:tcW w:w="646" w:type="pct"/>
            <w:tcBorders>
              <w:top w:val="dotted" w:sz="4" w:space="0" w:color="auto"/>
              <w:left w:val="nil"/>
              <w:bottom w:val="dotted" w:sz="4" w:space="0" w:color="auto"/>
              <w:right w:val="nil"/>
            </w:tcBorders>
            <w:shd w:val="clear" w:color="auto" w:fill="D8D9DA"/>
            <w:vAlign w:val="center"/>
          </w:tcPr>
          <w:p w14:paraId="435C3B7A" w14:textId="77777777" w:rsidR="00457484" w:rsidRPr="0090566F" w:rsidRDefault="00457484" w:rsidP="00457484">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44629967" w14:textId="77777777" w:rsidR="00457484" w:rsidRPr="00132272" w:rsidRDefault="00457484" w:rsidP="00457484">
            <w:pPr>
              <w:ind w:left="859" w:hanging="859"/>
              <w:jc w:val="center"/>
              <w:rPr>
                <w:strike/>
                <w:szCs w:val="20"/>
              </w:rPr>
            </w:pPr>
          </w:p>
        </w:tc>
      </w:tr>
      <w:tr w:rsidR="00457484" w:rsidRPr="0090566F" w14:paraId="689C163D" w14:textId="77777777" w:rsidTr="55558259">
        <w:tc>
          <w:tcPr>
            <w:tcW w:w="483" w:type="pct"/>
            <w:tcBorders>
              <w:top w:val="dotted" w:sz="4" w:space="0" w:color="auto"/>
              <w:bottom w:val="nil"/>
            </w:tcBorders>
            <w:vAlign w:val="center"/>
          </w:tcPr>
          <w:p w14:paraId="493C4B0A" w14:textId="77777777" w:rsidR="00457484" w:rsidRPr="0090566F" w:rsidRDefault="00457484" w:rsidP="00457484">
            <w:pPr>
              <w:ind w:left="859" w:hanging="859"/>
              <w:rPr>
                <w:b/>
                <w:szCs w:val="20"/>
              </w:rPr>
            </w:pPr>
          </w:p>
        </w:tc>
        <w:tc>
          <w:tcPr>
            <w:tcW w:w="3105" w:type="pct"/>
            <w:tcBorders>
              <w:top w:val="dotted" w:sz="4" w:space="0" w:color="auto"/>
            </w:tcBorders>
            <w:vAlign w:val="center"/>
          </w:tcPr>
          <w:p w14:paraId="29178FB5" w14:textId="0257DD55" w:rsidR="00457484" w:rsidRPr="0090566F" w:rsidRDefault="55558259" w:rsidP="00457484">
            <w:pPr>
              <w:ind w:left="859" w:hanging="859"/>
              <w:rPr>
                <w:szCs w:val="20"/>
              </w:rPr>
            </w:pPr>
            <w:r>
              <w:t>Learning Team Discussion</w:t>
            </w:r>
          </w:p>
        </w:tc>
        <w:tc>
          <w:tcPr>
            <w:tcW w:w="646" w:type="pct"/>
            <w:tcBorders>
              <w:top w:val="dotted" w:sz="4" w:space="0" w:color="auto"/>
            </w:tcBorders>
            <w:vAlign w:val="center"/>
          </w:tcPr>
          <w:p w14:paraId="07F0DAC4" w14:textId="027F6864" w:rsidR="00457484" w:rsidRPr="0090566F" w:rsidRDefault="55558259" w:rsidP="00457484">
            <w:pPr>
              <w:ind w:left="859" w:hanging="859"/>
              <w:jc w:val="center"/>
              <w:rPr>
                <w:szCs w:val="20"/>
              </w:rPr>
            </w:pPr>
            <w:r>
              <w:t>50</w:t>
            </w:r>
          </w:p>
        </w:tc>
        <w:tc>
          <w:tcPr>
            <w:tcW w:w="766" w:type="pct"/>
            <w:tcBorders>
              <w:top w:val="dotted" w:sz="4" w:space="0" w:color="auto"/>
            </w:tcBorders>
            <w:vAlign w:val="center"/>
          </w:tcPr>
          <w:p w14:paraId="3E0533AC" w14:textId="0F89E8B1" w:rsidR="00457484" w:rsidRPr="00132272" w:rsidRDefault="00457484" w:rsidP="00457484">
            <w:pPr>
              <w:ind w:left="859" w:hanging="859"/>
              <w:jc w:val="center"/>
              <w:rPr>
                <w:strike/>
                <w:szCs w:val="20"/>
              </w:rPr>
            </w:pPr>
          </w:p>
        </w:tc>
      </w:tr>
      <w:tr w:rsidR="00457484" w:rsidRPr="0090566F" w14:paraId="7670C0D8" w14:textId="77777777" w:rsidTr="55558259">
        <w:tc>
          <w:tcPr>
            <w:tcW w:w="483" w:type="pct"/>
            <w:tcBorders>
              <w:top w:val="dotted" w:sz="4" w:space="0" w:color="auto"/>
              <w:bottom w:val="nil"/>
            </w:tcBorders>
            <w:vAlign w:val="center"/>
          </w:tcPr>
          <w:p w14:paraId="25ABE8F0" w14:textId="77777777" w:rsidR="00457484" w:rsidRPr="0090566F" w:rsidRDefault="00457484" w:rsidP="00457484">
            <w:pPr>
              <w:ind w:left="859" w:hanging="859"/>
              <w:rPr>
                <w:b/>
                <w:szCs w:val="20"/>
              </w:rPr>
            </w:pPr>
          </w:p>
        </w:tc>
        <w:tc>
          <w:tcPr>
            <w:tcW w:w="3105" w:type="pct"/>
            <w:tcBorders>
              <w:top w:val="dotted" w:sz="4" w:space="0" w:color="auto"/>
            </w:tcBorders>
            <w:vAlign w:val="center"/>
          </w:tcPr>
          <w:p w14:paraId="4F13FB81" w14:textId="18EDB8DC" w:rsidR="00457484" w:rsidRDefault="55558259" w:rsidP="00457484">
            <w:pPr>
              <w:ind w:left="859" w:hanging="859"/>
              <w:rPr>
                <w:szCs w:val="20"/>
              </w:rPr>
            </w:pPr>
            <w:r>
              <w:t>Discussion: Globalization of Business and Finance</w:t>
            </w:r>
          </w:p>
        </w:tc>
        <w:tc>
          <w:tcPr>
            <w:tcW w:w="646" w:type="pct"/>
            <w:tcBorders>
              <w:top w:val="dotted" w:sz="4" w:space="0" w:color="auto"/>
            </w:tcBorders>
            <w:vAlign w:val="center"/>
          </w:tcPr>
          <w:p w14:paraId="4CA4662B" w14:textId="6CD48537" w:rsidR="00457484" w:rsidRPr="0090566F" w:rsidRDefault="55558259" w:rsidP="00457484">
            <w:pPr>
              <w:ind w:left="859" w:hanging="859"/>
              <w:jc w:val="center"/>
              <w:rPr>
                <w:szCs w:val="20"/>
              </w:rPr>
            </w:pPr>
            <w:r>
              <w:t>25</w:t>
            </w:r>
          </w:p>
        </w:tc>
        <w:tc>
          <w:tcPr>
            <w:tcW w:w="766" w:type="pct"/>
            <w:tcBorders>
              <w:top w:val="dotted" w:sz="4" w:space="0" w:color="auto"/>
            </w:tcBorders>
            <w:vAlign w:val="center"/>
          </w:tcPr>
          <w:p w14:paraId="59F06573" w14:textId="77777777" w:rsidR="00457484" w:rsidRPr="00132272" w:rsidRDefault="00457484" w:rsidP="00457484">
            <w:pPr>
              <w:ind w:left="859" w:hanging="859"/>
              <w:jc w:val="center"/>
              <w:rPr>
                <w:strike/>
                <w:szCs w:val="20"/>
              </w:rPr>
            </w:pPr>
          </w:p>
        </w:tc>
      </w:tr>
      <w:tr w:rsidR="00457484" w:rsidRPr="00C03857" w14:paraId="3523C5A4" w14:textId="77777777" w:rsidTr="55558259">
        <w:tc>
          <w:tcPr>
            <w:tcW w:w="483" w:type="pct"/>
            <w:tcBorders>
              <w:top w:val="nil"/>
              <w:bottom w:val="nil"/>
            </w:tcBorders>
            <w:vAlign w:val="center"/>
          </w:tcPr>
          <w:p w14:paraId="470E0A4F" w14:textId="77777777" w:rsidR="00457484" w:rsidRPr="00C03857" w:rsidRDefault="00457484" w:rsidP="00457484">
            <w:pPr>
              <w:ind w:left="859" w:hanging="859"/>
              <w:rPr>
                <w:b/>
                <w:szCs w:val="20"/>
              </w:rPr>
            </w:pPr>
          </w:p>
        </w:tc>
        <w:tc>
          <w:tcPr>
            <w:tcW w:w="3105" w:type="pct"/>
            <w:vAlign w:val="center"/>
          </w:tcPr>
          <w:p w14:paraId="00AE64FA" w14:textId="33E9532E" w:rsidR="00457484" w:rsidRPr="007235A8" w:rsidRDefault="55558259" w:rsidP="00457484">
            <w:pPr>
              <w:ind w:left="859" w:hanging="859"/>
              <w:rPr>
                <w:szCs w:val="20"/>
              </w:rPr>
            </w:pPr>
            <w:r>
              <w:t xml:space="preserve">Discussion: Does China Manipulate Its Currency to Keep Exports Cheap? </w:t>
            </w:r>
          </w:p>
        </w:tc>
        <w:tc>
          <w:tcPr>
            <w:tcW w:w="646" w:type="pct"/>
            <w:vAlign w:val="center"/>
          </w:tcPr>
          <w:p w14:paraId="3D6469FE" w14:textId="3007745D" w:rsidR="00457484" w:rsidRPr="007235A8" w:rsidRDefault="55558259" w:rsidP="00457484">
            <w:pPr>
              <w:ind w:left="859" w:hanging="859"/>
              <w:jc w:val="center"/>
              <w:rPr>
                <w:szCs w:val="20"/>
              </w:rPr>
            </w:pPr>
            <w:r>
              <w:t>25</w:t>
            </w:r>
          </w:p>
        </w:tc>
        <w:tc>
          <w:tcPr>
            <w:tcW w:w="766" w:type="pct"/>
            <w:vAlign w:val="center"/>
          </w:tcPr>
          <w:p w14:paraId="5042FE54" w14:textId="77777777" w:rsidR="00457484" w:rsidRPr="00132272" w:rsidRDefault="00457484" w:rsidP="00457484">
            <w:pPr>
              <w:ind w:left="859" w:hanging="859"/>
              <w:jc w:val="center"/>
              <w:rPr>
                <w:strike/>
                <w:szCs w:val="20"/>
              </w:rPr>
            </w:pPr>
          </w:p>
        </w:tc>
      </w:tr>
      <w:tr w:rsidR="00457484" w:rsidRPr="0090566F" w14:paraId="07ADEC3E" w14:textId="77777777" w:rsidTr="55558259">
        <w:tc>
          <w:tcPr>
            <w:tcW w:w="483" w:type="pct"/>
            <w:tcBorders>
              <w:top w:val="nil"/>
              <w:bottom w:val="nil"/>
            </w:tcBorders>
            <w:vAlign w:val="center"/>
          </w:tcPr>
          <w:p w14:paraId="3861F859" w14:textId="77777777" w:rsidR="00457484" w:rsidRPr="0090566F" w:rsidRDefault="00457484" w:rsidP="00457484">
            <w:pPr>
              <w:ind w:left="859" w:hanging="859"/>
              <w:rPr>
                <w:b/>
                <w:szCs w:val="20"/>
              </w:rPr>
            </w:pPr>
          </w:p>
        </w:tc>
        <w:tc>
          <w:tcPr>
            <w:tcW w:w="3105" w:type="pct"/>
            <w:tcBorders>
              <w:bottom w:val="dotted" w:sz="4" w:space="0" w:color="auto"/>
            </w:tcBorders>
            <w:vAlign w:val="center"/>
          </w:tcPr>
          <w:p w14:paraId="21814B05" w14:textId="47C50B67" w:rsidR="00457484" w:rsidRPr="0090566F" w:rsidRDefault="55558259" w:rsidP="00457484">
            <w:pPr>
              <w:ind w:left="859" w:hanging="859"/>
              <w:rPr>
                <w:szCs w:val="20"/>
              </w:rPr>
            </w:pPr>
            <w:r>
              <w:t>Ch. 16 Review Questions</w:t>
            </w:r>
          </w:p>
        </w:tc>
        <w:tc>
          <w:tcPr>
            <w:tcW w:w="646" w:type="pct"/>
            <w:tcBorders>
              <w:bottom w:val="dotted" w:sz="4" w:space="0" w:color="auto"/>
            </w:tcBorders>
            <w:vAlign w:val="center"/>
          </w:tcPr>
          <w:p w14:paraId="7827CCBD" w14:textId="2907D50D" w:rsidR="00457484" w:rsidRPr="0090566F" w:rsidRDefault="55558259" w:rsidP="00457484">
            <w:pPr>
              <w:ind w:left="859" w:hanging="859"/>
              <w:jc w:val="center"/>
              <w:rPr>
                <w:szCs w:val="20"/>
              </w:rPr>
            </w:pPr>
            <w:r>
              <w:t>20</w:t>
            </w:r>
          </w:p>
        </w:tc>
        <w:tc>
          <w:tcPr>
            <w:tcW w:w="766" w:type="pct"/>
            <w:tcBorders>
              <w:bottom w:val="dotted" w:sz="4" w:space="0" w:color="auto"/>
            </w:tcBorders>
            <w:vAlign w:val="center"/>
          </w:tcPr>
          <w:p w14:paraId="29E66B45" w14:textId="77777777" w:rsidR="00457484" w:rsidRPr="00132272" w:rsidRDefault="00457484" w:rsidP="00457484">
            <w:pPr>
              <w:ind w:left="859" w:hanging="859"/>
              <w:jc w:val="center"/>
              <w:rPr>
                <w:strike/>
                <w:szCs w:val="20"/>
              </w:rPr>
            </w:pPr>
          </w:p>
        </w:tc>
      </w:tr>
      <w:tr w:rsidR="00457484" w:rsidRPr="0090566F" w14:paraId="365EB0CD" w14:textId="77777777" w:rsidTr="55558259">
        <w:tc>
          <w:tcPr>
            <w:tcW w:w="483" w:type="pct"/>
            <w:tcBorders>
              <w:top w:val="nil"/>
              <w:bottom w:val="dotted" w:sz="4" w:space="0" w:color="auto"/>
            </w:tcBorders>
            <w:vAlign w:val="center"/>
          </w:tcPr>
          <w:p w14:paraId="1D5E4274" w14:textId="77777777" w:rsidR="00457484" w:rsidRPr="0090566F" w:rsidRDefault="00457484" w:rsidP="00457484">
            <w:pPr>
              <w:ind w:left="859" w:hanging="859"/>
              <w:rPr>
                <w:b/>
                <w:szCs w:val="20"/>
              </w:rPr>
            </w:pPr>
          </w:p>
        </w:tc>
        <w:tc>
          <w:tcPr>
            <w:tcW w:w="3105" w:type="pct"/>
            <w:tcBorders>
              <w:bottom w:val="dotted" w:sz="4" w:space="0" w:color="auto"/>
            </w:tcBorders>
            <w:vAlign w:val="center"/>
          </w:tcPr>
          <w:p w14:paraId="44281829" w14:textId="6D53439D" w:rsidR="00457484" w:rsidRPr="0090566F" w:rsidRDefault="55558259" w:rsidP="00457484">
            <w:pPr>
              <w:ind w:left="859" w:hanging="859"/>
              <w:rPr>
                <w:szCs w:val="20"/>
              </w:rPr>
            </w:pPr>
            <w:r>
              <w:t>Ch. 16 Study Problems</w:t>
            </w:r>
          </w:p>
        </w:tc>
        <w:tc>
          <w:tcPr>
            <w:tcW w:w="646" w:type="pct"/>
            <w:tcBorders>
              <w:bottom w:val="dotted" w:sz="4" w:space="0" w:color="auto"/>
            </w:tcBorders>
            <w:vAlign w:val="center"/>
          </w:tcPr>
          <w:p w14:paraId="5133A354" w14:textId="2C850F38" w:rsidR="00457484" w:rsidRPr="0090566F" w:rsidRDefault="55558259" w:rsidP="00457484">
            <w:pPr>
              <w:ind w:left="859" w:hanging="859"/>
              <w:jc w:val="center"/>
              <w:rPr>
                <w:szCs w:val="20"/>
              </w:rPr>
            </w:pPr>
            <w:r>
              <w:t>25</w:t>
            </w:r>
          </w:p>
        </w:tc>
        <w:tc>
          <w:tcPr>
            <w:tcW w:w="766" w:type="pct"/>
            <w:tcBorders>
              <w:bottom w:val="dotted" w:sz="4" w:space="0" w:color="auto"/>
            </w:tcBorders>
            <w:vAlign w:val="center"/>
          </w:tcPr>
          <w:p w14:paraId="450D9D77" w14:textId="77777777" w:rsidR="00457484" w:rsidRPr="00132272" w:rsidRDefault="00457484" w:rsidP="00457484">
            <w:pPr>
              <w:ind w:left="859" w:hanging="859"/>
              <w:jc w:val="center"/>
              <w:rPr>
                <w:strike/>
                <w:szCs w:val="20"/>
              </w:rPr>
            </w:pPr>
          </w:p>
        </w:tc>
      </w:tr>
      <w:tr w:rsidR="00457484" w:rsidRPr="0090566F" w14:paraId="246EE0F3" w14:textId="77777777" w:rsidTr="55558259">
        <w:tc>
          <w:tcPr>
            <w:tcW w:w="483" w:type="pct"/>
            <w:tcBorders>
              <w:top w:val="nil"/>
              <w:bottom w:val="dotted" w:sz="4" w:space="0" w:color="auto"/>
            </w:tcBorders>
            <w:vAlign w:val="center"/>
          </w:tcPr>
          <w:p w14:paraId="1AC6244B" w14:textId="77777777" w:rsidR="00457484" w:rsidRPr="0090566F" w:rsidRDefault="00457484" w:rsidP="00457484">
            <w:pPr>
              <w:ind w:left="859" w:hanging="859"/>
              <w:rPr>
                <w:b/>
                <w:szCs w:val="20"/>
              </w:rPr>
            </w:pPr>
          </w:p>
        </w:tc>
        <w:tc>
          <w:tcPr>
            <w:tcW w:w="3105" w:type="pct"/>
            <w:tcBorders>
              <w:bottom w:val="dotted" w:sz="4" w:space="0" w:color="auto"/>
            </w:tcBorders>
            <w:vAlign w:val="center"/>
          </w:tcPr>
          <w:p w14:paraId="3E6B1894" w14:textId="4CB88984" w:rsidR="00457484" w:rsidRDefault="55558259" w:rsidP="00457484">
            <w:pPr>
              <w:ind w:left="859" w:hanging="859"/>
              <w:rPr>
                <w:szCs w:val="20"/>
              </w:rPr>
            </w:pPr>
            <w:r>
              <w:t>Ch. 16 Mini Case</w:t>
            </w:r>
          </w:p>
        </w:tc>
        <w:tc>
          <w:tcPr>
            <w:tcW w:w="646" w:type="pct"/>
            <w:tcBorders>
              <w:bottom w:val="dotted" w:sz="4" w:space="0" w:color="auto"/>
            </w:tcBorders>
            <w:vAlign w:val="center"/>
          </w:tcPr>
          <w:p w14:paraId="2D9ABC9C" w14:textId="07A5935D" w:rsidR="00457484" w:rsidRPr="0090566F" w:rsidRDefault="55558259" w:rsidP="00457484">
            <w:pPr>
              <w:ind w:left="859" w:hanging="859"/>
              <w:jc w:val="center"/>
              <w:rPr>
                <w:szCs w:val="20"/>
              </w:rPr>
            </w:pPr>
            <w:r>
              <w:t>30</w:t>
            </w:r>
          </w:p>
        </w:tc>
        <w:tc>
          <w:tcPr>
            <w:tcW w:w="766" w:type="pct"/>
            <w:tcBorders>
              <w:bottom w:val="dotted" w:sz="4" w:space="0" w:color="auto"/>
            </w:tcBorders>
            <w:vAlign w:val="center"/>
          </w:tcPr>
          <w:p w14:paraId="24427428" w14:textId="77777777" w:rsidR="00457484" w:rsidRPr="00132272" w:rsidRDefault="00457484" w:rsidP="00457484">
            <w:pPr>
              <w:ind w:left="859" w:hanging="859"/>
              <w:jc w:val="center"/>
              <w:rPr>
                <w:strike/>
                <w:szCs w:val="20"/>
              </w:rPr>
            </w:pPr>
          </w:p>
        </w:tc>
      </w:tr>
      <w:tr w:rsidR="00457484" w:rsidRPr="0090566F" w14:paraId="2F5E3F89" w14:textId="77777777" w:rsidTr="55558259">
        <w:tc>
          <w:tcPr>
            <w:tcW w:w="483" w:type="pct"/>
            <w:tcBorders>
              <w:top w:val="nil"/>
              <w:bottom w:val="dotted" w:sz="4" w:space="0" w:color="auto"/>
            </w:tcBorders>
            <w:vAlign w:val="center"/>
          </w:tcPr>
          <w:p w14:paraId="7A79F53E" w14:textId="77777777" w:rsidR="00457484" w:rsidRPr="0090566F" w:rsidRDefault="00457484" w:rsidP="00457484">
            <w:pPr>
              <w:ind w:left="859" w:hanging="859"/>
              <w:rPr>
                <w:b/>
                <w:szCs w:val="20"/>
              </w:rPr>
            </w:pPr>
          </w:p>
        </w:tc>
        <w:tc>
          <w:tcPr>
            <w:tcW w:w="3105" w:type="pct"/>
            <w:tcBorders>
              <w:bottom w:val="dotted" w:sz="4" w:space="0" w:color="auto"/>
            </w:tcBorders>
            <w:vAlign w:val="center"/>
          </w:tcPr>
          <w:p w14:paraId="33C2516C" w14:textId="4DB837CC" w:rsidR="00457484" w:rsidRDefault="55558259" w:rsidP="00457484">
            <w:pPr>
              <w:ind w:left="859" w:hanging="859"/>
              <w:rPr>
                <w:szCs w:val="20"/>
              </w:rPr>
            </w:pPr>
            <w:r>
              <w:t>GDP Report</w:t>
            </w:r>
          </w:p>
        </w:tc>
        <w:tc>
          <w:tcPr>
            <w:tcW w:w="646" w:type="pct"/>
            <w:tcBorders>
              <w:bottom w:val="dotted" w:sz="4" w:space="0" w:color="auto"/>
            </w:tcBorders>
            <w:vAlign w:val="center"/>
          </w:tcPr>
          <w:p w14:paraId="40BA667D" w14:textId="76131D37" w:rsidR="00457484" w:rsidRPr="0090566F" w:rsidRDefault="55558259" w:rsidP="00457484">
            <w:pPr>
              <w:ind w:left="859" w:hanging="859"/>
              <w:jc w:val="center"/>
              <w:rPr>
                <w:szCs w:val="20"/>
              </w:rPr>
            </w:pPr>
            <w:r>
              <w:t>50</w:t>
            </w:r>
          </w:p>
        </w:tc>
        <w:tc>
          <w:tcPr>
            <w:tcW w:w="766" w:type="pct"/>
            <w:tcBorders>
              <w:bottom w:val="dotted" w:sz="4" w:space="0" w:color="auto"/>
            </w:tcBorders>
            <w:vAlign w:val="center"/>
          </w:tcPr>
          <w:p w14:paraId="49FAA379" w14:textId="77777777" w:rsidR="00457484" w:rsidRPr="00132272" w:rsidRDefault="00457484" w:rsidP="00457484">
            <w:pPr>
              <w:ind w:left="859" w:hanging="859"/>
              <w:jc w:val="center"/>
              <w:rPr>
                <w:strike/>
                <w:szCs w:val="20"/>
              </w:rPr>
            </w:pPr>
          </w:p>
        </w:tc>
      </w:tr>
      <w:tr w:rsidR="00080683" w:rsidRPr="004F138A" w14:paraId="2AFF0D83" w14:textId="77777777" w:rsidTr="55558259">
        <w:tc>
          <w:tcPr>
            <w:tcW w:w="3588" w:type="pct"/>
            <w:gridSpan w:val="2"/>
            <w:tcBorders>
              <w:top w:val="dotted" w:sz="4" w:space="0" w:color="auto"/>
              <w:bottom w:val="single" w:sz="4" w:space="0" w:color="auto"/>
              <w:right w:val="nil"/>
            </w:tcBorders>
            <w:shd w:val="clear" w:color="auto" w:fill="BD313B"/>
            <w:vAlign w:val="center"/>
          </w:tcPr>
          <w:p w14:paraId="2163218D" w14:textId="77777777" w:rsidR="00080683" w:rsidRPr="004F138A" w:rsidRDefault="55558259" w:rsidP="55558259">
            <w:pPr>
              <w:ind w:left="859" w:hanging="859"/>
              <w:rPr>
                <w:color w:val="FFFFFF" w:themeColor="background1"/>
              </w:rPr>
            </w:pPr>
            <w:r w:rsidRPr="55558259">
              <w:rPr>
                <w:b/>
                <w:bCs/>
                <w:color w:val="FFFFFF" w:themeColor="background1"/>
              </w:rPr>
              <w:t>Total Points</w:t>
            </w:r>
          </w:p>
        </w:tc>
        <w:tc>
          <w:tcPr>
            <w:tcW w:w="646" w:type="pct"/>
            <w:tcBorders>
              <w:top w:val="dotted" w:sz="4" w:space="0" w:color="auto"/>
              <w:left w:val="nil"/>
              <w:bottom w:val="single" w:sz="4" w:space="0" w:color="auto"/>
              <w:right w:val="nil"/>
            </w:tcBorders>
            <w:shd w:val="clear" w:color="auto" w:fill="BD313B"/>
            <w:vAlign w:val="center"/>
          </w:tcPr>
          <w:p w14:paraId="730AD8AA" w14:textId="3E767E59" w:rsidR="00080683" w:rsidRPr="00704919" w:rsidRDefault="55558259" w:rsidP="55558259">
            <w:pPr>
              <w:ind w:left="859" w:hanging="859"/>
              <w:jc w:val="center"/>
              <w:rPr>
                <w:b/>
                <w:bCs/>
                <w:color w:val="FFFFFF" w:themeColor="background1"/>
              </w:rPr>
            </w:pPr>
            <w:r w:rsidRPr="55558259">
              <w:rPr>
                <w:b/>
                <w:bCs/>
                <w:color w:val="FFFFFF" w:themeColor="background1"/>
              </w:rPr>
              <w:t>1000</w:t>
            </w:r>
          </w:p>
        </w:tc>
        <w:tc>
          <w:tcPr>
            <w:tcW w:w="766" w:type="pct"/>
            <w:tcBorders>
              <w:top w:val="dotted" w:sz="4" w:space="0" w:color="auto"/>
              <w:left w:val="nil"/>
              <w:bottom w:val="single" w:sz="4" w:space="0" w:color="auto"/>
            </w:tcBorders>
            <w:shd w:val="clear" w:color="auto" w:fill="BD313B"/>
            <w:vAlign w:val="center"/>
          </w:tcPr>
          <w:p w14:paraId="0226F12D" w14:textId="77777777" w:rsidR="00080683" w:rsidRPr="004F138A" w:rsidRDefault="00080683" w:rsidP="00080683">
            <w:pPr>
              <w:ind w:left="859" w:hanging="859"/>
              <w:jc w:val="center"/>
              <w:rPr>
                <w:b/>
                <w:color w:val="FFFFFF" w:themeColor="background1"/>
                <w:szCs w:val="20"/>
              </w:rPr>
            </w:pPr>
          </w:p>
        </w:tc>
      </w:tr>
    </w:tbl>
    <w:p w14:paraId="0682911E" w14:textId="77777777" w:rsidR="00861D9D" w:rsidRDefault="00861D9D" w:rsidP="00861D9D">
      <w:pPr>
        <w:pStyle w:val="Heading1"/>
        <w:rPr>
          <w:color w:val="BD313B"/>
        </w:rPr>
      </w:pPr>
    </w:p>
    <w:p w14:paraId="5A05EDC2" w14:textId="77777777" w:rsidR="00861D9D" w:rsidRDefault="00861D9D" w:rsidP="00E127B5">
      <w:pPr>
        <w:pStyle w:val="APACitation"/>
        <w:ind w:left="0" w:firstLine="0"/>
        <w:rPr>
          <w:b/>
          <w:color w:val="1F605F" w:themeColor="accent2" w:themeShade="80"/>
          <w:sz w:val="22"/>
          <w:szCs w:val="22"/>
        </w:rPr>
        <w:sectPr w:rsidR="00861D9D" w:rsidSect="00AC14C7">
          <w:headerReference w:type="first" r:id="rId17"/>
          <w:pgSz w:w="15840" w:h="12240" w:orient="landscape" w:code="1"/>
          <w:pgMar w:top="720" w:right="1440" w:bottom="720" w:left="1440" w:header="720" w:footer="720" w:gutter="0"/>
          <w:cols w:space="180"/>
          <w:docGrid w:linePitch="360"/>
        </w:sectPr>
      </w:pPr>
    </w:p>
    <w:p w14:paraId="17CA3A42" w14:textId="77777777" w:rsidR="00861D9D" w:rsidRDefault="55558259" w:rsidP="55558259">
      <w:pPr>
        <w:pStyle w:val="Heading1"/>
        <w:rPr>
          <w:color w:val="BD313B"/>
        </w:rPr>
      </w:pPr>
      <w:r w:rsidRPr="55558259">
        <w:rPr>
          <w:color w:val="BD313B"/>
        </w:rPr>
        <w:lastRenderedPageBreak/>
        <w:t>Course Schedule</w:t>
      </w:r>
    </w:p>
    <w:p w14:paraId="4429BF68" w14:textId="77777777" w:rsidR="00704919" w:rsidRPr="00704919" w:rsidRDefault="00704919" w:rsidP="00861D9D"/>
    <w:tbl>
      <w:tblPr>
        <w:tblStyle w:val="TableGrid"/>
        <w:tblW w:w="5035" w:type="pct"/>
        <w:tblInd w:w="-95" w:type="dxa"/>
        <w:tblBorders>
          <w:insideH w:val="dotted" w:sz="4" w:space="0" w:color="000000"/>
          <w:insideV w:val="dotted" w:sz="4" w:space="0" w:color="000000"/>
        </w:tblBorders>
        <w:tblLook w:val="04A0" w:firstRow="1" w:lastRow="0" w:firstColumn="1" w:lastColumn="0" w:noHBand="0" w:noVBand="1"/>
      </w:tblPr>
      <w:tblGrid>
        <w:gridCol w:w="2833"/>
        <w:gridCol w:w="4097"/>
        <w:gridCol w:w="6111"/>
      </w:tblGrid>
      <w:tr w:rsidR="00704919" w:rsidRPr="00704919" w14:paraId="681BD184" w14:textId="77777777" w:rsidTr="55558259">
        <w:tc>
          <w:tcPr>
            <w:tcW w:w="1086" w:type="pct"/>
            <w:tcBorders>
              <w:top w:val="single" w:sz="4" w:space="0" w:color="000000" w:themeColor="text1"/>
              <w:bottom w:val="dotted" w:sz="4" w:space="0" w:color="000000" w:themeColor="text1"/>
              <w:right w:val="nil"/>
            </w:tcBorders>
            <w:shd w:val="clear" w:color="auto" w:fill="BD313B"/>
            <w:vAlign w:val="center"/>
          </w:tcPr>
          <w:p w14:paraId="10A0D2EC" w14:textId="77777777" w:rsidR="00704919" w:rsidRPr="00704919" w:rsidRDefault="55558259" w:rsidP="55558259">
            <w:pPr>
              <w:tabs>
                <w:tab w:val="left" w:pos="0"/>
                <w:tab w:val="left" w:pos="3720"/>
              </w:tabs>
              <w:spacing w:before="40" w:after="40"/>
              <w:jc w:val="center"/>
              <w:outlineLvl w:val="0"/>
              <w:rPr>
                <w:rFonts w:cs="Arial"/>
                <w:b/>
                <w:bCs/>
                <w:color w:val="FFFFFF" w:themeColor="background1"/>
              </w:rPr>
            </w:pPr>
            <w:r w:rsidRPr="55558259">
              <w:rPr>
                <w:rFonts w:cs="Arial"/>
                <w:b/>
                <w:bCs/>
                <w:color w:val="FFFFFF" w:themeColor="background1"/>
              </w:rPr>
              <w:t>Week</w:t>
            </w:r>
          </w:p>
        </w:tc>
        <w:tc>
          <w:tcPr>
            <w:tcW w:w="1571" w:type="pct"/>
            <w:tcBorders>
              <w:top w:val="single" w:sz="4" w:space="0" w:color="000000" w:themeColor="text1"/>
              <w:left w:val="nil"/>
              <w:bottom w:val="dotted" w:sz="4" w:space="0" w:color="000000" w:themeColor="text1"/>
              <w:right w:val="nil"/>
            </w:tcBorders>
            <w:shd w:val="clear" w:color="auto" w:fill="BD313B"/>
            <w:vAlign w:val="center"/>
          </w:tcPr>
          <w:p w14:paraId="04C86EEC" w14:textId="77777777" w:rsidR="00704919" w:rsidRPr="00704919" w:rsidRDefault="55558259" w:rsidP="55558259">
            <w:pPr>
              <w:tabs>
                <w:tab w:val="left" w:pos="0"/>
                <w:tab w:val="left" w:pos="3720"/>
              </w:tabs>
              <w:spacing w:before="40" w:after="40"/>
              <w:jc w:val="center"/>
              <w:outlineLvl w:val="0"/>
              <w:rPr>
                <w:rFonts w:cs="Arial"/>
                <w:b/>
                <w:bCs/>
                <w:color w:val="FFFFFF" w:themeColor="background1"/>
              </w:rPr>
            </w:pPr>
            <w:r w:rsidRPr="55558259">
              <w:rPr>
                <w:rFonts w:cs="Arial"/>
                <w:b/>
                <w:bCs/>
                <w:color w:val="FFFFFF" w:themeColor="background1"/>
              </w:rPr>
              <w:t>Start</w:t>
            </w:r>
          </w:p>
        </w:tc>
        <w:tc>
          <w:tcPr>
            <w:tcW w:w="2343" w:type="pct"/>
            <w:tcBorders>
              <w:top w:val="single" w:sz="4" w:space="0" w:color="000000" w:themeColor="text1"/>
              <w:left w:val="nil"/>
              <w:bottom w:val="dotted" w:sz="4" w:space="0" w:color="000000" w:themeColor="text1"/>
            </w:tcBorders>
            <w:shd w:val="clear" w:color="auto" w:fill="BD313B"/>
            <w:vAlign w:val="center"/>
          </w:tcPr>
          <w:p w14:paraId="1853F647" w14:textId="77777777" w:rsidR="00704919" w:rsidRPr="00704919" w:rsidRDefault="55558259" w:rsidP="55558259">
            <w:pPr>
              <w:tabs>
                <w:tab w:val="left" w:pos="0"/>
                <w:tab w:val="left" w:pos="3720"/>
              </w:tabs>
              <w:spacing w:before="40" w:after="40"/>
              <w:jc w:val="center"/>
              <w:outlineLvl w:val="0"/>
              <w:rPr>
                <w:rFonts w:cs="Arial"/>
                <w:b/>
                <w:bCs/>
                <w:color w:val="FFFFFF" w:themeColor="background1"/>
              </w:rPr>
            </w:pPr>
            <w:r w:rsidRPr="55558259">
              <w:rPr>
                <w:rFonts w:cs="Arial"/>
                <w:b/>
                <w:bCs/>
                <w:color w:val="FFFFFF" w:themeColor="background1"/>
              </w:rPr>
              <w:t>End</w:t>
            </w:r>
          </w:p>
        </w:tc>
      </w:tr>
      <w:tr w:rsidR="00704919" w14:paraId="093B2658" w14:textId="77777777" w:rsidTr="55558259">
        <w:tc>
          <w:tcPr>
            <w:tcW w:w="1086" w:type="pct"/>
            <w:tcBorders>
              <w:top w:val="dotted" w:sz="4" w:space="0" w:color="000000" w:themeColor="text1"/>
            </w:tcBorders>
            <w:vAlign w:val="center"/>
          </w:tcPr>
          <w:p w14:paraId="709FF99C" w14:textId="77777777" w:rsidR="00704919" w:rsidRPr="007235A8" w:rsidRDefault="55558259" w:rsidP="55558259">
            <w:pPr>
              <w:tabs>
                <w:tab w:val="left" w:pos="0"/>
                <w:tab w:val="left" w:pos="3720"/>
              </w:tabs>
              <w:spacing w:before="40" w:after="40"/>
              <w:jc w:val="center"/>
              <w:outlineLvl w:val="0"/>
              <w:rPr>
                <w:rFonts w:cs="Arial"/>
                <w:color w:val="000000" w:themeColor="text1"/>
                <w:sz w:val="20"/>
                <w:szCs w:val="20"/>
              </w:rPr>
            </w:pPr>
            <w:r w:rsidRPr="55558259">
              <w:rPr>
                <w:rFonts w:cs="Arial"/>
                <w:color w:val="000000" w:themeColor="text1"/>
                <w:sz w:val="20"/>
                <w:szCs w:val="20"/>
              </w:rPr>
              <w:t>One</w:t>
            </w:r>
          </w:p>
        </w:tc>
        <w:tc>
          <w:tcPr>
            <w:tcW w:w="1571" w:type="pct"/>
            <w:tcBorders>
              <w:top w:val="dotted" w:sz="4" w:space="0" w:color="000000" w:themeColor="text1"/>
            </w:tcBorders>
            <w:vAlign w:val="center"/>
          </w:tcPr>
          <w:p w14:paraId="4437C637" w14:textId="77777777" w:rsidR="00704919" w:rsidRPr="007235A8" w:rsidRDefault="55558259" w:rsidP="55558259">
            <w:pPr>
              <w:tabs>
                <w:tab w:val="left" w:pos="0"/>
                <w:tab w:val="left" w:pos="3720"/>
              </w:tabs>
              <w:spacing w:before="40" w:after="40"/>
              <w:jc w:val="center"/>
              <w:outlineLvl w:val="0"/>
              <w:rPr>
                <w:rFonts w:cs="Arial"/>
                <w:color w:val="000000" w:themeColor="text1"/>
                <w:sz w:val="20"/>
                <w:szCs w:val="20"/>
              </w:rPr>
            </w:pPr>
            <w:r w:rsidRPr="55558259">
              <w:rPr>
                <w:rFonts w:cs="Arial"/>
                <w:color w:val="000000" w:themeColor="text1"/>
                <w:sz w:val="20"/>
                <w:szCs w:val="20"/>
              </w:rPr>
              <w:t>&lt;insert start date&gt;</w:t>
            </w:r>
          </w:p>
        </w:tc>
        <w:tc>
          <w:tcPr>
            <w:tcW w:w="2343" w:type="pct"/>
            <w:tcBorders>
              <w:top w:val="dotted" w:sz="4" w:space="0" w:color="000000" w:themeColor="text1"/>
            </w:tcBorders>
            <w:vAlign w:val="center"/>
          </w:tcPr>
          <w:p w14:paraId="2ABBFF3A" w14:textId="77777777" w:rsidR="00704919" w:rsidRPr="007235A8" w:rsidRDefault="55558259" w:rsidP="55558259">
            <w:pPr>
              <w:tabs>
                <w:tab w:val="left" w:pos="0"/>
                <w:tab w:val="left" w:pos="3720"/>
              </w:tabs>
              <w:spacing w:before="40" w:after="40"/>
              <w:jc w:val="center"/>
              <w:outlineLvl w:val="0"/>
              <w:rPr>
                <w:rFonts w:cs="Arial"/>
                <w:color w:val="000000" w:themeColor="text1"/>
                <w:sz w:val="20"/>
                <w:szCs w:val="20"/>
              </w:rPr>
            </w:pPr>
            <w:r w:rsidRPr="55558259">
              <w:rPr>
                <w:rFonts w:cs="Arial"/>
                <w:color w:val="000000" w:themeColor="text1"/>
                <w:sz w:val="20"/>
                <w:szCs w:val="20"/>
              </w:rPr>
              <w:t>&lt;insert end date&gt;</w:t>
            </w:r>
          </w:p>
        </w:tc>
      </w:tr>
      <w:tr w:rsidR="00704919" w14:paraId="654890A6" w14:textId="77777777" w:rsidTr="55558259">
        <w:tc>
          <w:tcPr>
            <w:tcW w:w="1086" w:type="pct"/>
            <w:shd w:val="clear" w:color="auto" w:fill="D8D9DA"/>
            <w:vAlign w:val="center"/>
          </w:tcPr>
          <w:p w14:paraId="3D3AC261" w14:textId="77777777" w:rsidR="00704919" w:rsidRPr="007235A8" w:rsidRDefault="55558259" w:rsidP="55558259">
            <w:pPr>
              <w:tabs>
                <w:tab w:val="left" w:pos="0"/>
                <w:tab w:val="left" w:pos="3720"/>
              </w:tabs>
              <w:spacing w:before="40" w:after="40"/>
              <w:jc w:val="center"/>
              <w:outlineLvl w:val="0"/>
              <w:rPr>
                <w:rFonts w:cs="Arial"/>
                <w:color w:val="000000" w:themeColor="text1"/>
                <w:sz w:val="20"/>
                <w:szCs w:val="20"/>
              </w:rPr>
            </w:pPr>
            <w:r w:rsidRPr="55558259">
              <w:rPr>
                <w:rFonts w:cs="Arial"/>
                <w:color w:val="000000" w:themeColor="text1"/>
                <w:sz w:val="20"/>
                <w:szCs w:val="20"/>
              </w:rPr>
              <w:t>Two</w:t>
            </w:r>
          </w:p>
        </w:tc>
        <w:tc>
          <w:tcPr>
            <w:tcW w:w="1571" w:type="pct"/>
            <w:shd w:val="clear" w:color="auto" w:fill="D8D9DA"/>
            <w:vAlign w:val="center"/>
          </w:tcPr>
          <w:p w14:paraId="123FD6DD"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62284AC"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3B599261" w14:textId="77777777" w:rsidTr="55558259">
        <w:tc>
          <w:tcPr>
            <w:tcW w:w="1086" w:type="pct"/>
            <w:vAlign w:val="center"/>
          </w:tcPr>
          <w:p w14:paraId="2BE22C2A" w14:textId="77777777" w:rsidR="00704919" w:rsidRPr="007235A8" w:rsidRDefault="55558259" w:rsidP="55558259">
            <w:pPr>
              <w:tabs>
                <w:tab w:val="left" w:pos="0"/>
                <w:tab w:val="left" w:pos="3720"/>
              </w:tabs>
              <w:spacing w:before="40" w:after="40"/>
              <w:jc w:val="center"/>
              <w:outlineLvl w:val="0"/>
              <w:rPr>
                <w:rFonts w:cs="Arial"/>
                <w:color w:val="000000" w:themeColor="text1"/>
                <w:sz w:val="20"/>
                <w:szCs w:val="20"/>
              </w:rPr>
            </w:pPr>
            <w:r w:rsidRPr="55558259">
              <w:rPr>
                <w:rFonts w:cs="Arial"/>
                <w:color w:val="000000" w:themeColor="text1"/>
                <w:sz w:val="20"/>
                <w:szCs w:val="20"/>
              </w:rPr>
              <w:t>Three</w:t>
            </w:r>
          </w:p>
        </w:tc>
        <w:tc>
          <w:tcPr>
            <w:tcW w:w="1571" w:type="pct"/>
            <w:vAlign w:val="center"/>
          </w:tcPr>
          <w:p w14:paraId="1EC50467"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7469F4A"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51E91887" w14:textId="77777777" w:rsidTr="55558259">
        <w:tc>
          <w:tcPr>
            <w:tcW w:w="1086" w:type="pct"/>
            <w:shd w:val="clear" w:color="auto" w:fill="D8D9DA"/>
            <w:vAlign w:val="center"/>
          </w:tcPr>
          <w:p w14:paraId="76516B6D" w14:textId="77777777" w:rsidR="00704919" w:rsidRPr="007235A8" w:rsidRDefault="55558259" w:rsidP="55558259">
            <w:pPr>
              <w:tabs>
                <w:tab w:val="left" w:pos="0"/>
                <w:tab w:val="left" w:pos="3720"/>
              </w:tabs>
              <w:spacing w:before="40" w:after="40"/>
              <w:jc w:val="center"/>
              <w:outlineLvl w:val="0"/>
              <w:rPr>
                <w:rFonts w:cs="Arial"/>
                <w:color w:val="000000" w:themeColor="text1"/>
                <w:sz w:val="20"/>
                <w:szCs w:val="20"/>
              </w:rPr>
            </w:pPr>
            <w:r w:rsidRPr="55558259">
              <w:rPr>
                <w:rFonts w:cs="Arial"/>
                <w:color w:val="000000" w:themeColor="text1"/>
                <w:sz w:val="20"/>
                <w:szCs w:val="20"/>
              </w:rPr>
              <w:t>Four</w:t>
            </w:r>
          </w:p>
        </w:tc>
        <w:tc>
          <w:tcPr>
            <w:tcW w:w="1571" w:type="pct"/>
            <w:shd w:val="clear" w:color="auto" w:fill="D8D9DA"/>
            <w:vAlign w:val="center"/>
          </w:tcPr>
          <w:p w14:paraId="2C932CC9"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529DBFC"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79EE6FBC" w14:textId="77777777" w:rsidTr="55558259">
        <w:tc>
          <w:tcPr>
            <w:tcW w:w="1086" w:type="pct"/>
            <w:vAlign w:val="center"/>
          </w:tcPr>
          <w:p w14:paraId="765EE5E8" w14:textId="77777777" w:rsidR="00704919" w:rsidRPr="007235A8" w:rsidRDefault="55558259" w:rsidP="55558259">
            <w:pPr>
              <w:tabs>
                <w:tab w:val="left" w:pos="0"/>
                <w:tab w:val="left" w:pos="3720"/>
              </w:tabs>
              <w:spacing w:before="40" w:after="40"/>
              <w:jc w:val="center"/>
              <w:outlineLvl w:val="0"/>
              <w:rPr>
                <w:rFonts w:cs="Arial"/>
                <w:color w:val="000000" w:themeColor="text1"/>
                <w:sz w:val="20"/>
                <w:szCs w:val="20"/>
              </w:rPr>
            </w:pPr>
            <w:r w:rsidRPr="55558259">
              <w:rPr>
                <w:rFonts w:cs="Arial"/>
                <w:color w:val="000000" w:themeColor="text1"/>
                <w:sz w:val="20"/>
                <w:szCs w:val="20"/>
              </w:rPr>
              <w:t>Five</w:t>
            </w:r>
          </w:p>
        </w:tc>
        <w:tc>
          <w:tcPr>
            <w:tcW w:w="1571" w:type="pct"/>
            <w:vAlign w:val="center"/>
          </w:tcPr>
          <w:p w14:paraId="31A6E094"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6A026BCC"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bl>
    <w:p w14:paraId="4F4B0FAD" w14:textId="77777777" w:rsidR="00704919" w:rsidRDefault="00704919" w:rsidP="00E127B5">
      <w:pPr>
        <w:tabs>
          <w:tab w:val="left" w:pos="0"/>
          <w:tab w:val="left" w:pos="3720"/>
        </w:tabs>
        <w:outlineLvl w:val="0"/>
        <w:rPr>
          <w:rFonts w:cs="Arial"/>
          <w:color w:val="000000" w:themeColor="text1"/>
          <w:szCs w:val="20"/>
        </w:rPr>
      </w:pPr>
    </w:p>
    <w:p w14:paraId="0DA54D52" w14:textId="77777777" w:rsidR="00704919" w:rsidRDefault="00704919" w:rsidP="00E127B5">
      <w:pPr>
        <w:tabs>
          <w:tab w:val="left" w:pos="0"/>
          <w:tab w:val="left" w:pos="3720"/>
        </w:tabs>
        <w:outlineLvl w:val="0"/>
        <w:rPr>
          <w:rFonts w:cs="Arial"/>
          <w:color w:val="000000" w:themeColor="text1"/>
          <w:szCs w:val="20"/>
        </w:rPr>
      </w:pPr>
    </w:p>
    <w:p w14:paraId="5E86276A" w14:textId="77777777" w:rsidR="00704919" w:rsidRDefault="00704919" w:rsidP="008F09AD">
      <w:pPr>
        <w:pStyle w:val="Heading1"/>
        <w:rPr>
          <w:color w:val="9C2C2A" w:themeColor="accent1"/>
        </w:rPr>
        <w:sectPr w:rsidR="00704919"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55558259" w:rsidP="55558259">
      <w:pPr>
        <w:pStyle w:val="Heading1"/>
        <w:jc w:val="center"/>
        <w:rPr>
          <w:color w:val="9C2C2A" w:themeColor="accent1"/>
          <w:sz w:val="28"/>
          <w:szCs w:val="28"/>
        </w:rPr>
      </w:pPr>
      <w:r w:rsidRPr="55558259">
        <w:rPr>
          <w:color w:val="BD313B"/>
          <w:sz w:val="28"/>
          <w:szCs w:val="28"/>
        </w:rPr>
        <w:lastRenderedPageBreak/>
        <w:t>Weekly Learning Modules</w:t>
      </w:r>
    </w:p>
    <w:p w14:paraId="150AA211" w14:textId="77777777" w:rsidR="008F09AD" w:rsidRDefault="008F09AD" w:rsidP="00E127B5">
      <w:pPr>
        <w:pStyle w:val="AssignmentsLevel2"/>
        <w:numPr>
          <w:ilvl w:val="0"/>
          <w:numId w:val="0"/>
        </w:numPr>
      </w:pPr>
    </w:p>
    <w:tbl>
      <w:tblPr>
        <w:tblW w:w="1323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620"/>
      </w:tblGrid>
      <w:tr w:rsidR="00DA033B" w:rsidRPr="0090566F" w14:paraId="4F5632B2" w14:textId="77777777" w:rsidTr="55558259">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3F8166E" w14:textId="4513F154" w:rsidR="00DA033B" w:rsidRPr="00842155" w:rsidRDefault="55558259" w:rsidP="00962926">
            <w:pPr>
              <w:pStyle w:val="WeeklyTopicHeading1"/>
            </w:pPr>
            <w:bookmarkStart w:id="7" w:name="weekone"/>
            <w:bookmarkStart w:id="8" w:name="_Toc358980894"/>
            <w:bookmarkEnd w:id="7"/>
            <w:r>
              <w:t>Week One: The Capital Budgeting Process</w:t>
            </w:r>
            <w:bookmarkEnd w:id="8"/>
          </w:p>
        </w:tc>
        <w:tc>
          <w:tcPr>
            <w:tcW w:w="3060" w:type="dxa"/>
            <w:gridSpan w:val="2"/>
            <w:tcBorders>
              <w:left w:val="nil"/>
              <w:bottom w:val="single" w:sz="4" w:space="0" w:color="000000" w:themeColor="text1"/>
            </w:tcBorders>
            <w:shd w:val="clear" w:color="auto" w:fill="BD313B"/>
            <w:vAlign w:val="center"/>
          </w:tcPr>
          <w:p w14:paraId="6F8152E6"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56C3EF6A" w14:textId="77777777" w:rsidTr="55558259">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8E3BB4B" w14:textId="77777777" w:rsidR="00A534FA" w:rsidRPr="005B10FE" w:rsidRDefault="55558259" w:rsidP="55558259">
            <w:pPr>
              <w:tabs>
                <w:tab w:val="left" w:pos="0"/>
                <w:tab w:val="left" w:pos="3720"/>
              </w:tabs>
              <w:outlineLvl w:val="0"/>
              <w:rPr>
                <w:rFonts w:cs="Arial"/>
                <w:b/>
                <w:bCs/>
                <w:i/>
                <w:iCs/>
              </w:rPr>
            </w:pPr>
            <w:r w:rsidRPr="55558259">
              <w:rPr>
                <w:rFonts w:cs="Arial"/>
                <w:b/>
                <w:bCs/>
                <w:i/>
                <w:iCs/>
                <w:sz w:val="22"/>
                <w:szCs w:val="22"/>
              </w:rPr>
              <w:t>Learning Objectives</w:t>
            </w:r>
          </w:p>
        </w:tc>
        <w:tc>
          <w:tcPr>
            <w:tcW w:w="3060" w:type="dxa"/>
            <w:gridSpan w:val="2"/>
            <w:tcBorders>
              <w:left w:val="nil"/>
              <w:bottom w:val="single" w:sz="4" w:space="0" w:color="000000" w:themeColor="text1"/>
            </w:tcBorders>
            <w:shd w:val="clear" w:color="auto" w:fill="D8D9DA"/>
          </w:tcPr>
          <w:p w14:paraId="139503EA" w14:textId="77777777" w:rsidR="00A534FA" w:rsidRPr="00842155" w:rsidRDefault="55558259" w:rsidP="55558259">
            <w:pPr>
              <w:tabs>
                <w:tab w:val="left" w:pos="0"/>
                <w:tab w:val="left" w:pos="3720"/>
              </w:tabs>
              <w:outlineLvl w:val="0"/>
              <w:rPr>
                <w:rFonts w:cs="Arial"/>
              </w:rPr>
            </w:pPr>
            <w:r w:rsidRPr="55558259">
              <w:rPr>
                <w:rFonts w:cs="Arial"/>
                <w:b/>
                <w:bCs/>
                <w:i/>
                <w:iCs/>
              </w:rPr>
              <w:t>Alignment</w:t>
            </w:r>
          </w:p>
        </w:tc>
      </w:tr>
      <w:tr w:rsidR="00A534FA" w:rsidRPr="00842155" w14:paraId="2FF8BAF6" w14:textId="77777777" w:rsidTr="55558259">
        <w:trPr>
          <w:trHeight w:val="30"/>
        </w:trPr>
        <w:tc>
          <w:tcPr>
            <w:tcW w:w="10170" w:type="dxa"/>
            <w:gridSpan w:val="2"/>
            <w:tcBorders>
              <w:bottom w:val="nil"/>
              <w:right w:val="nil"/>
            </w:tcBorders>
            <w:tcMar>
              <w:top w:w="115" w:type="dxa"/>
              <w:left w:w="115" w:type="dxa"/>
              <w:bottom w:w="115" w:type="dxa"/>
              <w:right w:w="115" w:type="dxa"/>
            </w:tcMar>
          </w:tcPr>
          <w:p w14:paraId="35C49352" w14:textId="120BC7FD" w:rsidR="00A534FA" w:rsidRPr="00842155" w:rsidRDefault="55558259" w:rsidP="00005286">
            <w:pPr>
              <w:pStyle w:val="ObjectiveBullet"/>
              <w:numPr>
                <w:ilvl w:val="1"/>
                <w:numId w:val="5"/>
              </w:numPr>
              <w:tabs>
                <w:tab w:val="clear" w:pos="0"/>
              </w:tabs>
            </w:pPr>
            <w:r>
              <w:t xml:space="preserve">Describe the various tools and techniques of the capital budgeting process. </w:t>
            </w:r>
          </w:p>
        </w:tc>
        <w:tc>
          <w:tcPr>
            <w:tcW w:w="3060" w:type="dxa"/>
            <w:gridSpan w:val="2"/>
            <w:tcBorders>
              <w:left w:val="nil"/>
              <w:bottom w:val="nil"/>
            </w:tcBorders>
          </w:tcPr>
          <w:p w14:paraId="51547426" w14:textId="62D9F499" w:rsidR="00A534FA" w:rsidRPr="00842155" w:rsidRDefault="55558259" w:rsidP="55558259">
            <w:pPr>
              <w:tabs>
                <w:tab w:val="left" w:pos="0"/>
                <w:tab w:val="left" w:pos="3720"/>
              </w:tabs>
              <w:outlineLvl w:val="0"/>
              <w:rPr>
                <w:rFonts w:cs="Arial"/>
              </w:rPr>
            </w:pPr>
            <w:r w:rsidRPr="55558259">
              <w:rPr>
                <w:rFonts w:cs="Arial"/>
              </w:rPr>
              <w:t>CLO1</w:t>
            </w:r>
          </w:p>
        </w:tc>
      </w:tr>
      <w:tr w:rsidR="00A534FA" w:rsidRPr="00842155" w14:paraId="0243E072" w14:textId="77777777" w:rsidTr="55558259">
        <w:trPr>
          <w:trHeight w:val="38"/>
        </w:trPr>
        <w:tc>
          <w:tcPr>
            <w:tcW w:w="10170" w:type="dxa"/>
            <w:gridSpan w:val="2"/>
            <w:tcBorders>
              <w:top w:val="nil"/>
              <w:bottom w:val="nil"/>
              <w:right w:val="nil"/>
            </w:tcBorders>
            <w:tcMar>
              <w:top w:w="115" w:type="dxa"/>
              <w:left w:w="115" w:type="dxa"/>
              <w:bottom w:w="115" w:type="dxa"/>
              <w:right w:w="115" w:type="dxa"/>
            </w:tcMar>
          </w:tcPr>
          <w:p w14:paraId="74292B15" w14:textId="4CD2F9ED" w:rsidR="00A534FA" w:rsidRPr="00842155" w:rsidRDefault="55558259" w:rsidP="00005286">
            <w:pPr>
              <w:pStyle w:val="ObjectiveBullet"/>
              <w:numPr>
                <w:ilvl w:val="1"/>
                <w:numId w:val="5"/>
              </w:numPr>
            </w:pPr>
            <w:r>
              <w:t xml:space="preserve">Identify the steps and considerations in the capital budgeting process. </w:t>
            </w:r>
          </w:p>
        </w:tc>
        <w:tc>
          <w:tcPr>
            <w:tcW w:w="3060" w:type="dxa"/>
            <w:gridSpan w:val="2"/>
            <w:tcBorders>
              <w:top w:val="nil"/>
              <w:left w:val="nil"/>
              <w:bottom w:val="nil"/>
            </w:tcBorders>
          </w:tcPr>
          <w:p w14:paraId="6A66BBEA" w14:textId="5E896A5F" w:rsidR="00A534FA" w:rsidRPr="00842155" w:rsidRDefault="55558259" w:rsidP="55558259">
            <w:pPr>
              <w:tabs>
                <w:tab w:val="left" w:pos="0"/>
                <w:tab w:val="left" w:pos="3720"/>
              </w:tabs>
              <w:outlineLvl w:val="0"/>
              <w:rPr>
                <w:rFonts w:cs="Arial"/>
              </w:rPr>
            </w:pPr>
            <w:r w:rsidRPr="55558259">
              <w:rPr>
                <w:rFonts w:cs="Arial"/>
              </w:rPr>
              <w:t>CLO1</w:t>
            </w:r>
          </w:p>
        </w:tc>
      </w:tr>
      <w:tr w:rsidR="00A534FA" w:rsidRPr="00842155" w14:paraId="3FC8ADAE" w14:textId="77777777" w:rsidTr="55558259">
        <w:trPr>
          <w:trHeight w:val="128"/>
        </w:trPr>
        <w:tc>
          <w:tcPr>
            <w:tcW w:w="10170" w:type="dxa"/>
            <w:gridSpan w:val="2"/>
            <w:tcBorders>
              <w:top w:val="nil"/>
              <w:bottom w:val="nil"/>
              <w:right w:val="nil"/>
            </w:tcBorders>
            <w:tcMar>
              <w:top w:w="115" w:type="dxa"/>
              <w:left w:w="115" w:type="dxa"/>
              <w:bottom w:w="115" w:type="dxa"/>
              <w:right w:w="115" w:type="dxa"/>
            </w:tcMar>
          </w:tcPr>
          <w:p w14:paraId="01062021" w14:textId="0F755AC9" w:rsidR="00A534FA" w:rsidRPr="00842155" w:rsidRDefault="55558259" w:rsidP="00C02CF0">
            <w:pPr>
              <w:pStyle w:val="ObjectiveBullet"/>
              <w:numPr>
                <w:ilvl w:val="1"/>
                <w:numId w:val="5"/>
              </w:numPr>
            </w:pPr>
            <w:r>
              <w:t>Use the capital budgeting process to evaluate project proposals and determine how a project proposal aligns to an organization’s strategic objectives.</w:t>
            </w:r>
          </w:p>
        </w:tc>
        <w:tc>
          <w:tcPr>
            <w:tcW w:w="3060" w:type="dxa"/>
            <w:gridSpan w:val="2"/>
            <w:tcBorders>
              <w:top w:val="nil"/>
              <w:left w:val="nil"/>
              <w:bottom w:val="nil"/>
            </w:tcBorders>
          </w:tcPr>
          <w:p w14:paraId="630B33A2" w14:textId="58C2A1B7" w:rsidR="00A534FA" w:rsidRPr="00842155" w:rsidRDefault="55558259" w:rsidP="55558259">
            <w:pPr>
              <w:tabs>
                <w:tab w:val="left" w:pos="0"/>
                <w:tab w:val="left" w:pos="3720"/>
              </w:tabs>
              <w:outlineLvl w:val="0"/>
              <w:rPr>
                <w:rFonts w:cs="Arial"/>
              </w:rPr>
            </w:pPr>
            <w:r w:rsidRPr="55558259">
              <w:rPr>
                <w:rFonts w:cs="Arial"/>
              </w:rPr>
              <w:t>CLO1</w:t>
            </w:r>
          </w:p>
        </w:tc>
      </w:tr>
      <w:tr w:rsidR="00962926" w:rsidRPr="00842155" w14:paraId="0388D323" w14:textId="77777777" w:rsidTr="55558259">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9BD1CB5" w14:textId="4F8EF76F" w:rsidR="00962926" w:rsidRDefault="55558259" w:rsidP="00C02CF0">
            <w:pPr>
              <w:pStyle w:val="ObjectiveBullet"/>
              <w:numPr>
                <w:ilvl w:val="1"/>
                <w:numId w:val="5"/>
              </w:numPr>
            </w:pPr>
            <w:r>
              <w:t xml:space="preserve">Explain how the capital rationing process is used to prioritize a list of approved projects and to make investment decisions. </w:t>
            </w:r>
          </w:p>
        </w:tc>
        <w:tc>
          <w:tcPr>
            <w:tcW w:w="3060" w:type="dxa"/>
            <w:gridSpan w:val="2"/>
            <w:tcBorders>
              <w:top w:val="nil"/>
              <w:left w:val="nil"/>
              <w:bottom w:val="single" w:sz="4" w:space="0" w:color="000000" w:themeColor="text1"/>
            </w:tcBorders>
          </w:tcPr>
          <w:p w14:paraId="6703455C" w14:textId="3DC2D634" w:rsidR="00962926" w:rsidRPr="00842155" w:rsidRDefault="55558259" w:rsidP="55558259">
            <w:pPr>
              <w:tabs>
                <w:tab w:val="left" w:pos="0"/>
                <w:tab w:val="left" w:pos="3720"/>
              </w:tabs>
              <w:outlineLvl w:val="0"/>
              <w:rPr>
                <w:rFonts w:cs="Arial"/>
              </w:rPr>
            </w:pPr>
            <w:r w:rsidRPr="55558259">
              <w:rPr>
                <w:rFonts w:cs="Arial"/>
              </w:rPr>
              <w:t>CLO1</w:t>
            </w:r>
          </w:p>
        </w:tc>
      </w:tr>
      <w:tr w:rsidR="005B10FE" w:rsidRPr="00842155" w14:paraId="74A2D45C" w14:textId="77777777" w:rsidTr="55558259">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0BBBF29" w14:textId="77777777" w:rsidR="005B10FE" w:rsidRPr="005B10FE" w:rsidRDefault="55558259" w:rsidP="55558259">
            <w:pPr>
              <w:tabs>
                <w:tab w:val="left" w:pos="0"/>
                <w:tab w:val="left" w:pos="3720"/>
              </w:tabs>
              <w:outlineLvl w:val="0"/>
              <w:rPr>
                <w:rFonts w:cs="Arial"/>
                <w:b/>
                <w:bCs/>
                <w:i/>
                <w:iCs/>
              </w:rPr>
            </w:pPr>
            <w:r w:rsidRPr="55558259">
              <w:rPr>
                <w:rFonts w:cs="Arial"/>
                <w:b/>
                <w:bCs/>
                <w:i/>
                <w:iCs/>
                <w:sz w:val="22"/>
                <w:szCs w:val="22"/>
              </w:rPr>
              <w:t>Required Learning Resources and Activities</w:t>
            </w:r>
            <w:r w:rsidRPr="55558259">
              <w:rPr>
                <w:rFonts w:cs="Arial"/>
                <w:i/>
                <w:iCs/>
              </w:rPr>
              <w:t>: 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0DA13E4C" w14:textId="77777777" w:rsidR="005B10FE" w:rsidRPr="005B10FE" w:rsidRDefault="55558259" w:rsidP="55558259">
            <w:pPr>
              <w:tabs>
                <w:tab w:val="left" w:pos="0"/>
                <w:tab w:val="left" w:pos="3720"/>
              </w:tabs>
              <w:outlineLvl w:val="0"/>
              <w:rPr>
                <w:rFonts w:cs="Arial"/>
                <w:b/>
                <w:bCs/>
                <w:i/>
                <w:iCs/>
              </w:rPr>
            </w:pPr>
            <w:r w:rsidRPr="55558259">
              <w:rPr>
                <w:rFonts w:cs="Arial"/>
                <w:b/>
                <w:bCs/>
                <w:i/>
                <w:iCs/>
              </w:rPr>
              <w:t>Alignment</w:t>
            </w:r>
          </w:p>
        </w:tc>
        <w:tc>
          <w:tcPr>
            <w:tcW w:w="1620" w:type="dxa"/>
            <w:tcBorders>
              <w:left w:val="single" w:sz="4" w:space="0" w:color="auto"/>
            </w:tcBorders>
            <w:shd w:val="clear" w:color="auto" w:fill="D8D9DA"/>
          </w:tcPr>
          <w:p w14:paraId="7DDF9823" w14:textId="77777777" w:rsidR="005B10FE" w:rsidRPr="005B10FE" w:rsidRDefault="55558259" w:rsidP="55558259">
            <w:pPr>
              <w:tabs>
                <w:tab w:val="left" w:pos="0"/>
                <w:tab w:val="left" w:pos="3720"/>
              </w:tabs>
              <w:outlineLvl w:val="0"/>
              <w:rPr>
                <w:rFonts w:cs="Arial"/>
                <w:b/>
                <w:bCs/>
                <w:i/>
                <w:iCs/>
              </w:rPr>
            </w:pPr>
            <w:r w:rsidRPr="55558259">
              <w:rPr>
                <w:rFonts w:cs="Arial"/>
                <w:b/>
                <w:bCs/>
                <w:i/>
                <w:iCs/>
              </w:rPr>
              <w:t>Pages/AIE/</w:t>
            </w:r>
          </w:p>
          <w:p w14:paraId="05DC6F34" w14:textId="77777777" w:rsidR="005B10FE" w:rsidRPr="005B10FE" w:rsidRDefault="55558259" w:rsidP="55558259">
            <w:pPr>
              <w:tabs>
                <w:tab w:val="left" w:pos="0"/>
                <w:tab w:val="left" w:pos="3720"/>
              </w:tabs>
              <w:outlineLvl w:val="0"/>
              <w:rPr>
                <w:rFonts w:cs="Arial"/>
                <w:b/>
                <w:bCs/>
                <w:i/>
                <w:iCs/>
              </w:rPr>
            </w:pPr>
            <w:r w:rsidRPr="55558259">
              <w:rPr>
                <w:rFonts w:cs="Arial"/>
                <w:b/>
                <w:bCs/>
                <w:i/>
                <w:iCs/>
              </w:rPr>
              <w:t>Generic</w:t>
            </w:r>
          </w:p>
        </w:tc>
      </w:tr>
      <w:tr w:rsidR="00163F3A" w:rsidRPr="007F339F" w14:paraId="16C0FC26" w14:textId="77777777" w:rsidTr="55558259">
        <w:tc>
          <w:tcPr>
            <w:tcW w:w="10170" w:type="dxa"/>
            <w:gridSpan w:val="2"/>
            <w:tcMar>
              <w:top w:w="115" w:type="dxa"/>
              <w:left w:w="115" w:type="dxa"/>
              <w:bottom w:w="115" w:type="dxa"/>
              <w:right w:w="115" w:type="dxa"/>
            </w:tcMar>
          </w:tcPr>
          <w:p w14:paraId="1A544E6D" w14:textId="77777777" w:rsidR="00163F3A" w:rsidRPr="00B56A50" w:rsidRDefault="55558259" w:rsidP="55558259">
            <w:pPr>
              <w:spacing w:line="259" w:lineRule="auto"/>
              <w:contextualSpacing/>
              <w:rPr>
                <w:b/>
                <w:bCs/>
              </w:rPr>
            </w:pPr>
            <w:r w:rsidRPr="55558259">
              <w:rPr>
                <w:b/>
                <w:bCs/>
              </w:rPr>
              <w:t>Learning Team Discussion Forums</w:t>
            </w:r>
          </w:p>
          <w:p w14:paraId="2F51648B" w14:textId="77777777" w:rsidR="00163F3A" w:rsidRDefault="00163F3A" w:rsidP="00744767">
            <w:pPr>
              <w:spacing w:line="259" w:lineRule="auto"/>
              <w:contextualSpacing/>
            </w:pPr>
          </w:p>
          <w:p w14:paraId="608B0422" w14:textId="22C7338D" w:rsidR="00163F3A" w:rsidRDefault="55558259" w:rsidP="000D160B">
            <w:pPr>
              <w:spacing w:line="259" w:lineRule="auto"/>
              <w:contextualSpacing/>
            </w:pPr>
            <w:r>
              <w:t>This course has weekly learning team discussions in which you are encouraged to discuss the weekly readings and videos, collaborate on homework problems, compare your answers, and generally support each other as you work through difficult concepts. Note that there is a midterm in Week 3, so the Week 2 Learning Team Discussion forum can be used to help you prepare.</w:t>
            </w:r>
          </w:p>
        </w:tc>
        <w:tc>
          <w:tcPr>
            <w:tcW w:w="1440" w:type="dxa"/>
            <w:tcBorders>
              <w:bottom w:val="single" w:sz="4" w:space="0" w:color="000000" w:themeColor="text1"/>
            </w:tcBorders>
          </w:tcPr>
          <w:p w14:paraId="502A6BCF" w14:textId="77777777" w:rsidR="00163F3A" w:rsidRPr="009F6FAF" w:rsidRDefault="55558259" w:rsidP="55558259">
            <w:pPr>
              <w:rPr>
                <w:rFonts w:cs="Arial"/>
              </w:rPr>
            </w:pPr>
            <w:r w:rsidRPr="55558259">
              <w:rPr>
                <w:rFonts w:cs="Arial"/>
              </w:rPr>
              <w:t>Whole Course</w:t>
            </w:r>
          </w:p>
        </w:tc>
        <w:tc>
          <w:tcPr>
            <w:tcW w:w="1620" w:type="dxa"/>
            <w:tcBorders>
              <w:bottom w:val="single" w:sz="4" w:space="0" w:color="000000" w:themeColor="text1"/>
            </w:tcBorders>
          </w:tcPr>
          <w:p w14:paraId="0676CDC7" w14:textId="77777777" w:rsidR="00163F3A" w:rsidRPr="009F6FAF" w:rsidRDefault="55558259" w:rsidP="55558259">
            <w:pPr>
              <w:rPr>
                <w:rFonts w:cs="Arial"/>
              </w:rPr>
            </w:pPr>
            <w:r w:rsidRPr="55558259">
              <w:rPr>
                <w:rFonts w:cs="Arial"/>
              </w:rPr>
              <w:t xml:space="preserve">Lecture Activity = </w:t>
            </w:r>
            <w:r w:rsidRPr="55558259">
              <w:rPr>
                <w:rFonts w:cs="Arial"/>
                <w:b/>
                <w:bCs/>
              </w:rPr>
              <w:t>.5 hour</w:t>
            </w:r>
          </w:p>
        </w:tc>
      </w:tr>
      <w:tr w:rsidR="00104F2B" w:rsidRPr="007F339F" w14:paraId="22205595" w14:textId="77777777" w:rsidTr="55558259">
        <w:tc>
          <w:tcPr>
            <w:tcW w:w="10170" w:type="dxa"/>
            <w:gridSpan w:val="2"/>
            <w:tcMar>
              <w:top w:w="115" w:type="dxa"/>
              <w:left w:w="115" w:type="dxa"/>
              <w:bottom w:w="115" w:type="dxa"/>
              <w:right w:w="115" w:type="dxa"/>
            </w:tcMar>
          </w:tcPr>
          <w:p w14:paraId="19CD5F05" w14:textId="76C3062D" w:rsidR="00CF0505" w:rsidRDefault="55558259" w:rsidP="55558259">
            <w:pPr>
              <w:rPr>
                <w:rFonts w:cs="Arial"/>
              </w:rPr>
            </w:pPr>
            <w:r w:rsidRPr="55558259">
              <w:rPr>
                <w:rFonts w:cs="Arial"/>
                <w:b/>
                <w:bCs/>
              </w:rPr>
              <w:t>Read</w:t>
            </w:r>
            <w:r w:rsidRPr="55558259">
              <w:rPr>
                <w:rFonts w:cs="Arial"/>
              </w:rPr>
              <w:t xml:space="preserve"> the following: </w:t>
            </w:r>
          </w:p>
          <w:p w14:paraId="32D0D181" w14:textId="77777777" w:rsidR="00CF0505" w:rsidRDefault="00CF0505" w:rsidP="00CF0505">
            <w:pPr>
              <w:rPr>
                <w:rFonts w:cs="Arial"/>
                <w:szCs w:val="20"/>
              </w:rPr>
            </w:pPr>
          </w:p>
          <w:p w14:paraId="43E53D67" w14:textId="51C3FBF8" w:rsidR="00104F2B" w:rsidRPr="00CF0505" w:rsidRDefault="55558259" w:rsidP="55558259">
            <w:pPr>
              <w:pStyle w:val="ListParagraph"/>
              <w:numPr>
                <w:ilvl w:val="0"/>
                <w:numId w:val="27"/>
              </w:numPr>
              <w:ind w:left="425"/>
              <w:rPr>
                <w:rFonts w:cs="Arial"/>
              </w:rPr>
            </w:pPr>
            <w:r w:rsidRPr="55558259">
              <w:rPr>
                <w:rFonts w:cs="Arial"/>
              </w:rPr>
              <w:t xml:space="preserve">Ch. 10 &amp; 11 of </w:t>
            </w:r>
            <w:r w:rsidRPr="55558259">
              <w:rPr>
                <w:rFonts w:cs="Arial"/>
                <w:i/>
                <w:iCs/>
              </w:rPr>
              <w:t>Foundations of Finance</w:t>
            </w:r>
            <w:r w:rsidRPr="55558259">
              <w:rPr>
                <w:rFonts w:cs="Arial"/>
              </w:rPr>
              <w:t>, p</w:t>
            </w:r>
            <w:r>
              <w:t>aying special attention to Table 10-10 on p. 333</w:t>
            </w:r>
          </w:p>
          <w:p w14:paraId="19A53428" w14:textId="7C3DA251" w:rsidR="00CF0505" w:rsidRPr="00977862" w:rsidRDefault="006678B3" w:rsidP="00883E3F">
            <w:pPr>
              <w:pStyle w:val="ListParagraph"/>
              <w:numPr>
                <w:ilvl w:val="0"/>
                <w:numId w:val="27"/>
              </w:numPr>
              <w:ind w:left="425"/>
              <w:rPr>
                <w:rStyle w:val="Hyperlink"/>
                <w:rFonts w:cs="Arial"/>
                <w:color w:val="auto"/>
                <w:szCs w:val="20"/>
                <w:u w:val="none"/>
              </w:rPr>
            </w:pPr>
            <w:hyperlink r:id="rId18" w:history="1">
              <w:r w:rsidR="000D160B">
                <w:rPr>
                  <w:rStyle w:val="Hyperlink"/>
                </w:rPr>
                <w:t>"Weighted Average Cost of Capital"</w:t>
              </w:r>
            </w:hyperlink>
          </w:p>
          <w:p w14:paraId="22542689" w14:textId="77777777" w:rsidR="00977862" w:rsidRDefault="00977862" w:rsidP="00977862">
            <w:pPr>
              <w:rPr>
                <w:rFonts w:cs="Arial"/>
                <w:szCs w:val="20"/>
              </w:rPr>
            </w:pPr>
          </w:p>
          <w:p w14:paraId="1923C12F" w14:textId="77777777" w:rsidR="00977862" w:rsidRDefault="55558259" w:rsidP="00977862">
            <w:pPr>
              <w:spacing w:line="259" w:lineRule="auto"/>
              <w:contextualSpacing/>
            </w:pPr>
            <w:r w:rsidRPr="55558259">
              <w:rPr>
                <w:b/>
                <w:bCs/>
              </w:rPr>
              <w:t>Watch</w:t>
            </w:r>
            <w:r>
              <w:t xml:space="preserve"> the following videos: </w:t>
            </w:r>
          </w:p>
          <w:p w14:paraId="0BB6F93A" w14:textId="77777777" w:rsidR="00977862" w:rsidRDefault="00977862" w:rsidP="00977862">
            <w:pPr>
              <w:spacing w:line="259" w:lineRule="auto"/>
              <w:contextualSpacing/>
            </w:pPr>
          </w:p>
          <w:p w14:paraId="0583CEAF" w14:textId="26229ED3" w:rsidR="00977862" w:rsidRPr="00CF0505" w:rsidRDefault="006678B3" w:rsidP="55558259">
            <w:pPr>
              <w:pStyle w:val="ListParagraph"/>
              <w:numPr>
                <w:ilvl w:val="0"/>
                <w:numId w:val="18"/>
              </w:numPr>
              <w:spacing w:line="259" w:lineRule="auto"/>
              <w:ind w:left="425"/>
              <w:contextualSpacing/>
              <w:rPr>
                <w:rStyle w:val="Hyperlink"/>
                <w:color w:val="auto"/>
                <w:u w:val="none"/>
              </w:rPr>
            </w:pPr>
            <w:hyperlink r:id="rId19">
              <w:r w:rsidR="55558259" w:rsidRPr="55558259">
                <w:rPr>
                  <w:rStyle w:val="Hyperlink"/>
                </w:rPr>
                <w:t>"Intro to Capital Budgeting"</w:t>
              </w:r>
            </w:hyperlink>
            <w:r w:rsidR="55558259" w:rsidRPr="55558259">
              <w:rPr>
                <w:rStyle w:val="Hyperlink"/>
                <w:color w:val="auto"/>
                <w:u w:val="none"/>
              </w:rPr>
              <w:t xml:space="preserve"> (33:52)</w:t>
            </w:r>
          </w:p>
          <w:p w14:paraId="2C9CD449" w14:textId="6780D8D9" w:rsidR="00977862" w:rsidRDefault="006678B3" w:rsidP="00883E3F">
            <w:pPr>
              <w:pStyle w:val="ListParagraph"/>
              <w:numPr>
                <w:ilvl w:val="0"/>
                <w:numId w:val="18"/>
              </w:numPr>
              <w:spacing w:line="259" w:lineRule="auto"/>
              <w:ind w:left="425"/>
              <w:contextualSpacing/>
            </w:pPr>
            <w:hyperlink r:id="rId20">
              <w:r w:rsidR="55558259" w:rsidRPr="55558259">
                <w:rPr>
                  <w:rStyle w:val="Hyperlink"/>
                </w:rPr>
                <w:t>"What is Capital Budgeting: Introduction"</w:t>
              </w:r>
            </w:hyperlink>
            <w:r w:rsidR="55558259">
              <w:t xml:space="preserve"> (3:42)</w:t>
            </w:r>
          </w:p>
          <w:p w14:paraId="1788BDA7" w14:textId="4619E969" w:rsidR="00977862" w:rsidRDefault="006678B3" w:rsidP="00883E3F">
            <w:pPr>
              <w:pStyle w:val="ListParagraph"/>
              <w:numPr>
                <w:ilvl w:val="0"/>
                <w:numId w:val="18"/>
              </w:numPr>
              <w:spacing w:line="259" w:lineRule="auto"/>
              <w:ind w:left="425"/>
              <w:contextualSpacing/>
            </w:pPr>
            <w:hyperlink r:id="rId21">
              <w:r w:rsidR="55558259" w:rsidRPr="55558259">
                <w:rPr>
                  <w:rStyle w:val="Hyperlink"/>
                </w:rPr>
                <w:t>"Capital Budgeting Process"</w:t>
              </w:r>
            </w:hyperlink>
            <w:r w:rsidR="55558259">
              <w:t xml:space="preserve"> (6:32)</w:t>
            </w:r>
          </w:p>
          <w:p w14:paraId="73E06DEE" w14:textId="720D55D6" w:rsidR="00977862" w:rsidRDefault="006678B3" w:rsidP="00883E3F">
            <w:pPr>
              <w:pStyle w:val="ListParagraph"/>
              <w:numPr>
                <w:ilvl w:val="0"/>
                <w:numId w:val="18"/>
              </w:numPr>
              <w:spacing w:line="259" w:lineRule="auto"/>
              <w:ind w:left="425"/>
              <w:contextualSpacing/>
            </w:pPr>
            <w:hyperlink r:id="rId22">
              <w:r w:rsidR="00B9742B">
                <w:rPr>
                  <w:rStyle w:val="Hyperlink"/>
                </w:rPr>
                <w:t>"Weighted Average Cost of Capital (WACC)"</w:t>
              </w:r>
            </w:hyperlink>
            <w:r w:rsidR="55558259">
              <w:t xml:space="preserve"> (</w:t>
            </w:r>
            <w:r w:rsidR="00B9742B">
              <w:t>9:28</w:t>
            </w:r>
            <w:r w:rsidR="55558259">
              <w:t>)</w:t>
            </w:r>
          </w:p>
          <w:p w14:paraId="03E6417F" w14:textId="56F03550" w:rsidR="00977862" w:rsidRDefault="006678B3" w:rsidP="00883E3F">
            <w:pPr>
              <w:pStyle w:val="ListParagraph"/>
              <w:numPr>
                <w:ilvl w:val="0"/>
                <w:numId w:val="18"/>
              </w:numPr>
              <w:spacing w:line="259" w:lineRule="auto"/>
              <w:ind w:left="425"/>
              <w:contextualSpacing/>
            </w:pPr>
            <w:hyperlink r:id="rId23">
              <w:r w:rsidR="55558259" w:rsidRPr="55558259">
                <w:rPr>
                  <w:rStyle w:val="Hyperlink"/>
                </w:rPr>
                <w:t>"Managerial Finance in a Nutshell"</w:t>
              </w:r>
            </w:hyperlink>
            <w:r w:rsidR="55558259">
              <w:t xml:space="preserve"> (1:30)</w:t>
            </w:r>
          </w:p>
          <w:p w14:paraId="336B4655" w14:textId="77777777" w:rsidR="00977862" w:rsidRDefault="00977862" w:rsidP="00977862">
            <w:pPr>
              <w:spacing w:line="259" w:lineRule="auto"/>
              <w:contextualSpacing/>
            </w:pPr>
          </w:p>
          <w:p w14:paraId="391B5C31" w14:textId="583A2B62" w:rsidR="00977862" w:rsidRPr="00977862" w:rsidRDefault="55558259" w:rsidP="55558259">
            <w:pPr>
              <w:rPr>
                <w:rFonts w:cs="Arial"/>
              </w:rPr>
            </w:pPr>
            <w:r w:rsidRPr="55558259">
              <w:rPr>
                <w:b/>
                <w:bCs/>
              </w:rPr>
              <w:t>Post</w:t>
            </w:r>
            <w:r>
              <w:t xml:space="preserve"> any questions or comments in your Learning Team Discussion forum.</w:t>
            </w:r>
          </w:p>
        </w:tc>
        <w:tc>
          <w:tcPr>
            <w:tcW w:w="1440" w:type="dxa"/>
            <w:tcBorders>
              <w:bottom w:val="single" w:sz="4" w:space="0" w:color="000000" w:themeColor="text1"/>
            </w:tcBorders>
          </w:tcPr>
          <w:p w14:paraId="69AC9163" w14:textId="66C79A20" w:rsidR="00104F2B" w:rsidRPr="009F6FAF" w:rsidRDefault="55558259" w:rsidP="55558259">
            <w:pPr>
              <w:rPr>
                <w:rFonts w:cs="Arial"/>
              </w:rPr>
            </w:pPr>
            <w:r w:rsidRPr="55558259">
              <w:rPr>
                <w:rFonts w:cs="Arial"/>
              </w:rPr>
              <w:lastRenderedPageBreak/>
              <w:t>1.1, 1.2, 1.3, 1.4</w:t>
            </w:r>
          </w:p>
        </w:tc>
        <w:tc>
          <w:tcPr>
            <w:tcW w:w="1620" w:type="dxa"/>
            <w:tcBorders>
              <w:bottom w:val="single" w:sz="4" w:space="0" w:color="000000" w:themeColor="text1"/>
            </w:tcBorders>
          </w:tcPr>
          <w:p w14:paraId="1C52735C" w14:textId="752B2D30" w:rsidR="00104F2B" w:rsidRPr="009F6FAF" w:rsidRDefault="55558259" w:rsidP="55558259">
            <w:pPr>
              <w:rPr>
                <w:rFonts w:cs="Arial"/>
              </w:rPr>
            </w:pPr>
            <w:r w:rsidRPr="55558259">
              <w:rPr>
                <w:rFonts w:cs="Arial"/>
              </w:rPr>
              <w:t xml:space="preserve">Lecture Activity = </w:t>
            </w:r>
            <w:r w:rsidRPr="55558259">
              <w:rPr>
                <w:rFonts w:cs="Arial"/>
                <w:b/>
                <w:bCs/>
              </w:rPr>
              <w:t>1 hour</w:t>
            </w:r>
          </w:p>
        </w:tc>
      </w:tr>
      <w:tr w:rsidR="00104F2B" w:rsidRPr="00842155" w14:paraId="6D8BF069" w14:textId="77777777" w:rsidTr="5555825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F603753" w14:textId="77777777" w:rsidR="00104F2B" w:rsidRPr="00842155" w:rsidRDefault="55558259" w:rsidP="55558259">
            <w:pPr>
              <w:ind w:left="360" w:hanging="360"/>
              <w:rPr>
                <w:rFonts w:cs="Arial"/>
                <w:b/>
                <w:bCs/>
              </w:rPr>
            </w:pPr>
            <w:r w:rsidRPr="55558259">
              <w:rPr>
                <w:rFonts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93766F0" w14:textId="77777777" w:rsidR="00104F2B" w:rsidRPr="00842155" w:rsidRDefault="00104F2B" w:rsidP="00104F2B">
            <w:pPr>
              <w:ind w:left="360" w:hanging="360"/>
              <w:rPr>
                <w:rFonts w:cs="Arial"/>
                <w:b/>
                <w:szCs w:val="20"/>
              </w:rPr>
            </w:pPr>
          </w:p>
        </w:tc>
        <w:tc>
          <w:tcPr>
            <w:tcW w:w="1440" w:type="dxa"/>
            <w:tcBorders>
              <w:left w:val="nil"/>
              <w:bottom w:val="single" w:sz="4" w:space="0" w:color="000000" w:themeColor="text1"/>
            </w:tcBorders>
            <w:shd w:val="clear" w:color="auto" w:fill="E6E6E6"/>
          </w:tcPr>
          <w:p w14:paraId="4D74BB5C" w14:textId="77777777" w:rsidR="00104F2B" w:rsidRPr="00842155" w:rsidRDefault="00104F2B" w:rsidP="00104F2B">
            <w:pPr>
              <w:ind w:left="360" w:hanging="360"/>
              <w:rPr>
                <w:rFonts w:cs="Arial"/>
                <w:b/>
                <w:szCs w:val="20"/>
              </w:rPr>
            </w:pPr>
          </w:p>
        </w:tc>
        <w:tc>
          <w:tcPr>
            <w:tcW w:w="1620" w:type="dxa"/>
            <w:tcBorders>
              <w:bottom w:val="single" w:sz="4" w:space="0" w:color="000000" w:themeColor="text1"/>
            </w:tcBorders>
            <w:shd w:val="clear" w:color="auto" w:fill="E6E6E6"/>
          </w:tcPr>
          <w:p w14:paraId="12449EC7" w14:textId="57F618FB" w:rsidR="00104F2B" w:rsidRPr="00842155" w:rsidRDefault="55558259" w:rsidP="55558259">
            <w:pPr>
              <w:ind w:left="360" w:hanging="360"/>
              <w:rPr>
                <w:rFonts w:cs="Arial"/>
                <w:b/>
                <w:bCs/>
              </w:rPr>
            </w:pPr>
            <w:r w:rsidRPr="55558259">
              <w:rPr>
                <w:rFonts w:cs="Arial"/>
                <w:b/>
                <w:bCs/>
              </w:rPr>
              <w:t>1.5 hour</w:t>
            </w:r>
          </w:p>
        </w:tc>
      </w:tr>
      <w:tr w:rsidR="005073B9" w:rsidRPr="00842155" w14:paraId="4EEBCAFB" w14:textId="77777777" w:rsidTr="55558259">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37E7DDC9" w14:textId="77777777" w:rsidR="005073B9" w:rsidRPr="005B10FE" w:rsidRDefault="55558259" w:rsidP="55558259">
            <w:pPr>
              <w:tabs>
                <w:tab w:val="left" w:pos="0"/>
                <w:tab w:val="left" w:pos="3720"/>
              </w:tabs>
              <w:outlineLvl w:val="0"/>
              <w:rPr>
                <w:rFonts w:cs="Arial"/>
                <w:b/>
                <w:bCs/>
                <w:i/>
                <w:iCs/>
              </w:rPr>
            </w:pPr>
            <w:r w:rsidRPr="55558259">
              <w:rPr>
                <w:rFonts w:cs="Arial"/>
                <w:b/>
                <w:bCs/>
                <w:i/>
                <w:iCs/>
                <w:sz w:val="22"/>
                <w:szCs w:val="22"/>
              </w:rPr>
              <w:t>Supplemental Learning Resources and Activities</w:t>
            </w:r>
            <w:r w:rsidRPr="55558259">
              <w:rPr>
                <w:rFonts w:cs="Arial"/>
                <w:i/>
                <w:iCs/>
              </w:rPr>
              <w:t xml:space="preserve">: These resources and activities provide further exploration of content, supplemental information, and skill building. Students may complete items in this section on their own or as selected by the instructor. </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5534441B" w14:textId="77777777" w:rsidR="005073B9" w:rsidRPr="005B10FE" w:rsidRDefault="55558259" w:rsidP="55558259">
            <w:pPr>
              <w:tabs>
                <w:tab w:val="left" w:pos="0"/>
                <w:tab w:val="left" w:pos="3720"/>
              </w:tabs>
              <w:outlineLvl w:val="0"/>
              <w:rPr>
                <w:rFonts w:cs="Arial"/>
                <w:b/>
                <w:bCs/>
                <w:i/>
                <w:iCs/>
              </w:rPr>
            </w:pPr>
            <w:r w:rsidRPr="55558259">
              <w:rPr>
                <w:rFonts w:cs="Arial"/>
                <w:b/>
                <w:bCs/>
                <w:i/>
                <w:iCs/>
              </w:rPr>
              <w:t>Alignment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125A2B7" w14:textId="77777777" w:rsidR="005073B9" w:rsidRPr="005B10FE" w:rsidRDefault="55558259" w:rsidP="55558259">
            <w:pPr>
              <w:tabs>
                <w:tab w:val="left" w:pos="0"/>
                <w:tab w:val="left" w:pos="3720"/>
              </w:tabs>
              <w:outlineLvl w:val="0"/>
              <w:rPr>
                <w:rFonts w:cs="Arial"/>
                <w:b/>
                <w:bCs/>
                <w:i/>
                <w:iCs/>
              </w:rPr>
            </w:pPr>
            <w:r w:rsidRPr="55558259">
              <w:rPr>
                <w:rFonts w:cs="Arial"/>
                <w:b/>
                <w:bCs/>
                <w:i/>
                <w:iCs/>
              </w:rPr>
              <w:t>Pages/AIE/</w:t>
            </w:r>
          </w:p>
          <w:p w14:paraId="2BE01754" w14:textId="77777777" w:rsidR="005073B9" w:rsidRPr="005B10FE" w:rsidRDefault="55558259" w:rsidP="55558259">
            <w:pPr>
              <w:tabs>
                <w:tab w:val="left" w:pos="0"/>
                <w:tab w:val="left" w:pos="3720"/>
              </w:tabs>
              <w:outlineLvl w:val="0"/>
              <w:rPr>
                <w:rFonts w:cs="Arial"/>
                <w:b/>
                <w:bCs/>
                <w:i/>
                <w:iCs/>
              </w:rPr>
            </w:pPr>
            <w:r w:rsidRPr="55558259">
              <w:rPr>
                <w:rFonts w:cs="Arial"/>
                <w:b/>
                <w:bCs/>
                <w:i/>
                <w:iCs/>
              </w:rPr>
              <w:t>Generic</w:t>
            </w:r>
          </w:p>
        </w:tc>
      </w:tr>
      <w:tr w:rsidR="005073B9" w:rsidRPr="00842155" w14:paraId="30063D6E" w14:textId="77777777" w:rsidTr="55558259">
        <w:tc>
          <w:tcPr>
            <w:tcW w:w="10170" w:type="dxa"/>
            <w:gridSpan w:val="2"/>
            <w:tcBorders>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72ABB5D" w14:textId="77777777" w:rsidR="005073B9" w:rsidRPr="00936097" w:rsidRDefault="55558259" w:rsidP="55558259">
            <w:pPr>
              <w:tabs>
                <w:tab w:val="left" w:pos="2329"/>
              </w:tabs>
              <w:rPr>
                <w:rFonts w:cs="Arial"/>
                <w:b/>
                <w:bCs/>
              </w:rPr>
            </w:pPr>
            <w:proofErr w:type="spellStart"/>
            <w:r w:rsidRPr="55558259">
              <w:rPr>
                <w:rFonts w:cs="Arial"/>
                <w:b/>
                <w:bCs/>
              </w:rPr>
              <w:t>AdobeConnect</w:t>
            </w:r>
            <w:proofErr w:type="spellEnd"/>
            <w:r w:rsidRPr="55558259">
              <w:rPr>
                <w:rFonts w:cs="Arial"/>
                <w:b/>
                <w:bCs/>
              </w:rPr>
              <w:t xml:space="preserve"> Live Class Session: Course Introduction</w:t>
            </w:r>
          </w:p>
          <w:p w14:paraId="6D62BC25" w14:textId="77777777" w:rsidR="005073B9" w:rsidRDefault="005073B9" w:rsidP="005D69C4">
            <w:pPr>
              <w:tabs>
                <w:tab w:val="left" w:pos="2329"/>
              </w:tabs>
              <w:rPr>
                <w:rFonts w:cs="Arial"/>
                <w:b/>
                <w:szCs w:val="20"/>
              </w:rPr>
            </w:pPr>
          </w:p>
          <w:p w14:paraId="7FD8BDB7" w14:textId="77777777" w:rsidR="005073B9" w:rsidRPr="00842155" w:rsidRDefault="55558259" w:rsidP="005D69C4">
            <w:pPr>
              <w:pStyle w:val="AssignmentsLevel2"/>
              <w:numPr>
                <w:ilvl w:val="0"/>
                <w:numId w:val="0"/>
              </w:numPr>
            </w:pPr>
            <w:r w:rsidRPr="55558259">
              <w:rPr>
                <w:b/>
                <w:bCs/>
              </w:rPr>
              <w:t>Prepare</w:t>
            </w:r>
            <w:r>
              <w:t xml:space="preserve"> to review the topics, readings, and homework for this week in a 1-hour live class session via </w:t>
            </w:r>
            <w:proofErr w:type="spellStart"/>
            <w:r>
              <w:t>AdobeConnect</w:t>
            </w:r>
            <w:proofErr w:type="spellEnd"/>
            <w:r>
              <w:t>, to be scheduled by the instructor. If you are unable to attend the live session, you are encouraged to submit any questions to your instructor at least 2 hours before</w:t>
            </w:r>
            <w:r w:rsidRPr="55558259">
              <w:rPr>
                <w:color w:val="FF0000"/>
              </w:rPr>
              <w:t xml:space="preserve"> </w:t>
            </w:r>
            <w:r>
              <w:t xml:space="preserve">the live session begins. The instructor will upload a recording of the discussion </w:t>
            </w:r>
            <w:proofErr w:type="gramStart"/>
            <w:r>
              <w:t>at the conclusion of</w:t>
            </w:r>
            <w:proofErr w:type="gramEnd"/>
            <w:r>
              <w:t xml:space="preserve"> the session.</w:t>
            </w:r>
          </w:p>
        </w:tc>
        <w:tc>
          <w:tcPr>
            <w:tcW w:w="1440" w:type="dxa"/>
            <w:tcBorders>
              <w:left w:val="single" w:sz="4" w:space="0" w:color="000000" w:themeColor="text1"/>
              <w:bottom w:val="single" w:sz="4" w:space="0" w:color="000000" w:themeColor="text1"/>
            </w:tcBorders>
            <w:shd w:val="clear" w:color="auto" w:fill="FFFFFF" w:themeFill="background1"/>
          </w:tcPr>
          <w:p w14:paraId="38F31370" w14:textId="5A7165AD" w:rsidR="005073B9" w:rsidRPr="00842155" w:rsidRDefault="55558259" w:rsidP="55558259">
            <w:pPr>
              <w:rPr>
                <w:rFonts w:cs="Arial"/>
              </w:rPr>
            </w:pPr>
            <w:r w:rsidRPr="55558259">
              <w:rPr>
                <w:rFonts w:cs="Arial"/>
              </w:rPr>
              <w:t>1.1, 1.2, 1.3, 1.4</w:t>
            </w:r>
          </w:p>
        </w:tc>
        <w:tc>
          <w:tcPr>
            <w:tcW w:w="1620" w:type="dxa"/>
            <w:tcBorders>
              <w:left w:val="single" w:sz="4" w:space="0" w:color="000000" w:themeColor="text1"/>
              <w:bottom w:val="single" w:sz="4" w:space="0" w:color="000000" w:themeColor="text1"/>
            </w:tcBorders>
            <w:shd w:val="clear" w:color="auto" w:fill="FFFFFF" w:themeFill="background1"/>
          </w:tcPr>
          <w:p w14:paraId="603D7033" w14:textId="6C517165" w:rsidR="005073B9" w:rsidRPr="00842155" w:rsidRDefault="55558259" w:rsidP="55558259">
            <w:pPr>
              <w:rPr>
                <w:rFonts w:cs="Arial"/>
              </w:rPr>
            </w:pPr>
            <w:r w:rsidRPr="55558259">
              <w:rPr>
                <w:rFonts w:cs="Arial"/>
              </w:rPr>
              <w:t xml:space="preserve">Lecture Activity = </w:t>
            </w:r>
            <w:r w:rsidRPr="55558259">
              <w:rPr>
                <w:rFonts w:cs="Arial"/>
                <w:b/>
                <w:bCs/>
              </w:rPr>
              <w:t>1 hour</w:t>
            </w:r>
          </w:p>
        </w:tc>
      </w:tr>
      <w:tr w:rsidR="005073B9" w:rsidRPr="00842155" w14:paraId="2A238D1F" w14:textId="77777777" w:rsidTr="55558259">
        <w:tc>
          <w:tcPr>
            <w:tcW w:w="10170" w:type="dxa"/>
            <w:gridSpan w:val="2"/>
            <w:tcBorders>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0C90AB7" w14:textId="1B955390" w:rsidR="00FB239B" w:rsidRPr="00883E3F" w:rsidRDefault="55558259" w:rsidP="55558259">
            <w:pPr>
              <w:spacing w:line="259" w:lineRule="auto"/>
              <w:contextualSpacing/>
              <w:rPr>
                <w:b/>
                <w:bCs/>
              </w:rPr>
            </w:pPr>
            <w:r w:rsidRPr="55558259">
              <w:rPr>
                <w:b/>
                <w:bCs/>
              </w:rPr>
              <w:t>Financial Tools for Capital Budgeting Decisions</w:t>
            </w:r>
          </w:p>
          <w:p w14:paraId="4AB36D24" w14:textId="606ECFE6" w:rsidR="00883E3F" w:rsidRPr="00883E3F" w:rsidRDefault="00883E3F" w:rsidP="00FB239B">
            <w:pPr>
              <w:spacing w:line="259" w:lineRule="auto"/>
              <w:contextualSpacing/>
              <w:rPr>
                <w:b/>
              </w:rPr>
            </w:pPr>
          </w:p>
          <w:p w14:paraId="162A91E2" w14:textId="7A2B5115" w:rsidR="00883E3F" w:rsidRPr="00883E3F" w:rsidRDefault="55558259" w:rsidP="55558259">
            <w:pPr>
              <w:spacing w:line="259" w:lineRule="auto"/>
              <w:contextualSpacing/>
              <w:rPr>
                <w:b/>
                <w:bCs/>
              </w:rPr>
            </w:pPr>
            <w:r w:rsidRPr="55558259">
              <w:rPr>
                <w:b/>
                <w:bCs/>
              </w:rPr>
              <w:t xml:space="preserve">Review </w:t>
            </w:r>
            <w:r>
              <w:t>the following:</w:t>
            </w:r>
            <w:r w:rsidRPr="55558259">
              <w:rPr>
                <w:b/>
                <w:bCs/>
              </w:rPr>
              <w:t xml:space="preserve"> </w:t>
            </w:r>
          </w:p>
          <w:p w14:paraId="3BACCE9F" w14:textId="6F7F6FD1" w:rsidR="00FB239B" w:rsidRPr="00883E3F" w:rsidRDefault="00FB239B" w:rsidP="00FB239B">
            <w:pPr>
              <w:spacing w:line="259" w:lineRule="auto"/>
              <w:contextualSpacing/>
            </w:pPr>
          </w:p>
          <w:p w14:paraId="1CE72E8B" w14:textId="77777777" w:rsidR="005073B9" w:rsidRPr="00883E3F" w:rsidRDefault="006678B3" w:rsidP="00883E3F">
            <w:pPr>
              <w:pStyle w:val="ListParagraph"/>
              <w:numPr>
                <w:ilvl w:val="0"/>
                <w:numId w:val="39"/>
              </w:numPr>
              <w:spacing w:line="259" w:lineRule="auto"/>
              <w:contextualSpacing/>
              <w:rPr>
                <w:rStyle w:val="Hyperlink"/>
                <w:color w:val="auto"/>
                <w:u w:val="none"/>
              </w:rPr>
            </w:pPr>
            <w:hyperlink r:id="rId24" w:history="1">
              <w:r w:rsidR="00FB239B" w:rsidRPr="00883E3F">
                <w:rPr>
                  <w:rStyle w:val="Hyperlink"/>
                </w:rPr>
                <w:t>Khan Academy: Finance and Capital Markets</w:t>
              </w:r>
            </w:hyperlink>
          </w:p>
          <w:p w14:paraId="5CD4EF1C" w14:textId="77777777" w:rsidR="00883E3F" w:rsidRDefault="006678B3" w:rsidP="00883E3F">
            <w:pPr>
              <w:pStyle w:val="ListParagraph"/>
              <w:numPr>
                <w:ilvl w:val="0"/>
                <w:numId w:val="39"/>
              </w:numPr>
              <w:spacing w:line="259" w:lineRule="auto"/>
              <w:contextualSpacing/>
            </w:pPr>
            <w:hyperlink r:id="rId25">
              <w:r w:rsidR="55558259" w:rsidRPr="55558259">
                <w:rPr>
                  <w:rStyle w:val="Hyperlink"/>
                </w:rPr>
                <w:t>“Pay Back Method”</w:t>
              </w:r>
            </w:hyperlink>
            <w:r w:rsidR="55558259">
              <w:t xml:space="preserve"> (11:40)</w:t>
            </w:r>
          </w:p>
          <w:p w14:paraId="56B4185E" w14:textId="77777777" w:rsidR="00883E3F" w:rsidRDefault="006678B3" w:rsidP="00883E3F">
            <w:pPr>
              <w:pStyle w:val="ListParagraph"/>
              <w:numPr>
                <w:ilvl w:val="0"/>
                <w:numId w:val="39"/>
              </w:numPr>
              <w:spacing w:line="259" w:lineRule="auto"/>
              <w:contextualSpacing/>
            </w:pPr>
            <w:hyperlink r:id="rId26">
              <w:r w:rsidR="55558259" w:rsidRPr="55558259">
                <w:rPr>
                  <w:rStyle w:val="Hyperlink"/>
                </w:rPr>
                <w:t>“How to Calculate the Payback Period”</w:t>
              </w:r>
            </w:hyperlink>
            <w:r w:rsidR="55558259">
              <w:t xml:space="preserve"> (3:32)</w:t>
            </w:r>
          </w:p>
          <w:p w14:paraId="5F25B159" w14:textId="77777777" w:rsidR="00883E3F" w:rsidRDefault="006678B3" w:rsidP="00883E3F">
            <w:pPr>
              <w:pStyle w:val="ListParagraph"/>
              <w:numPr>
                <w:ilvl w:val="0"/>
                <w:numId w:val="39"/>
              </w:numPr>
              <w:spacing w:line="259" w:lineRule="auto"/>
              <w:contextualSpacing/>
            </w:pPr>
            <w:hyperlink r:id="rId27">
              <w:r w:rsidR="55558259" w:rsidRPr="55558259">
                <w:rPr>
                  <w:rStyle w:val="Hyperlink"/>
                </w:rPr>
                <w:t>“NPV and IRR in Excel 2010”</w:t>
              </w:r>
            </w:hyperlink>
            <w:r w:rsidR="55558259">
              <w:t xml:space="preserve"> (8:59)</w:t>
            </w:r>
          </w:p>
          <w:p w14:paraId="7FD72300" w14:textId="77777777" w:rsidR="00883E3F" w:rsidRDefault="006678B3" w:rsidP="00883E3F">
            <w:pPr>
              <w:pStyle w:val="ListParagraph"/>
              <w:numPr>
                <w:ilvl w:val="0"/>
                <w:numId w:val="39"/>
              </w:numPr>
              <w:spacing w:line="259" w:lineRule="auto"/>
              <w:contextualSpacing/>
            </w:pPr>
            <w:hyperlink r:id="rId28">
              <w:r w:rsidR="55558259" w:rsidRPr="55558259">
                <w:rPr>
                  <w:rStyle w:val="Hyperlink"/>
                </w:rPr>
                <w:t>“IRR (Internal Rate of Return)”</w:t>
              </w:r>
            </w:hyperlink>
            <w:r w:rsidR="55558259">
              <w:t xml:space="preserve"> (7:22)</w:t>
            </w:r>
          </w:p>
          <w:p w14:paraId="2B845916" w14:textId="126ED5B8" w:rsidR="00883E3F" w:rsidRPr="00883E3F" w:rsidRDefault="006678B3" w:rsidP="00883E3F">
            <w:pPr>
              <w:pStyle w:val="ListParagraph"/>
              <w:numPr>
                <w:ilvl w:val="0"/>
                <w:numId w:val="39"/>
              </w:numPr>
              <w:spacing w:line="259" w:lineRule="auto"/>
              <w:contextualSpacing/>
            </w:pPr>
            <w:hyperlink r:id="rId29">
              <w:r w:rsidR="55558259" w:rsidRPr="55558259">
                <w:rPr>
                  <w:rStyle w:val="Hyperlink"/>
                </w:rPr>
                <w:t>“Net Present Value (NVP)”</w:t>
              </w:r>
            </w:hyperlink>
            <w:r w:rsidR="55558259">
              <w:t xml:space="preserve"> (9:25)</w:t>
            </w:r>
          </w:p>
        </w:tc>
        <w:tc>
          <w:tcPr>
            <w:tcW w:w="1440" w:type="dxa"/>
            <w:tcBorders>
              <w:left w:val="single" w:sz="4" w:space="0" w:color="000000" w:themeColor="text1"/>
              <w:bottom w:val="single" w:sz="4" w:space="0" w:color="000000" w:themeColor="text1"/>
            </w:tcBorders>
            <w:shd w:val="clear" w:color="auto" w:fill="FFFFFF" w:themeFill="background1"/>
          </w:tcPr>
          <w:p w14:paraId="0F5A6D1F" w14:textId="4B5684CC" w:rsidR="005073B9" w:rsidRPr="00883E3F" w:rsidRDefault="55558259" w:rsidP="55558259">
            <w:pPr>
              <w:rPr>
                <w:rFonts w:cs="Arial"/>
              </w:rPr>
            </w:pPr>
            <w:r w:rsidRPr="55558259">
              <w:rPr>
                <w:rFonts w:cs="Arial"/>
              </w:rPr>
              <w:t>1.1, 1.2, 1.3, 1.4</w:t>
            </w:r>
          </w:p>
        </w:tc>
        <w:tc>
          <w:tcPr>
            <w:tcW w:w="1620" w:type="dxa"/>
            <w:tcBorders>
              <w:left w:val="single" w:sz="4" w:space="0" w:color="000000" w:themeColor="text1"/>
              <w:bottom w:val="single" w:sz="4" w:space="0" w:color="000000" w:themeColor="text1"/>
            </w:tcBorders>
            <w:shd w:val="clear" w:color="auto" w:fill="FFFFFF" w:themeFill="background1"/>
          </w:tcPr>
          <w:p w14:paraId="1B1906B8" w14:textId="1A5D91C6" w:rsidR="005073B9" w:rsidRDefault="55558259" w:rsidP="55558259">
            <w:pPr>
              <w:rPr>
                <w:rFonts w:cs="Arial"/>
              </w:rPr>
            </w:pPr>
            <w:r w:rsidRPr="55558259">
              <w:rPr>
                <w:rFonts w:cs="Arial"/>
              </w:rPr>
              <w:t>Lecture Activity = 1</w:t>
            </w:r>
            <w:r w:rsidRPr="55558259">
              <w:rPr>
                <w:rFonts w:cs="Arial"/>
                <w:b/>
                <w:bCs/>
              </w:rPr>
              <w:t>.5 hour</w:t>
            </w:r>
          </w:p>
        </w:tc>
      </w:tr>
      <w:tr w:rsidR="008A22D6" w:rsidRPr="00842155" w14:paraId="4B91F056" w14:textId="77777777" w:rsidTr="5555825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DBA0704" w14:textId="77777777" w:rsidR="008A22D6" w:rsidRPr="00842155" w:rsidRDefault="55558259" w:rsidP="55558259">
            <w:pPr>
              <w:ind w:left="360" w:hanging="360"/>
              <w:rPr>
                <w:rFonts w:cs="Arial"/>
                <w:b/>
                <w:bCs/>
              </w:rPr>
            </w:pPr>
            <w:r w:rsidRPr="55558259">
              <w:rPr>
                <w:rFonts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4ABE891" w14:textId="77777777" w:rsidR="008A22D6" w:rsidRPr="00842155" w:rsidRDefault="008A22D6" w:rsidP="005D69C4">
            <w:pPr>
              <w:ind w:left="360" w:hanging="360"/>
              <w:rPr>
                <w:rFonts w:cs="Arial"/>
                <w:b/>
                <w:szCs w:val="20"/>
              </w:rPr>
            </w:pPr>
          </w:p>
        </w:tc>
        <w:tc>
          <w:tcPr>
            <w:tcW w:w="1440" w:type="dxa"/>
            <w:tcBorders>
              <w:left w:val="nil"/>
              <w:bottom w:val="single" w:sz="4" w:space="0" w:color="000000" w:themeColor="text1"/>
            </w:tcBorders>
            <w:shd w:val="clear" w:color="auto" w:fill="E6E6E6"/>
          </w:tcPr>
          <w:p w14:paraId="7205BA6B" w14:textId="77777777" w:rsidR="008A22D6" w:rsidRPr="00842155" w:rsidRDefault="008A22D6" w:rsidP="005D69C4">
            <w:pPr>
              <w:ind w:left="360" w:hanging="360"/>
              <w:rPr>
                <w:rFonts w:cs="Arial"/>
                <w:b/>
                <w:szCs w:val="20"/>
              </w:rPr>
            </w:pPr>
          </w:p>
        </w:tc>
        <w:tc>
          <w:tcPr>
            <w:tcW w:w="1620" w:type="dxa"/>
            <w:tcBorders>
              <w:bottom w:val="single" w:sz="4" w:space="0" w:color="000000" w:themeColor="text1"/>
            </w:tcBorders>
            <w:shd w:val="clear" w:color="auto" w:fill="E6E6E6"/>
          </w:tcPr>
          <w:p w14:paraId="60CDA077" w14:textId="3BD0CFED" w:rsidR="008A22D6" w:rsidRPr="00842155" w:rsidRDefault="55558259" w:rsidP="55558259">
            <w:pPr>
              <w:ind w:left="360" w:hanging="360"/>
              <w:rPr>
                <w:rFonts w:cs="Arial"/>
                <w:b/>
                <w:bCs/>
              </w:rPr>
            </w:pPr>
            <w:r w:rsidRPr="55558259">
              <w:rPr>
                <w:rFonts w:cs="Arial"/>
                <w:b/>
                <w:bCs/>
              </w:rPr>
              <w:t>2.5 hours</w:t>
            </w:r>
          </w:p>
        </w:tc>
      </w:tr>
      <w:tr w:rsidR="00104F2B" w:rsidRPr="00842155" w14:paraId="7E3C6C62" w14:textId="77777777" w:rsidTr="55558259">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6FDB840" w14:textId="513175FA" w:rsidR="00104F2B" w:rsidRPr="005B10FE" w:rsidRDefault="55558259" w:rsidP="55558259">
            <w:pPr>
              <w:tabs>
                <w:tab w:val="left" w:pos="0"/>
                <w:tab w:val="left" w:pos="3720"/>
              </w:tabs>
              <w:outlineLvl w:val="0"/>
              <w:rPr>
                <w:rFonts w:cs="Arial"/>
                <w:b/>
                <w:bCs/>
                <w:i/>
                <w:iCs/>
              </w:rPr>
            </w:pPr>
            <w:r w:rsidRPr="55558259">
              <w:rPr>
                <w:rFonts w:cs="Arial"/>
                <w:b/>
                <w:bCs/>
                <w:i/>
                <w:iCs/>
                <w:sz w:val="22"/>
                <w:szCs w:val="22"/>
              </w:rPr>
              <w:t>Assignments</w:t>
            </w:r>
            <w:r w:rsidRPr="55558259">
              <w:rPr>
                <w:rFonts w:cs="Arial"/>
                <w:i/>
                <w:iCs/>
              </w:rPr>
              <w:t>: Students must complete the weekly assignment(s).</w:t>
            </w:r>
          </w:p>
        </w:tc>
        <w:tc>
          <w:tcPr>
            <w:tcW w:w="1440" w:type="dxa"/>
            <w:tcBorders>
              <w:left w:val="single" w:sz="4" w:space="0" w:color="000000" w:themeColor="text1"/>
            </w:tcBorders>
            <w:shd w:val="clear" w:color="auto" w:fill="D8D9DA"/>
          </w:tcPr>
          <w:p w14:paraId="5E92475D" w14:textId="77777777" w:rsidR="00104F2B" w:rsidRPr="005B10FE" w:rsidRDefault="55558259" w:rsidP="55558259">
            <w:pPr>
              <w:tabs>
                <w:tab w:val="left" w:pos="0"/>
                <w:tab w:val="left" w:pos="3720"/>
              </w:tabs>
              <w:outlineLvl w:val="0"/>
              <w:rPr>
                <w:rFonts w:cs="Arial"/>
                <w:b/>
                <w:bCs/>
                <w:i/>
                <w:iCs/>
              </w:rPr>
            </w:pPr>
            <w:r w:rsidRPr="55558259">
              <w:rPr>
                <w:rFonts w:cs="Arial"/>
                <w:b/>
                <w:bCs/>
                <w:i/>
                <w:iCs/>
              </w:rPr>
              <w:t>Alignment</w:t>
            </w:r>
          </w:p>
        </w:tc>
        <w:tc>
          <w:tcPr>
            <w:tcW w:w="1620" w:type="dxa"/>
            <w:tcBorders>
              <w:left w:val="single" w:sz="4" w:space="0" w:color="000000" w:themeColor="text1"/>
            </w:tcBorders>
            <w:shd w:val="clear" w:color="auto" w:fill="D8D9DA"/>
          </w:tcPr>
          <w:p w14:paraId="2CC8AC01" w14:textId="77777777" w:rsidR="00104F2B" w:rsidRPr="005B10FE" w:rsidRDefault="55558259" w:rsidP="55558259">
            <w:pPr>
              <w:rPr>
                <w:rFonts w:cs="Arial"/>
                <w:b/>
                <w:bCs/>
                <w:i/>
                <w:iCs/>
              </w:rPr>
            </w:pPr>
            <w:r w:rsidRPr="55558259">
              <w:rPr>
                <w:rFonts w:cs="Arial"/>
                <w:b/>
                <w:bCs/>
                <w:i/>
                <w:iCs/>
              </w:rPr>
              <w:t>Points/AIE/</w:t>
            </w:r>
          </w:p>
          <w:p w14:paraId="297B6773" w14:textId="77777777" w:rsidR="00104F2B" w:rsidRPr="005B10FE" w:rsidRDefault="55558259" w:rsidP="55558259">
            <w:pPr>
              <w:rPr>
                <w:rFonts w:cs="Arial"/>
                <w:b/>
                <w:bCs/>
                <w:i/>
                <w:iCs/>
              </w:rPr>
            </w:pPr>
            <w:r w:rsidRPr="55558259">
              <w:rPr>
                <w:rFonts w:cs="Arial"/>
                <w:b/>
                <w:bCs/>
                <w:i/>
                <w:iCs/>
              </w:rPr>
              <w:t>Generic</w:t>
            </w:r>
          </w:p>
        </w:tc>
      </w:tr>
      <w:tr w:rsidR="005073B9" w:rsidRPr="007F339F" w14:paraId="404B1B13" w14:textId="77777777" w:rsidTr="55558259">
        <w:tc>
          <w:tcPr>
            <w:tcW w:w="10170" w:type="dxa"/>
            <w:gridSpan w:val="2"/>
            <w:tcMar>
              <w:top w:w="115" w:type="dxa"/>
              <w:left w:w="115" w:type="dxa"/>
              <w:bottom w:w="115" w:type="dxa"/>
              <w:right w:w="115" w:type="dxa"/>
            </w:tcMar>
          </w:tcPr>
          <w:p w14:paraId="1B7EEBCD" w14:textId="2132C170" w:rsidR="005073B9" w:rsidRPr="0064542C" w:rsidRDefault="55558259" w:rsidP="55558259">
            <w:pPr>
              <w:spacing w:line="259" w:lineRule="auto"/>
              <w:contextualSpacing/>
              <w:rPr>
                <w:b/>
                <w:bCs/>
              </w:rPr>
            </w:pPr>
            <w:r w:rsidRPr="55558259">
              <w:rPr>
                <w:b/>
                <w:bCs/>
              </w:rPr>
              <w:t>Learning Team Discussion Forum</w:t>
            </w:r>
          </w:p>
          <w:p w14:paraId="6F28C627" w14:textId="77777777" w:rsidR="005073B9" w:rsidRDefault="005073B9" w:rsidP="005D69C4">
            <w:pPr>
              <w:spacing w:line="259" w:lineRule="auto"/>
              <w:contextualSpacing/>
            </w:pPr>
          </w:p>
          <w:p w14:paraId="0A46A63B" w14:textId="77AA6039" w:rsidR="005073B9" w:rsidRDefault="55558259" w:rsidP="005D69C4">
            <w:pPr>
              <w:spacing w:line="259" w:lineRule="auto"/>
              <w:contextualSpacing/>
            </w:pPr>
            <w:r w:rsidRPr="55558259">
              <w:rPr>
                <w:b/>
                <w:bCs/>
              </w:rPr>
              <w:t>See</w:t>
            </w:r>
            <w:r>
              <w:t xml:space="preserve"> the Announcement Forum for team </w:t>
            </w:r>
            <w:proofErr w:type="gramStart"/>
            <w:r>
              <w:t>assignments, and</w:t>
            </w:r>
            <w:proofErr w:type="gramEnd"/>
            <w:r>
              <w:t xml:space="preserve"> take this week to get to know each other.</w:t>
            </w:r>
          </w:p>
          <w:p w14:paraId="5363D3D0" w14:textId="77777777" w:rsidR="005073B9" w:rsidRDefault="005073B9" w:rsidP="005D69C4">
            <w:pPr>
              <w:spacing w:line="259" w:lineRule="auto"/>
              <w:contextualSpacing/>
            </w:pPr>
          </w:p>
          <w:p w14:paraId="37C1BD1D" w14:textId="44F838D2" w:rsidR="005073B9" w:rsidRDefault="55558259" w:rsidP="005D69C4">
            <w:pPr>
              <w:spacing w:line="259" w:lineRule="auto"/>
              <w:contextualSpacing/>
            </w:pPr>
            <w:r w:rsidRPr="55558259">
              <w:rPr>
                <w:b/>
                <w:bCs/>
              </w:rPr>
              <w:lastRenderedPageBreak/>
              <w:t>Post</w:t>
            </w:r>
            <w:r>
              <w:t xml:space="preserve"> any questions or comments you may have about this week’s readings, videos, or homework. Periodically review this </w:t>
            </w:r>
            <w:proofErr w:type="gramStart"/>
            <w:r>
              <w:t>forum, and</w:t>
            </w:r>
            <w:proofErr w:type="gramEnd"/>
            <w:r>
              <w:t xml:space="preserve"> respond to any of your team members who have posted. </w:t>
            </w:r>
          </w:p>
        </w:tc>
        <w:tc>
          <w:tcPr>
            <w:tcW w:w="1440" w:type="dxa"/>
            <w:tcBorders>
              <w:bottom w:val="single" w:sz="4" w:space="0" w:color="000000" w:themeColor="text1"/>
            </w:tcBorders>
          </w:tcPr>
          <w:p w14:paraId="1E80C041" w14:textId="77777777" w:rsidR="005073B9" w:rsidRDefault="55558259" w:rsidP="55558259">
            <w:pPr>
              <w:tabs>
                <w:tab w:val="left" w:pos="2329"/>
              </w:tabs>
              <w:rPr>
                <w:rFonts w:cs="Arial"/>
              </w:rPr>
            </w:pPr>
            <w:r w:rsidRPr="55558259">
              <w:rPr>
                <w:rFonts w:cs="Arial"/>
              </w:rPr>
              <w:lastRenderedPageBreak/>
              <w:t>1.1, 1.2, 1.3, 1.4</w:t>
            </w:r>
          </w:p>
          <w:p w14:paraId="4C5C325D" w14:textId="77777777" w:rsidR="005073B9" w:rsidRPr="009F6FAF" w:rsidRDefault="005073B9" w:rsidP="005D69C4">
            <w:pPr>
              <w:rPr>
                <w:rFonts w:cs="Arial"/>
                <w:szCs w:val="20"/>
              </w:rPr>
            </w:pPr>
          </w:p>
        </w:tc>
        <w:tc>
          <w:tcPr>
            <w:tcW w:w="1620" w:type="dxa"/>
            <w:tcBorders>
              <w:bottom w:val="single" w:sz="4" w:space="0" w:color="000000" w:themeColor="text1"/>
            </w:tcBorders>
          </w:tcPr>
          <w:p w14:paraId="0804EED5" w14:textId="5131756C" w:rsidR="005073B9" w:rsidRPr="009F6FAF" w:rsidRDefault="55558259" w:rsidP="55558259">
            <w:pPr>
              <w:rPr>
                <w:rFonts w:cs="Arial"/>
              </w:rPr>
            </w:pPr>
            <w:r w:rsidRPr="55558259">
              <w:rPr>
                <w:rFonts w:cs="Arial"/>
              </w:rPr>
              <w:t xml:space="preserve">Discussion = </w:t>
            </w:r>
            <w:r w:rsidRPr="55558259">
              <w:rPr>
                <w:rFonts w:cs="Arial"/>
                <w:b/>
                <w:bCs/>
              </w:rPr>
              <w:t>2 hours</w:t>
            </w:r>
          </w:p>
        </w:tc>
      </w:tr>
      <w:tr w:rsidR="00104F2B" w:rsidRPr="00842155" w14:paraId="6B66D01B" w14:textId="77777777" w:rsidTr="55558259">
        <w:tc>
          <w:tcPr>
            <w:tcW w:w="10170" w:type="dxa"/>
            <w:gridSpan w:val="2"/>
            <w:tcMar>
              <w:top w:w="115" w:type="dxa"/>
              <w:left w:w="115" w:type="dxa"/>
              <w:bottom w:w="115" w:type="dxa"/>
              <w:right w:w="115" w:type="dxa"/>
            </w:tcMar>
          </w:tcPr>
          <w:p w14:paraId="18A34CE4" w14:textId="75FD70FA" w:rsidR="00104F2B" w:rsidRDefault="55558259" w:rsidP="55558259">
            <w:pPr>
              <w:tabs>
                <w:tab w:val="left" w:pos="2329"/>
              </w:tabs>
              <w:rPr>
                <w:b/>
                <w:bCs/>
              </w:rPr>
            </w:pPr>
            <w:r w:rsidRPr="55558259">
              <w:rPr>
                <w:b/>
                <w:bCs/>
              </w:rPr>
              <w:t>Discussion: Capital Budgeting Process</w:t>
            </w:r>
          </w:p>
          <w:p w14:paraId="228B486A" w14:textId="77777777" w:rsidR="00F82444" w:rsidRDefault="00F82444" w:rsidP="00104F2B">
            <w:pPr>
              <w:tabs>
                <w:tab w:val="left" w:pos="2329"/>
              </w:tabs>
              <w:rPr>
                <w:b/>
              </w:rPr>
            </w:pPr>
          </w:p>
          <w:p w14:paraId="0DBBB91D" w14:textId="3A567E0B" w:rsidR="00104F2B" w:rsidRDefault="55558259" w:rsidP="55558259">
            <w:pPr>
              <w:tabs>
                <w:tab w:val="left" w:pos="2329"/>
              </w:tabs>
              <w:rPr>
                <w:rFonts w:cs="Arial"/>
              </w:rPr>
            </w:pPr>
            <w:r w:rsidRPr="55558259">
              <w:rPr>
                <w:b/>
                <w:bCs/>
              </w:rPr>
              <w:t>Pos</w:t>
            </w:r>
            <w:r>
              <w:t xml:space="preserve">t a clear and logical response in 150 to 200 words to the following questions, providing specific examples to support your answers. </w:t>
            </w:r>
          </w:p>
          <w:p w14:paraId="75B9335F" w14:textId="77777777" w:rsidR="00104F2B" w:rsidRPr="00BA4F0C" w:rsidRDefault="00104F2B" w:rsidP="00104F2B">
            <w:pPr>
              <w:tabs>
                <w:tab w:val="left" w:pos="2329"/>
              </w:tabs>
              <w:rPr>
                <w:rFonts w:cs="Arial"/>
                <w:szCs w:val="20"/>
              </w:rPr>
            </w:pPr>
          </w:p>
          <w:p w14:paraId="44207E66" w14:textId="4C9D0948" w:rsidR="00F82444" w:rsidRDefault="55558259" w:rsidP="55558259">
            <w:pPr>
              <w:tabs>
                <w:tab w:val="left" w:pos="2329"/>
              </w:tabs>
              <w:rPr>
                <w:rFonts w:cs="Arial"/>
              </w:rPr>
            </w:pPr>
            <w:r w:rsidRPr="55558259">
              <w:rPr>
                <w:rFonts w:cs="Arial"/>
                <w:b/>
                <w:bCs/>
              </w:rPr>
              <w:t>Consider</w:t>
            </w:r>
            <w:r w:rsidRPr="55558259">
              <w:rPr>
                <w:rFonts w:cs="Arial"/>
              </w:rPr>
              <w:t xml:space="preserve"> how the capital budgeting process develops for three differently sized organizations: a large organization with greater than $50 billion in annual sales, a medium-sized organization making $4–20 billion, and a small organization making under $4 billion. </w:t>
            </w:r>
          </w:p>
          <w:p w14:paraId="191C8C33" w14:textId="77777777" w:rsidR="00F82444" w:rsidRPr="00F82444" w:rsidRDefault="00F82444" w:rsidP="00F82444">
            <w:pPr>
              <w:tabs>
                <w:tab w:val="left" w:pos="2329"/>
              </w:tabs>
              <w:rPr>
                <w:rFonts w:cs="Arial"/>
                <w:szCs w:val="20"/>
              </w:rPr>
            </w:pPr>
          </w:p>
          <w:p w14:paraId="656CC355" w14:textId="17F8DD5D" w:rsidR="00005286" w:rsidRDefault="55558259" w:rsidP="55558259">
            <w:pPr>
              <w:pStyle w:val="ListParagraph"/>
              <w:numPr>
                <w:ilvl w:val="0"/>
                <w:numId w:val="15"/>
              </w:numPr>
              <w:tabs>
                <w:tab w:val="left" w:pos="2329"/>
              </w:tabs>
              <w:rPr>
                <w:rFonts w:cs="Arial"/>
              </w:rPr>
            </w:pPr>
            <w:r w:rsidRPr="55558259">
              <w:rPr>
                <w:rFonts w:cs="Arial"/>
              </w:rPr>
              <w:t xml:space="preserve">What are the main differences in how the capital budgeting process is developed and finalized for each size of organization? </w:t>
            </w:r>
            <w:r w:rsidR="00005286">
              <w:br/>
            </w:r>
          </w:p>
          <w:p w14:paraId="74CB7590" w14:textId="4150FD45" w:rsidR="00725ED7" w:rsidRDefault="55558259" w:rsidP="55558259">
            <w:pPr>
              <w:pStyle w:val="ListParagraph"/>
              <w:numPr>
                <w:ilvl w:val="0"/>
                <w:numId w:val="15"/>
              </w:numPr>
              <w:tabs>
                <w:tab w:val="left" w:pos="2329"/>
              </w:tabs>
              <w:rPr>
                <w:rFonts w:cs="Arial"/>
              </w:rPr>
            </w:pPr>
            <w:r w:rsidRPr="55558259">
              <w:rPr>
                <w:rFonts w:cs="Arial"/>
              </w:rPr>
              <w:t>What financial tools are available?</w:t>
            </w:r>
            <w:r w:rsidR="00725ED7">
              <w:br/>
            </w:r>
          </w:p>
          <w:p w14:paraId="2A248809" w14:textId="1B60A37D" w:rsidR="00725ED7" w:rsidRPr="00725ED7" w:rsidRDefault="55558259" w:rsidP="55558259">
            <w:pPr>
              <w:pStyle w:val="ListParagraph"/>
              <w:numPr>
                <w:ilvl w:val="0"/>
                <w:numId w:val="15"/>
              </w:numPr>
              <w:tabs>
                <w:tab w:val="left" w:pos="2329"/>
              </w:tabs>
              <w:rPr>
                <w:rFonts w:cs="Arial"/>
              </w:rPr>
            </w:pPr>
            <w:r w:rsidRPr="55558259">
              <w:rPr>
                <w:rFonts w:cs="Arial"/>
              </w:rPr>
              <w:t xml:space="preserve">What other factors can play a role? </w:t>
            </w:r>
          </w:p>
          <w:p w14:paraId="33758721" w14:textId="77777777" w:rsidR="00104F2B" w:rsidRDefault="00104F2B" w:rsidP="00104F2B">
            <w:pPr>
              <w:tabs>
                <w:tab w:val="left" w:pos="2329"/>
              </w:tabs>
              <w:rPr>
                <w:rFonts w:cs="Arial"/>
                <w:szCs w:val="20"/>
              </w:rPr>
            </w:pPr>
          </w:p>
          <w:p w14:paraId="3ECDD3C1" w14:textId="77777777" w:rsidR="00104F2B" w:rsidRPr="00E9683B" w:rsidRDefault="55558259" w:rsidP="55558259">
            <w:pPr>
              <w:ind w:left="360" w:hanging="360"/>
              <w:rPr>
                <w:rFonts w:cs="Arial"/>
              </w:rPr>
            </w:pPr>
            <w:r w:rsidRPr="55558259">
              <w:rPr>
                <w:rFonts w:cs="Arial"/>
                <w:i/>
                <w:iCs/>
              </w:rPr>
              <w:t>Note</w:t>
            </w:r>
            <w:r w:rsidRPr="55558259">
              <w:rPr>
                <w:rFonts w:cs="Arial"/>
              </w:rPr>
              <w:t xml:space="preserve">. Initial answers to the question are due by 11:59 p.m. (Eastern time) on Thursday. </w:t>
            </w:r>
          </w:p>
          <w:p w14:paraId="794179FD" w14:textId="77777777" w:rsidR="00104F2B" w:rsidRPr="00E9683B" w:rsidRDefault="00104F2B" w:rsidP="00104F2B">
            <w:pPr>
              <w:ind w:left="360" w:hanging="360"/>
              <w:rPr>
                <w:rFonts w:cs="Arial"/>
                <w:szCs w:val="20"/>
              </w:rPr>
            </w:pPr>
          </w:p>
          <w:p w14:paraId="5FF1C7CF" w14:textId="0E7948B1" w:rsidR="00104F2B" w:rsidRPr="00842155" w:rsidRDefault="55558259" w:rsidP="55558259">
            <w:pPr>
              <w:tabs>
                <w:tab w:val="left" w:pos="2329"/>
              </w:tabs>
              <w:rPr>
                <w:rFonts w:cs="Arial"/>
                <w:b/>
                <w:bCs/>
              </w:rPr>
            </w:pPr>
            <w:r w:rsidRPr="55558259">
              <w:rPr>
                <w:rFonts w:cs="Arial"/>
                <w:b/>
                <w:bCs/>
              </w:rPr>
              <w:t xml:space="preserve">Respond </w:t>
            </w:r>
            <w:r w:rsidRPr="55558259">
              <w:rPr>
                <w:rFonts w:cs="Arial"/>
              </w:rPr>
              <w:t>to at least three</w:t>
            </w:r>
            <w:r w:rsidRPr="55558259">
              <w:rPr>
                <w:rFonts w:cs="Arial"/>
                <w:b/>
                <w:bCs/>
              </w:rPr>
              <w:t xml:space="preserve"> </w:t>
            </w:r>
            <w:r w:rsidRPr="55558259">
              <w:rPr>
                <w:rFonts w:cs="Arial"/>
              </w:rPr>
              <w:t xml:space="preserve">students </w:t>
            </w:r>
            <w:r>
              <w:t>in a manner that is thought provoking and appropriately challenges or elevates the discussion</w:t>
            </w:r>
            <w:r w:rsidRPr="55558259">
              <w:rPr>
                <w:rFonts w:cs="Arial"/>
              </w:rPr>
              <w:t>. All responses must be posted by 11:59 p.m. (Eastern time) on Sunday.</w:t>
            </w:r>
          </w:p>
        </w:tc>
        <w:tc>
          <w:tcPr>
            <w:tcW w:w="1440" w:type="dxa"/>
          </w:tcPr>
          <w:p w14:paraId="598B356D" w14:textId="17A5EB8E" w:rsidR="00104F2B" w:rsidRPr="00842155" w:rsidRDefault="55558259" w:rsidP="55558259">
            <w:pPr>
              <w:tabs>
                <w:tab w:val="left" w:pos="2329"/>
              </w:tabs>
              <w:rPr>
                <w:rFonts w:cs="Arial"/>
              </w:rPr>
            </w:pPr>
            <w:r w:rsidRPr="55558259">
              <w:rPr>
                <w:rFonts w:cs="Arial"/>
              </w:rPr>
              <w:t>1.1, 1.2</w:t>
            </w:r>
          </w:p>
        </w:tc>
        <w:tc>
          <w:tcPr>
            <w:tcW w:w="1620" w:type="dxa"/>
          </w:tcPr>
          <w:p w14:paraId="4C8D7FA6" w14:textId="2F9A240B" w:rsidR="00104F2B" w:rsidRPr="00842155" w:rsidRDefault="55558259" w:rsidP="55558259">
            <w:pPr>
              <w:tabs>
                <w:tab w:val="left" w:pos="2329"/>
              </w:tabs>
              <w:rPr>
                <w:rFonts w:cs="Arial"/>
              </w:rPr>
            </w:pPr>
            <w:r>
              <w:t xml:space="preserve">Discussion: one post and replies to three other posts = </w:t>
            </w:r>
            <w:r w:rsidRPr="55558259">
              <w:rPr>
                <w:b/>
                <w:bCs/>
              </w:rPr>
              <w:t xml:space="preserve">1 hour </w:t>
            </w:r>
          </w:p>
        </w:tc>
      </w:tr>
      <w:tr w:rsidR="00962926" w:rsidRPr="00234F55" w14:paraId="1F8706B6" w14:textId="77777777" w:rsidTr="55558259">
        <w:tc>
          <w:tcPr>
            <w:tcW w:w="10170" w:type="dxa"/>
            <w:gridSpan w:val="2"/>
            <w:tcMar>
              <w:top w:w="115" w:type="dxa"/>
              <w:left w:w="115" w:type="dxa"/>
              <w:bottom w:w="115" w:type="dxa"/>
              <w:right w:w="115" w:type="dxa"/>
            </w:tcMar>
          </w:tcPr>
          <w:p w14:paraId="5BD3E0EE" w14:textId="4901EB34" w:rsidR="00962926" w:rsidRPr="00234F55" w:rsidRDefault="55558259" w:rsidP="55558259">
            <w:pPr>
              <w:tabs>
                <w:tab w:val="left" w:pos="2329"/>
              </w:tabs>
              <w:rPr>
                <w:b/>
                <w:bCs/>
              </w:rPr>
            </w:pPr>
            <w:r w:rsidRPr="55558259">
              <w:rPr>
                <w:b/>
                <w:bCs/>
              </w:rPr>
              <w:t>Discussion: $20 Million Capital Budgeting Project Proposal</w:t>
            </w:r>
          </w:p>
          <w:p w14:paraId="6A68ED37" w14:textId="77777777" w:rsidR="00962926" w:rsidRPr="00234F55" w:rsidRDefault="00962926" w:rsidP="00962926">
            <w:pPr>
              <w:tabs>
                <w:tab w:val="left" w:pos="2329"/>
              </w:tabs>
              <w:rPr>
                <w:b/>
              </w:rPr>
            </w:pPr>
          </w:p>
          <w:p w14:paraId="56614041" w14:textId="65CEBD32" w:rsidR="00962926" w:rsidRPr="00234F55" w:rsidRDefault="55558259" w:rsidP="55558259">
            <w:pPr>
              <w:tabs>
                <w:tab w:val="left" w:pos="2329"/>
              </w:tabs>
              <w:rPr>
                <w:rFonts w:cs="Arial"/>
              </w:rPr>
            </w:pPr>
            <w:r w:rsidRPr="55558259">
              <w:rPr>
                <w:b/>
                <w:bCs/>
              </w:rPr>
              <w:t>Pos</w:t>
            </w:r>
            <w:r>
              <w:t xml:space="preserve">t a clear and logical response in 150 to 200 words to the following questions, providing specific examples to support your answers. </w:t>
            </w:r>
          </w:p>
          <w:p w14:paraId="6BEADF51" w14:textId="77777777" w:rsidR="00962926" w:rsidRDefault="00962926" w:rsidP="00962926">
            <w:pPr>
              <w:tabs>
                <w:tab w:val="left" w:pos="2329"/>
              </w:tabs>
              <w:rPr>
                <w:rFonts w:cs="Arial"/>
                <w:szCs w:val="20"/>
              </w:rPr>
            </w:pPr>
          </w:p>
          <w:p w14:paraId="2F03879E" w14:textId="45DA8E8E" w:rsidR="003471F8" w:rsidRDefault="55558259" w:rsidP="55558259">
            <w:pPr>
              <w:tabs>
                <w:tab w:val="left" w:pos="2329"/>
              </w:tabs>
              <w:rPr>
                <w:rFonts w:cs="Arial"/>
              </w:rPr>
            </w:pPr>
            <w:r w:rsidRPr="55558259">
              <w:rPr>
                <w:rFonts w:cs="Arial"/>
                <w:b/>
                <w:bCs/>
              </w:rPr>
              <w:t>Consider</w:t>
            </w:r>
            <w:r w:rsidRPr="55558259">
              <w:rPr>
                <w:rFonts w:cs="Arial"/>
              </w:rPr>
              <w:t xml:space="preserve"> how a $20 million capital budgeting project proposal would be reviewed by three differently sized organizations: a large organization with greater than $50 billion in annual sales, a medium-sized organization making $4–20 billion, and a small organization making under 4 billion. </w:t>
            </w:r>
          </w:p>
          <w:p w14:paraId="35769529" w14:textId="77777777" w:rsidR="003471F8" w:rsidRPr="00234F55" w:rsidRDefault="003471F8" w:rsidP="00962926">
            <w:pPr>
              <w:tabs>
                <w:tab w:val="left" w:pos="2329"/>
              </w:tabs>
              <w:rPr>
                <w:rFonts w:cs="Arial"/>
                <w:szCs w:val="20"/>
              </w:rPr>
            </w:pPr>
          </w:p>
          <w:p w14:paraId="068FA0F3" w14:textId="67D352F7" w:rsidR="00A36D90" w:rsidRDefault="55558259" w:rsidP="55558259">
            <w:pPr>
              <w:pStyle w:val="ListParagraph"/>
              <w:numPr>
                <w:ilvl w:val="0"/>
                <w:numId w:val="15"/>
              </w:numPr>
              <w:tabs>
                <w:tab w:val="left" w:pos="2329"/>
              </w:tabs>
              <w:rPr>
                <w:rFonts w:cs="Arial"/>
              </w:rPr>
            </w:pPr>
            <w:r w:rsidRPr="55558259">
              <w:rPr>
                <w:rFonts w:cs="Arial"/>
              </w:rPr>
              <w:t>What are some of the guidelines and tools the organizations would use to make a final decision?</w:t>
            </w:r>
          </w:p>
          <w:p w14:paraId="55CC6B71" w14:textId="7D5AF111" w:rsidR="00A36D90" w:rsidRDefault="55558259" w:rsidP="55558259">
            <w:pPr>
              <w:pStyle w:val="ListParagraph"/>
              <w:numPr>
                <w:ilvl w:val="0"/>
                <w:numId w:val="15"/>
              </w:numPr>
              <w:tabs>
                <w:tab w:val="left" w:pos="2329"/>
              </w:tabs>
              <w:rPr>
                <w:rFonts w:cs="Arial"/>
              </w:rPr>
            </w:pPr>
            <w:r w:rsidRPr="55558259">
              <w:rPr>
                <w:rFonts w:cs="Arial"/>
              </w:rPr>
              <w:t>How would the economic, legal, political, and marketing conditions influence the decision?</w:t>
            </w:r>
          </w:p>
          <w:p w14:paraId="30B5C98C" w14:textId="77777777" w:rsidR="00962926" w:rsidRPr="00234F55" w:rsidRDefault="00962926" w:rsidP="00962926">
            <w:pPr>
              <w:tabs>
                <w:tab w:val="left" w:pos="2329"/>
              </w:tabs>
              <w:rPr>
                <w:rFonts w:cs="Arial"/>
                <w:szCs w:val="20"/>
              </w:rPr>
            </w:pPr>
          </w:p>
          <w:p w14:paraId="4901D607" w14:textId="77777777" w:rsidR="00962926" w:rsidRPr="00234F55" w:rsidRDefault="55558259" w:rsidP="55558259">
            <w:pPr>
              <w:ind w:left="360" w:hanging="360"/>
              <w:rPr>
                <w:rFonts w:cs="Arial"/>
              </w:rPr>
            </w:pPr>
            <w:r w:rsidRPr="55558259">
              <w:rPr>
                <w:rFonts w:cs="Arial"/>
                <w:i/>
                <w:iCs/>
              </w:rPr>
              <w:t>Note</w:t>
            </w:r>
            <w:r w:rsidRPr="55558259">
              <w:rPr>
                <w:rFonts w:cs="Arial"/>
              </w:rPr>
              <w:t xml:space="preserve">. Initial answers to the question are due by 11:59 p.m. (Eastern time) on Thursday. </w:t>
            </w:r>
          </w:p>
          <w:p w14:paraId="667CA009" w14:textId="77777777" w:rsidR="00962926" w:rsidRPr="00234F55" w:rsidRDefault="00962926" w:rsidP="00962926">
            <w:pPr>
              <w:ind w:left="360" w:hanging="360"/>
              <w:rPr>
                <w:rFonts w:cs="Arial"/>
                <w:szCs w:val="20"/>
              </w:rPr>
            </w:pPr>
          </w:p>
          <w:p w14:paraId="0C38468D" w14:textId="390653B2" w:rsidR="00962926" w:rsidRPr="00234F55" w:rsidRDefault="55558259" w:rsidP="55558259">
            <w:pPr>
              <w:tabs>
                <w:tab w:val="left" w:pos="2329"/>
              </w:tabs>
              <w:rPr>
                <w:rFonts w:cs="Arial"/>
                <w:b/>
                <w:bCs/>
              </w:rPr>
            </w:pPr>
            <w:r w:rsidRPr="55558259">
              <w:rPr>
                <w:rFonts w:cs="Arial"/>
                <w:b/>
                <w:bCs/>
              </w:rPr>
              <w:lastRenderedPageBreak/>
              <w:t xml:space="preserve">Respond </w:t>
            </w:r>
            <w:r w:rsidRPr="55558259">
              <w:rPr>
                <w:rFonts w:cs="Arial"/>
              </w:rPr>
              <w:t>to at least three</w:t>
            </w:r>
            <w:r w:rsidRPr="55558259">
              <w:rPr>
                <w:rFonts w:cs="Arial"/>
                <w:b/>
                <w:bCs/>
              </w:rPr>
              <w:t xml:space="preserve"> </w:t>
            </w:r>
            <w:r w:rsidRPr="55558259">
              <w:rPr>
                <w:rFonts w:cs="Arial"/>
              </w:rPr>
              <w:t xml:space="preserve">students </w:t>
            </w:r>
            <w:r>
              <w:t>in a manner that is thought provoking and appropriately challenges or elevates the discussion</w:t>
            </w:r>
            <w:r w:rsidRPr="55558259">
              <w:rPr>
                <w:rFonts w:cs="Arial"/>
              </w:rPr>
              <w:t>. All responses must be posted by 11:59 p.m. (Eastern time) on Sunday.</w:t>
            </w:r>
          </w:p>
        </w:tc>
        <w:tc>
          <w:tcPr>
            <w:tcW w:w="1440" w:type="dxa"/>
          </w:tcPr>
          <w:p w14:paraId="65F7586D" w14:textId="7E0DA23A" w:rsidR="00962926" w:rsidRPr="00234F55" w:rsidRDefault="55558259" w:rsidP="55558259">
            <w:pPr>
              <w:tabs>
                <w:tab w:val="left" w:pos="2329"/>
              </w:tabs>
              <w:rPr>
                <w:rFonts w:cs="Arial"/>
              </w:rPr>
            </w:pPr>
            <w:r w:rsidRPr="55558259">
              <w:rPr>
                <w:rFonts w:cs="Arial"/>
              </w:rPr>
              <w:lastRenderedPageBreak/>
              <w:t>1.1, 1.2, 1.3, 1.4</w:t>
            </w:r>
          </w:p>
        </w:tc>
        <w:tc>
          <w:tcPr>
            <w:tcW w:w="1620" w:type="dxa"/>
          </w:tcPr>
          <w:p w14:paraId="5D083931" w14:textId="462EBCB5" w:rsidR="00962926" w:rsidRPr="00234F55" w:rsidRDefault="55558259" w:rsidP="55558259">
            <w:pPr>
              <w:tabs>
                <w:tab w:val="left" w:pos="2329"/>
              </w:tabs>
              <w:rPr>
                <w:rFonts w:cs="Arial"/>
              </w:rPr>
            </w:pPr>
            <w:r>
              <w:t xml:space="preserve">Discussion: one post and replies to three other posts = </w:t>
            </w:r>
            <w:r w:rsidRPr="55558259">
              <w:rPr>
                <w:b/>
                <w:bCs/>
              </w:rPr>
              <w:t>1 hour</w:t>
            </w:r>
          </w:p>
        </w:tc>
      </w:tr>
      <w:tr w:rsidR="00962926" w:rsidRPr="00DA0773" w14:paraId="42A61FE6" w14:textId="77777777" w:rsidTr="55558259">
        <w:tc>
          <w:tcPr>
            <w:tcW w:w="10170" w:type="dxa"/>
            <w:gridSpan w:val="2"/>
            <w:tcMar>
              <w:top w:w="115" w:type="dxa"/>
              <w:left w:w="115" w:type="dxa"/>
              <w:bottom w:w="115" w:type="dxa"/>
              <w:right w:w="115" w:type="dxa"/>
            </w:tcMar>
          </w:tcPr>
          <w:p w14:paraId="23EAB87D" w14:textId="4730C8FC" w:rsidR="00962926" w:rsidRPr="00DA0773" w:rsidRDefault="55558259" w:rsidP="55558259">
            <w:pPr>
              <w:tabs>
                <w:tab w:val="left" w:pos="2329"/>
              </w:tabs>
              <w:rPr>
                <w:rFonts w:cs="Arial"/>
                <w:b/>
                <w:bCs/>
              </w:rPr>
            </w:pPr>
            <w:r w:rsidRPr="55558259">
              <w:rPr>
                <w:rFonts w:cs="Arial"/>
                <w:b/>
                <w:bCs/>
              </w:rPr>
              <w:t xml:space="preserve">Ch. 10 Review Questions </w:t>
            </w:r>
          </w:p>
          <w:p w14:paraId="787C2167" w14:textId="77777777" w:rsidR="00234F55" w:rsidRPr="00DA0773" w:rsidRDefault="00234F55" w:rsidP="00962926">
            <w:pPr>
              <w:spacing w:line="259" w:lineRule="auto"/>
              <w:contextualSpacing/>
            </w:pPr>
          </w:p>
          <w:p w14:paraId="7E5624CA" w14:textId="3122CBB0" w:rsidR="006B7B14" w:rsidRDefault="55558259" w:rsidP="55558259">
            <w:pPr>
              <w:tabs>
                <w:tab w:val="left" w:pos="2329"/>
              </w:tabs>
              <w:rPr>
                <w:rFonts w:cs="Arial"/>
              </w:rPr>
            </w:pPr>
            <w:r w:rsidRPr="55558259">
              <w:rPr>
                <w:rFonts w:cs="Arial"/>
                <w:b/>
                <w:bCs/>
              </w:rPr>
              <w:t xml:space="preserve">Complete </w:t>
            </w:r>
            <w:r w:rsidRPr="55558259">
              <w:rPr>
                <w:rFonts w:cs="Arial"/>
              </w:rPr>
              <w:t xml:space="preserve">Review Questions 10-1 through 10-9 on p. 335 of </w:t>
            </w:r>
            <w:r w:rsidRPr="55558259">
              <w:rPr>
                <w:rFonts w:cs="Arial"/>
                <w:i/>
                <w:iCs/>
              </w:rPr>
              <w:t>Foundations of Finance</w:t>
            </w:r>
            <w:r w:rsidRPr="55558259">
              <w:rPr>
                <w:rFonts w:cs="Arial"/>
              </w:rPr>
              <w:t xml:space="preserve">. </w:t>
            </w:r>
          </w:p>
          <w:p w14:paraId="6C9BB58D" w14:textId="77777777" w:rsidR="00D613C8" w:rsidRDefault="00D613C8" w:rsidP="00104F2B">
            <w:pPr>
              <w:tabs>
                <w:tab w:val="left" w:pos="2329"/>
              </w:tabs>
              <w:rPr>
                <w:rFonts w:cs="Arial"/>
                <w:b/>
                <w:szCs w:val="20"/>
              </w:rPr>
            </w:pPr>
          </w:p>
          <w:p w14:paraId="79BD6ABF" w14:textId="0D46D61F" w:rsidR="005073B9" w:rsidRPr="005073B9" w:rsidRDefault="55558259" w:rsidP="55558259">
            <w:pPr>
              <w:tabs>
                <w:tab w:val="left" w:pos="2329"/>
              </w:tabs>
              <w:rPr>
                <w:rFonts w:cs="Arial"/>
              </w:rPr>
            </w:pPr>
            <w:r w:rsidRPr="55558259">
              <w:rPr>
                <w:rFonts w:cs="Arial"/>
                <w:b/>
                <w:bCs/>
              </w:rPr>
              <w:t xml:space="preserve">Submit </w:t>
            </w:r>
            <w:r w:rsidRPr="55558259">
              <w:rPr>
                <w:rFonts w:cs="Arial"/>
              </w:rPr>
              <w:t xml:space="preserve">your answers through Blackboard. </w:t>
            </w:r>
          </w:p>
        </w:tc>
        <w:tc>
          <w:tcPr>
            <w:tcW w:w="1440" w:type="dxa"/>
          </w:tcPr>
          <w:p w14:paraId="72B5088F" w14:textId="65B7CEC4" w:rsidR="00962926" w:rsidRPr="00DA0773" w:rsidRDefault="55558259" w:rsidP="55558259">
            <w:pPr>
              <w:tabs>
                <w:tab w:val="left" w:pos="2329"/>
              </w:tabs>
              <w:rPr>
                <w:rFonts w:cs="Arial"/>
              </w:rPr>
            </w:pPr>
            <w:r w:rsidRPr="55558259">
              <w:rPr>
                <w:rFonts w:cs="Arial"/>
              </w:rPr>
              <w:t>1.1, 1.2, 1.3, 1.4</w:t>
            </w:r>
          </w:p>
        </w:tc>
        <w:tc>
          <w:tcPr>
            <w:tcW w:w="1620" w:type="dxa"/>
          </w:tcPr>
          <w:p w14:paraId="26165ACD" w14:textId="28AA7C96" w:rsidR="00962926" w:rsidRPr="00DA0773" w:rsidRDefault="55558259" w:rsidP="55558259">
            <w:pPr>
              <w:tabs>
                <w:tab w:val="left" w:pos="2329"/>
              </w:tabs>
              <w:rPr>
                <w:rFonts w:cs="Arial"/>
              </w:rPr>
            </w:pPr>
            <w:r w:rsidRPr="55558259">
              <w:rPr>
                <w:rFonts w:cs="Arial"/>
              </w:rPr>
              <w:t xml:space="preserve">Review Instructor Feedback = </w:t>
            </w:r>
            <w:r w:rsidRPr="55558259">
              <w:rPr>
                <w:rFonts w:cs="Arial"/>
                <w:b/>
                <w:bCs/>
              </w:rPr>
              <w:t>.5 hour</w:t>
            </w:r>
          </w:p>
        </w:tc>
      </w:tr>
      <w:tr w:rsidR="00C64A39" w:rsidRPr="00DA0773" w14:paraId="11CBDBFC" w14:textId="77777777" w:rsidTr="55558259">
        <w:tc>
          <w:tcPr>
            <w:tcW w:w="10170" w:type="dxa"/>
            <w:gridSpan w:val="2"/>
            <w:tcMar>
              <w:top w:w="115" w:type="dxa"/>
              <w:left w:w="115" w:type="dxa"/>
              <w:bottom w:w="115" w:type="dxa"/>
              <w:right w:w="115" w:type="dxa"/>
            </w:tcMar>
          </w:tcPr>
          <w:p w14:paraId="74B2364C" w14:textId="3485CA10" w:rsidR="00C64A39" w:rsidRPr="008A22D6" w:rsidRDefault="55558259" w:rsidP="55558259">
            <w:pPr>
              <w:spacing w:line="259" w:lineRule="auto"/>
              <w:contextualSpacing/>
              <w:rPr>
                <w:b/>
                <w:bCs/>
              </w:rPr>
            </w:pPr>
            <w:r w:rsidRPr="55558259">
              <w:rPr>
                <w:b/>
                <w:bCs/>
              </w:rPr>
              <w:t xml:space="preserve">Ch. 10 Mini Case </w:t>
            </w:r>
          </w:p>
          <w:p w14:paraId="73DA0302" w14:textId="0DB2583E" w:rsidR="00C64A39" w:rsidRDefault="00C64A39" w:rsidP="00C64A39">
            <w:pPr>
              <w:spacing w:line="259" w:lineRule="auto"/>
              <w:contextualSpacing/>
            </w:pPr>
          </w:p>
          <w:p w14:paraId="4344D7D3" w14:textId="1EECDF61" w:rsidR="00E32664" w:rsidRDefault="55558259" w:rsidP="00C64A39">
            <w:pPr>
              <w:spacing w:line="259" w:lineRule="auto"/>
              <w:contextualSpacing/>
            </w:pPr>
            <w:r w:rsidRPr="55558259">
              <w:rPr>
                <w:b/>
                <w:bCs/>
              </w:rPr>
              <w:t>Read</w:t>
            </w:r>
            <w:r>
              <w:t xml:space="preserve"> the Mini Case on p. 342 of </w:t>
            </w:r>
            <w:r w:rsidRPr="55558259">
              <w:rPr>
                <w:i/>
                <w:iCs/>
              </w:rPr>
              <w:t>Foundations of Finance</w:t>
            </w:r>
            <w:r>
              <w:t xml:space="preserve">. </w:t>
            </w:r>
          </w:p>
          <w:p w14:paraId="2C90C581" w14:textId="77777777" w:rsidR="00D613C8" w:rsidRDefault="00D613C8" w:rsidP="00C64A39">
            <w:pPr>
              <w:spacing w:line="259" w:lineRule="auto"/>
              <w:contextualSpacing/>
            </w:pPr>
          </w:p>
          <w:p w14:paraId="0BA58841" w14:textId="15205AC1" w:rsidR="008A22D6" w:rsidRDefault="55558259" w:rsidP="008A22D6">
            <w:pPr>
              <w:spacing w:line="259" w:lineRule="auto"/>
              <w:contextualSpacing/>
            </w:pPr>
            <w:r w:rsidRPr="55558259">
              <w:rPr>
                <w:b/>
                <w:bCs/>
              </w:rPr>
              <w:t>Complete</w:t>
            </w:r>
            <w:r>
              <w:t xml:space="preserve"> a–n on p. 343. </w:t>
            </w:r>
          </w:p>
          <w:p w14:paraId="48F5B344" w14:textId="77777777" w:rsidR="00D613C8" w:rsidRDefault="00D613C8" w:rsidP="008A22D6">
            <w:pPr>
              <w:spacing w:line="259" w:lineRule="auto"/>
              <w:contextualSpacing/>
            </w:pPr>
          </w:p>
          <w:p w14:paraId="76EA1B6A" w14:textId="6868E12E" w:rsidR="008A22D6" w:rsidRPr="008A22D6" w:rsidRDefault="55558259" w:rsidP="008A22D6">
            <w:pPr>
              <w:spacing w:line="259" w:lineRule="auto"/>
              <w:contextualSpacing/>
            </w:pPr>
            <w:r w:rsidRPr="55558259">
              <w:rPr>
                <w:b/>
                <w:bCs/>
              </w:rPr>
              <w:t>Submit</w:t>
            </w:r>
            <w:r>
              <w:t xml:space="preserve"> your answers through Blackboard. </w:t>
            </w:r>
          </w:p>
        </w:tc>
        <w:tc>
          <w:tcPr>
            <w:tcW w:w="1440" w:type="dxa"/>
          </w:tcPr>
          <w:p w14:paraId="229D9798" w14:textId="578411BD" w:rsidR="00C64A39" w:rsidRDefault="55558259" w:rsidP="55558259">
            <w:pPr>
              <w:tabs>
                <w:tab w:val="left" w:pos="2329"/>
              </w:tabs>
              <w:rPr>
                <w:rFonts w:cs="Arial"/>
              </w:rPr>
            </w:pPr>
            <w:r w:rsidRPr="55558259">
              <w:rPr>
                <w:rFonts w:cs="Arial"/>
              </w:rPr>
              <w:t>1.1, 1.2, 1.3, 1.4</w:t>
            </w:r>
          </w:p>
          <w:p w14:paraId="0E2AA892" w14:textId="6DF1863D" w:rsidR="00C64A39" w:rsidRPr="00DA0773" w:rsidRDefault="00C64A39" w:rsidP="003332BC">
            <w:pPr>
              <w:tabs>
                <w:tab w:val="left" w:pos="2329"/>
              </w:tabs>
              <w:rPr>
                <w:rFonts w:cs="Arial"/>
                <w:szCs w:val="20"/>
              </w:rPr>
            </w:pPr>
          </w:p>
        </w:tc>
        <w:tc>
          <w:tcPr>
            <w:tcW w:w="1620" w:type="dxa"/>
          </w:tcPr>
          <w:p w14:paraId="1591B4A5" w14:textId="306E7C59" w:rsidR="00C64A39" w:rsidRPr="00DA0773" w:rsidRDefault="55558259" w:rsidP="55558259">
            <w:pPr>
              <w:tabs>
                <w:tab w:val="left" w:pos="2329"/>
              </w:tabs>
              <w:rPr>
                <w:rFonts w:cs="Arial"/>
              </w:rPr>
            </w:pPr>
            <w:r w:rsidRPr="55558259">
              <w:rPr>
                <w:rFonts w:cs="Arial"/>
              </w:rPr>
              <w:t xml:space="preserve">Review Instructor Feedback = </w:t>
            </w:r>
            <w:r w:rsidRPr="55558259">
              <w:rPr>
                <w:rFonts w:cs="Arial"/>
                <w:b/>
                <w:bCs/>
              </w:rPr>
              <w:t>.5 hour</w:t>
            </w:r>
          </w:p>
        </w:tc>
      </w:tr>
      <w:tr w:rsidR="00104F2B" w:rsidRPr="00842155" w14:paraId="55ABB741" w14:textId="77777777" w:rsidTr="5555825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104F2B" w:rsidRPr="00842155" w:rsidRDefault="55558259" w:rsidP="55558259">
            <w:pPr>
              <w:tabs>
                <w:tab w:val="left" w:pos="2329"/>
              </w:tabs>
              <w:rPr>
                <w:rFonts w:cs="Arial"/>
                <w:b/>
                <w:bCs/>
              </w:rPr>
            </w:pPr>
            <w:r w:rsidRPr="55558259">
              <w:rPr>
                <w:rFonts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104F2B" w:rsidRPr="00842155" w:rsidRDefault="00104F2B" w:rsidP="00104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104F2B" w:rsidRPr="00842155" w:rsidRDefault="00104F2B" w:rsidP="00104F2B">
            <w:pPr>
              <w:tabs>
                <w:tab w:val="left" w:pos="2329"/>
              </w:tabs>
              <w:rPr>
                <w:rFonts w:cs="Arial"/>
                <w:b/>
                <w:szCs w:val="20"/>
              </w:rPr>
            </w:pPr>
          </w:p>
        </w:tc>
        <w:tc>
          <w:tcPr>
            <w:tcW w:w="1620" w:type="dxa"/>
            <w:tcBorders>
              <w:bottom w:val="single" w:sz="4" w:space="0" w:color="000000" w:themeColor="text1"/>
            </w:tcBorders>
            <w:shd w:val="clear" w:color="auto" w:fill="E6E6E6"/>
          </w:tcPr>
          <w:p w14:paraId="66B555DC" w14:textId="39000840" w:rsidR="00104F2B" w:rsidRPr="00842155" w:rsidRDefault="55558259" w:rsidP="55558259">
            <w:pPr>
              <w:tabs>
                <w:tab w:val="left" w:pos="2329"/>
              </w:tabs>
              <w:rPr>
                <w:rFonts w:cs="Arial"/>
                <w:b/>
                <w:bCs/>
              </w:rPr>
            </w:pPr>
            <w:r w:rsidRPr="55558259">
              <w:rPr>
                <w:rFonts w:cs="Arial"/>
                <w:b/>
                <w:bCs/>
              </w:rPr>
              <w:t>9 hours</w:t>
            </w:r>
          </w:p>
        </w:tc>
      </w:tr>
    </w:tbl>
    <w:p w14:paraId="401955EB" w14:textId="77777777" w:rsidR="006324AB" w:rsidRDefault="006324AB" w:rsidP="00100350">
      <w:pPr>
        <w:tabs>
          <w:tab w:val="left" w:pos="360"/>
        </w:tabs>
        <w:spacing w:before="60" w:after="60"/>
        <w:rPr>
          <w:rFonts w:cs="Arial"/>
          <w:szCs w:val="20"/>
        </w:rPr>
      </w:pPr>
    </w:p>
    <w:p w14:paraId="115C8BCB" w14:textId="3C51630B" w:rsidR="008867EB" w:rsidRDefault="55558259" w:rsidP="55558259">
      <w:pPr>
        <w:pStyle w:val="Heading1"/>
        <w:rPr>
          <w:color w:val="BD313B"/>
        </w:rPr>
      </w:pPr>
      <w:r w:rsidRPr="55558259">
        <w:rPr>
          <w:color w:val="BD313B"/>
        </w:rPr>
        <w:t>Faculty Notes</w:t>
      </w:r>
      <w:bookmarkStart w:id="9" w:name="weektwo"/>
      <w:bookmarkEnd w:id="9"/>
    </w:p>
    <w:p w14:paraId="19517EEE" w14:textId="77777777" w:rsidR="005344A9" w:rsidRDefault="005344A9" w:rsidP="005344A9"/>
    <w:p w14:paraId="4B70349F" w14:textId="15465674" w:rsidR="005073B9" w:rsidRDefault="55558259" w:rsidP="005073B9">
      <w:pPr>
        <w:tabs>
          <w:tab w:val="left" w:pos="360"/>
        </w:tabs>
        <w:spacing w:before="60" w:after="60"/>
      </w:pPr>
      <w:proofErr w:type="spellStart"/>
      <w:r w:rsidRPr="55558259">
        <w:rPr>
          <w:rFonts w:cs="Arial"/>
          <w:b/>
          <w:bCs/>
        </w:rPr>
        <w:t>AdobeConnect</w:t>
      </w:r>
      <w:proofErr w:type="spellEnd"/>
      <w:r w:rsidRPr="55558259">
        <w:rPr>
          <w:rFonts w:cs="Arial"/>
          <w:b/>
          <w:bCs/>
        </w:rPr>
        <w:t>:</w:t>
      </w:r>
      <w:r w:rsidRPr="55558259">
        <w:rPr>
          <w:rFonts w:cs="Arial"/>
        </w:rPr>
        <w:t xml:space="preserve"> </w:t>
      </w:r>
      <w:r>
        <w:t>Students should be encouraged to post all questions they have to the Announcements forum. Instructors will need to respond to those questions regularly throughout the week, even if they indicate to students that a topic or concept will be covered more during the live class session.</w:t>
      </w:r>
    </w:p>
    <w:p w14:paraId="1F44D4D1" w14:textId="77777777" w:rsidR="008A7293" w:rsidRPr="005073B9" w:rsidRDefault="008A7293" w:rsidP="005073B9">
      <w:pPr>
        <w:tabs>
          <w:tab w:val="left" w:pos="360"/>
        </w:tabs>
        <w:spacing w:before="60" w:after="60"/>
        <w:rPr>
          <w:rFonts w:cs="Arial"/>
          <w:szCs w:val="20"/>
        </w:rPr>
      </w:pPr>
    </w:p>
    <w:p w14:paraId="2A9F90C7" w14:textId="6D272510" w:rsidR="005073B9" w:rsidRPr="005073B9" w:rsidRDefault="55558259" w:rsidP="55558259">
      <w:pPr>
        <w:tabs>
          <w:tab w:val="left" w:pos="360"/>
        </w:tabs>
        <w:spacing w:before="60" w:after="60"/>
        <w:rPr>
          <w:rFonts w:cs="Arial"/>
        </w:rPr>
      </w:pPr>
      <w:r w:rsidRPr="55558259">
        <w:rPr>
          <w:rFonts w:cs="Arial"/>
        </w:rPr>
        <w:t xml:space="preserve">The instructor can then utilize those questions that come up in the first part of the week to tailor the live </w:t>
      </w:r>
      <w:proofErr w:type="spellStart"/>
      <w:r w:rsidRPr="55558259">
        <w:rPr>
          <w:rFonts w:cs="Arial"/>
        </w:rPr>
        <w:t>AdobeConnect</w:t>
      </w:r>
      <w:proofErr w:type="spellEnd"/>
      <w:r w:rsidRPr="55558259">
        <w:rPr>
          <w:rFonts w:cs="Arial"/>
        </w:rPr>
        <w:t xml:space="preserve"> class session that would be scheduled toward the later part of the week. That 1-hour synchronous session will allow students the opportunity to go over any questions they had with the homework and clarify any misconceptions they have about the course content. All </w:t>
      </w:r>
      <w:proofErr w:type="spellStart"/>
      <w:r w:rsidRPr="55558259">
        <w:rPr>
          <w:rFonts w:cs="Arial"/>
        </w:rPr>
        <w:t>AdobeConnect</w:t>
      </w:r>
      <w:proofErr w:type="spellEnd"/>
      <w:r w:rsidRPr="55558259">
        <w:rPr>
          <w:rFonts w:cs="Arial"/>
        </w:rPr>
        <w:t xml:space="preserve"> sessions should be recorded, and then a link to the recording should be posted to the course page so any student who misses a session can review the session later in the week.</w:t>
      </w:r>
    </w:p>
    <w:p w14:paraId="4681F40A" w14:textId="77777777" w:rsidR="005073B9" w:rsidRPr="005073B9" w:rsidRDefault="55558259" w:rsidP="55558259">
      <w:pPr>
        <w:tabs>
          <w:tab w:val="left" w:pos="360"/>
        </w:tabs>
        <w:spacing w:before="60" w:after="60"/>
        <w:rPr>
          <w:rFonts w:cs="Arial"/>
        </w:rPr>
      </w:pPr>
      <w:r w:rsidRPr="55558259">
        <w:rPr>
          <w:rFonts w:cs="Arial"/>
          <w:i/>
          <w:iCs/>
        </w:rPr>
        <w:t>Note.</w:t>
      </w:r>
      <w:r w:rsidRPr="55558259">
        <w:rPr>
          <w:rFonts w:cs="Arial"/>
        </w:rPr>
        <w:t xml:space="preserve"> It is the instructor’s choice as to what day they will schedule the </w:t>
      </w:r>
      <w:proofErr w:type="spellStart"/>
      <w:r w:rsidRPr="55558259">
        <w:rPr>
          <w:rFonts w:cs="Arial"/>
        </w:rPr>
        <w:t>AdobeConnect</w:t>
      </w:r>
      <w:proofErr w:type="spellEnd"/>
      <w:r w:rsidRPr="55558259">
        <w:rPr>
          <w:rFonts w:cs="Arial"/>
        </w:rPr>
        <w:t xml:space="preserve"> Live Session, but it is recommended that they schedule this session for Wednesday of the </w:t>
      </w:r>
      <w:proofErr w:type="gramStart"/>
      <w:r w:rsidRPr="55558259">
        <w:rPr>
          <w:rFonts w:cs="Arial"/>
        </w:rPr>
        <w:t>week</w:t>
      </w:r>
      <w:proofErr w:type="gramEnd"/>
      <w:r w:rsidRPr="55558259">
        <w:rPr>
          <w:rFonts w:cs="Arial"/>
        </w:rPr>
        <w:t xml:space="preserve"> so students have plenty of time to review their homework prior to the deadline on Sunday.</w:t>
      </w:r>
    </w:p>
    <w:p w14:paraId="2C4AC4E4" w14:textId="77777777" w:rsidR="005073B9" w:rsidRDefault="005073B9" w:rsidP="005344A9"/>
    <w:p w14:paraId="556913BB" w14:textId="39088913" w:rsidR="005073B9" w:rsidRDefault="55558259" w:rsidP="005344A9">
      <w:r w:rsidRPr="55558259">
        <w:rPr>
          <w:b/>
          <w:bCs/>
        </w:rPr>
        <w:t xml:space="preserve">Learning Team Weekly Discussions: </w:t>
      </w:r>
      <w:r>
        <w:t xml:space="preserve">Divide the students into teams of two to four members, depending on the class size. Post team assignments in the Announcement forum. Instructors should monitor the weekly team forums and add guidance or clarification, as appropriate. </w:t>
      </w:r>
    </w:p>
    <w:p w14:paraId="47A45B04" w14:textId="074493D4" w:rsidR="005344A9" w:rsidRDefault="005344A9">
      <w:r>
        <w:br w:type="page"/>
      </w:r>
    </w:p>
    <w:tbl>
      <w:tblPr>
        <w:tblW w:w="1323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620"/>
      </w:tblGrid>
      <w:tr w:rsidR="005B10FE" w:rsidRPr="0090566F" w14:paraId="25E80193" w14:textId="77777777" w:rsidTr="55558259">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266B94EF" w14:textId="6802AFC8" w:rsidR="005B10FE" w:rsidRPr="00842155" w:rsidRDefault="55558259" w:rsidP="00034C16">
            <w:pPr>
              <w:pStyle w:val="WeeklyTopicHeading1"/>
            </w:pPr>
            <w:bookmarkStart w:id="10" w:name="_Toc358980895"/>
            <w:r>
              <w:lastRenderedPageBreak/>
              <w:t>Week Two: Capital Structure; Dividend Policy</w:t>
            </w:r>
            <w:bookmarkEnd w:id="10"/>
          </w:p>
        </w:tc>
        <w:tc>
          <w:tcPr>
            <w:tcW w:w="1440" w:type="dxa"/>
            <w:tcBorders>
              <w:left w:val="nil"/>
              <w:bottom w:val="single" w:sz="4" w:space="0" w:color="000000" w:themeColor="text1"/>
              <w:right w:val="nil"/>
            </w:tcBorders>
            <w:shd w:val="clear" w:color="auto" w:fill="BD313B"/>
          </w:tcPr>
          <w:p w14:paraId="083D526B" w14:textId="77777777" w:rsidR="005B10FE" w:rsidRPr="0090566F" w:rsidRDefault="005B10FE" w:rsidP="005B10FE">
            <w:pPr>
              <w:tabs>
                <w:tab w:val="left" w:pos="0"/>
                <w:tab w:val="left" w:pos="3720"/>
              </w:tabs>
              <w:outlineLvl w:val="0"/>
              <w:rPr>
                <w:rFonts w:cs="Arial"/>
                <w:color w:val="FFFFFF"/>
                <w:sz w:val="28"/>
                <w:szCs w:val="28"/>
              </w:rPr>
            </w:pPr>
          </w:p>
        </w:tc>
        <w:tc>
          <w:tcPr>
            <w:tcW w:w="1620" w:type="dxa"/>
            <w:tcBorders>
              <w:left w:val="nil"/>
              <w:bottom w:val="single" w:sz="4" w:space="0" w:color="000000" w:themeColor="text1"/>
            </w:tcBorders>
            <w:shd w:val="clear" w:color="auto" w:fill="BD313B"/>
          </w:tcPr>
          <w:p w14:paraId="338F923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E73B8A8" w14:textId="77777777" w:rsidTr="55558259">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55558259" w:rsidP="55558259">
            <w:pPr>
              <w:tabs>
                <w:tab w:val="left" w:pos="0"/>
                <w:tab w:val="left" w:pos="3720"/>
              </w:tabs>
              <w:outlineLvl w:val="0"/>
              <w:rPr>
                <w:rFonts w:cs="Arial"/>
                <w:b/>
                <w:bCs/>
                <w:i/>
                <w:iCs/>
              </w:rPr>
            </w:pPr>
            <w:r w:rsidRPr="55558259">
              <w:rPr>
                <w:rFonts w:cs="Arial"/>
                <w:b/>
                <w:bCs/>
                <w:i/>
                <w:iCs/>
                <w:sz w:val="22"/>
                <w:szCs w:val="22"/>
              </w:rPr>
              <w:t>Learning Objectives</w:t>
            </w:r>
          </w:p>
        </w:tc>
        <w:tc>
          <w:tcPr>
            <w:tcW w:w="3060" w:type="dxa"/>
            <w:gridSpan w:val="2"/>
            <w:tcBorders>
              <w:left w:val="nil"/>
              <w:bottom w:val="single" w:sz="4" w:space="0" w:color="000000" w:themeColor="text1"/>
            </w:tcBorders>
            <w:shd w:val="clear" w:color="auto" w:fill="D8D9DA"/>
          </w:tcPr>
          <w:p w14:paraId="6964E360" w14:textId="77777777" w:rsidR="00FD5474" w:rsidRPr="00842155" w:rsidRDefault="55558259" w:rsidP="55558259">
            <w:pPr>
              <w:tabs>
                <w:tab w:val="left" w:pos="0"/>
                <w:tab w:val="left" w:pos="3720"/>
              </w:tabs>
              <w:outlineLvl w:val="0"/>
              <w:rPr>
                <w:rFonts w:cs="Arial"/>
              </w:rPr>
            </w:pPr>
            <w:r w:rsidRPr="55558259">
              <w:rPr>
                <w:rFonts w:cs="Arial"/>
                <w:b/>
                <w:bCs/>
                <w:i/>
                <w:iCs/>
              </w:rPr>
              <w:t>Alignment</w:t>
            </w:r>
          </w:p>
        </w:tc>
      </w:tr>
      <w:tr w:rsidR="00A6598B" w:rsidRPr="00842155" w14:paraId="49BA3CA9" w14:textId="77777777" w:rsidTr="55558259">
        <w:trPr>
          <w:trHeight w:val="30"/>
        </w:trPr>
        <w:tc>
          <w:tcPr>
            <w:tcW w:w="10170" w:type="dxa"/>
            <w:gridSpan w:val="2"/>
            <w:tcBorders>
              <w:bottom w:val="nil"/>
              <w:right w:val="nil"/>
            </w:tcBorders>
            <w:tcMar>
              <w:top w:w="115" w:type="dxa"/>
              <w:left w:w="115" w:type="dxa"/>
              <w:bottom w:w="115" w:type="dxa"/>
              <w:right w:w="115" w:type="dxa"/>
            </w:tcMar>
          </w:tcPr>
          <w:p w14:paraId="32DC2311" w14:textId="393FE553" w:rsidR="00A6598B" w:rsidRDefault="55558259" w:rsidP="009D290C">
            <w:pPr>
              <w:pStyle w:val="ObjectiveBullet"/>
              <w:numPr>
                <w:ilvl w:val="1"/>
                <w:numId w:val="9"/>
              </w:numPr>
              <w:tabs>
                <w:tab w:val="clear" w:pos="0"/>
              </w:tabs>
            </w:pPr>
            <w:r>
              <w:t xml:space="preserve">Explain how an organization’s views on corporate policy, corporate objectives, current financial condition, and current business position determine its dividend policy.  </w:t>
            </w:r>
          </w:p>
        </w:tc>
        <w:tc>
          <w:tcPr>
            <w:tcW w:w="3060" w:type="dxa"/>
            <w:gridSpan w:val="2"/>
            <w:tcBorders>
              <w:left w:val="nil"/>
              <w:bottom w:val="nil"/>
            </w:tcBorders>
          </w:tcPr>
          <w:p w14:paraId="423A1812" w14:textId="76A051DE" w:rsidR="00A6598B" w:rsidRPr="00842155" w:rsidRDefault="55558259" w:rsidP="55558259">
            <w:pPr>
              <w:tabs>
                <w:tab w:val="left" w:pos="0"/>
                <w:tab w:val="left" w:pos="3720"/>
              </w:tabs>
              <w:outlineLvl w:val="0"/>
              <w:rPr>
                <w:rFonts w:cs="Arial"/>
              </w:rPr>
            </w:pPr>
            <w:r w:rsidRPr="55558259">
              <w:rPr>
                <w:rFonts w:cs="Arial"/>
              </w:rPr>
              <w:t>CLO2</w:t>
            </w:r>
          </w:p>
        </w:tc>
      </w:tr>
      <w:tr w:rsidR="00A6598B" w:rsidRPr="00842155" w14:paraId="0E271A99" w14:textId="77777777" w:rsidTr="55558259">
        <w:trPr>
          <w:trHeight w:val="30"/>
        </w:trPr>
        <w:tc>
          <w:tcPr>
            <w:tcW w:w="10170" w:type="dxa"/>
            <w:gridSpan w:val="2"/>
            <w:tcBorders>
              <w:bottom w:val="nil"/>
              <w:right w:val="nil"/>
            </w:tcBorders>
            <w:tcMar>
              <w:top w:w="115" w:type="dxa"/>
              <w:left w:w="115" w:type="dxa"/>
              <w:bottom w:w="115" w:type="dxa"/>
              <w:right w:w="115" w:type="dxa"/>
            </w:tcMar>
          </w:tcPr>
          <w:p w14:paraId="1C929860" w14:textId="238A6C2B" w:rsidR="00A6598B" w:rsidRDefault="55558259" w:rsidP="00A6598B">
            <w:pPr>
              <w:pStyle w:val="ObjectiveBullet"/>
              <w:numPr>
                <w:ilvl w:val="1"/>
                <w:numId w:val="9"/>
              </w:numPr>
              <w:tabs>
                <w:tab w:val="clear" w:pos="0"/>
              </w:tabs>
            </w:pPr>
            <w:r>
              <w:t>Explain how an organization’s views of debt and equity determine the financial mix.</w:t>
            </w:r>
          </w:p>
        </w:tc>
        <w:tc>
          <w:tcPr>
            <w:tcW w:w="3060" w:type="dxa"/>
            <w:gridSpan w:val="2"/>
            <w:tcBorders>
              <w:left w:val="nil"/>
              <w:bottom w:val="nil"/>
            </w:tcBorders>
          </w:tcPr>
          <w:p w14:paraId="3EEC668E" w14:textId="7F71AEB3" w:rsidR="00A6598B" w:rsidRPr="00842155" w:rsidRDefault="55558259" w:rsidP="55558259">
            <w:pPr>
              <w:tabs>
                <w:tab w:val="left" w:pos="0"/>
                <w:tab w:val="left" w:pos="3720"/>
              </w:tabs>
              <w:outlineLvl w:val="0"/>
              <w:rPr>
                <w:rFonts w:cs="Arial"/>
              </w:rPr>
            </w:pPr>
            <w:r w:rsidRPr="55558259">
              <w:rPr>
                <w:rFonts w:cs="Arial"/>
              </w:rPr>
              <w:t>CLO2</w:t>
            </w:r>
          </w:p>
        </w:tc>
      </w:tr>
      <w:tr w:rsidR="00A6598B" w:rsidRPr="00842155" w14:paraId="3E310020" w14:textId="77777777" w:rsidTr="55558259">
        <w:trPr>
          <w:trHeight w:val="30"/>
        </w:trPr>
        <w:tc>
          <w:tcPr>
            <w:tcW w:w="10170" w:type="dxa"/>
            <w:gridSpan w:val="2"/>
            <w:tcBorders>
              <w:bottom w:val="nil"/>
              <w:right w:val="nil"/>
            </w:tcBorders>
            <w:tcMar>
              <w:top w:w="115" w:type="dxa"/>
              <w:left w:w="115" w:type="dxa"/>
              <w:bottom w:w="115" w:type="dxa"/>
              <w:right w:w="115" w:type="dxa"/>
            </w:tcMar>
          </w:tcPr>
          <w:p w14:paraId="57E335B7" w14:textId="133410CD" w:rsidR="00A6598B" w:rsidRDefault="55558259" w:rsidP="00A6598B">
            <w:pPr>
              <w:pStyle w:val="ObjectiveBullet"/>
              <w:numPr>
                <w:ilvl w:val="1"/>
                <w:numId w:val="9"/>
              </w:numPr>
              <w:tabs>
                <w:tab w:val="clear" w:pos="0"/>
              </w:tabs>
            </w:pPr>
            <w:r>
              <w:t xml:space="preserve">Determine an organization’s dividend policy. </w:t>
            </w:r>
          </w:p>
        </w:tc>
        <w:tc>
          <w:tcPr>
            <w:tcW w:w="3060" w:type="dxa"/>
            <w:gridSpan w:val="2"/>
            <w:tcBorders>
              <w:left w:val="nil"/>
              <w:bottom w:val="nil"/>
            </w:tcBorders>
          </w:tcPr>
          <w:p w14:paraId="42908AFE" w14:textId="47480F60" w:rsidR="00A6598B" w:rsidRPr="00842155" w:rsidRDefault="55558259" w:rsidP="55558259">
            <w:pPr>
              <w:tabs>
                <w:tab w:val="left" w:pos="0"/>
                <w:tab w:val="left" w:pos="3720"/>
              </w:tabs>
              <w:outlineLvl w:val="0"/>
              <w:rPr>
                <w:rFonts w:cs="Arial"/>
              </w:rPr>
            </w:pPr>
            <w:r w:rsidRPr="55558259">
              <w:rPr>
                <w:rFonts w:cs="Arial"/>
              </w:rPr>
              <w:t>CLO2</w:t>
            </w:r>
          </w:p>
        </w:tc>
      </w:tr>
      <w:tr w:rsidR="009D6F85" w:rsidRPr="00842155" w14:paraId="0E52C0A8" w14:textId="77777777" w:rsidTr="55558259">
        <w:trPr>
          <w:trHeight w:val="30"/>
        </w:trPr>
        <w:tc>
          <w:tcPr>
            <w:tcW w:w="10170" w:type="dxa"/>
            <w:gridSpan w:val="2"/>
            <w:tcBorders>
              <w:bottom w:val="nil"/>
              <w:right w:val="nil"/>
            </w:tcBorders>
            <w:tcMar>
              <w:top w:w="115" w:type="dxa"/>
              <w:left w:w="115" w:type="dxa"/>
              <w:bottom w:w="115" w:type="dxa"/>
              <w:right w:w="115" w:type="dxa"/>
            </w:tcMar>
          </w:tcPr>
          <w:p w14:paraId="4533096F" w14:textId="3735A0C8" w:rsidR="009D6F85" w:rsidRDefault="55558259" w:rsidP="00A6598B">
            <w:pPr>
              <w:pStyle w:val="ObjectiveBullet"/>
              <w:numPr>
                <w:ilvl w:val="1"/>
                <w:numId w:val="9"/>
              </w:numPr>
              <w:tabs>
                <w:tab w:val="clear" w:pos="0"/>
              </w:tabs>
            </w:pPr>
            <w:r>
              <w:t>Explain how to apply capital management theory and tools to analyze an organization’s performance.</w:t>
            </w:r>
          </w:p>
        </w:tc>
        <w:tc>
          <w:tcPr>
            <w:tcW w:w="3060" w:type="dxa"/>
            <w:gridSpan w:val="2"/>
            <w:tcBorders>
              <w:left w:val="nil"/>
              <w:bottom w:val="nil"/>
            </w:tcBorders>
          </w:tcPr>
          <w:p w14:paraId="51FDBD44" w14:textId="35351A42" w:rsidR="009D6F85" w:rsidRPr="00842155" w:rsidRDefault="55558259" w:rsidP="55558259">
            <w:pPr>
              <w:tabs>
                <w:tab w:val="left" w:pos="0"/>
                <w:tab w:val="left" w:pos="3720"/>
              </w:tabs>
              <w:outlineLvl w:val="0"/>
              <w:rPr>
                <w:rFonts w:cs="Arial"/>
              </w:rPr>
            </w:pPr>
            <w:r w:rsidRPr="55558259">
              <w:rPr>
                <w:rFonts w:cs="Arial"/>
              </w:rPr>
              <w:t>CLO2, CLO3</w:t>
            </w:r>
          </w:p>
        </w:tc>
      </w:tr>
      <w:tr w:rsidR="00FD5474" w:rsidRPr="00842155" w14:paraId="3B233905" w14:textId="77777777" w:rsidTr="55558259">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B3811FE" w14:textId="77777777" w:rsidR="00FD5474" w:rsidRPr="005B10FE" w:rsidRDefault="55558259" w:rsidP="55558259">
            <w:pPr>
              <w:tabs>
                <w:tab w:val="left" w:pos="0"/>
                <w:tab w:val="left" w:pos="3720"/>
              </w:tabs>
              <w:outlineLvl w:val="0"/>
              <w:rPr>
                <w:rFonts w:cs="Arial"/>
                <w:b/>
                <w:bCs/>
                <w:i/>
                <w:iCs/>
              </w:rPr>
            </w:pPr>
            <w:r w:rsidRPr="55558259">
              <w:rPr>
                <w:rFonts w:cs="Arial"/>
                <w:b/>
                <w:bCs/>
                <w:i/>
                <w:iCs/>
                <w:sz w:val="22"/>
                <w:szCs w:val="22"/>
              </w:rPr>
              <w:t>Required Learning Resources and Activities</w:t>
            </w:r>
            <w:r w:rsidRPr="55558259">
              <w:rPr>
                <w:rFonts w:cs="Arial"/>
                <w:i/>
                <w:iCs/>
              </w:rPr>
              <w:t>: 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31172BCB" w14:textId="77777777" w:rsidR="00FD5474" w:rsidRPr="005B10FE" w:rsidRDefault="55558259" w:rsidP="55558259">
            <w:pPr>
              <w:tabs>
                <w:tab w:val="left" w:pos="0"/>
                <w:tab w:val="left" w:pos="3720"/>
              </w:tabs>
              <w:outlineLvl w:val="0"/>
              <w:rPr>
                <w:rFonts w:cs="Arial"/>
                <w:b/>
                <w:bCs/>
                <w:i/>
                <w:iCs/>
              </w:rPr>
            </w:pPr>
            <w:r w:rsidRPr="55558259">
              <w:rPr>
                <w:rFonts w:cs="Arial"/>
                <w:b/>
                <w:bCs/>
                <w:i/>
                <w:iCs/>
              </w:rPr>
              <w:t>Alignment</w:t>
            </w:r>
          </w:p>
        </w:tc>
        <w:tc>
          <w:tcPr>
            <w:tcW w:w="1620" w:type="dxa"/>
            <w:tcBorders>
              <w:left w:val="single" w:sz="4" w:space="0" w:color="auto"/>
            </w:tcBorders>
            <w:shd w:val="clear" w:color="auto" w:fill="D8D9DA"/>
          </w:tcPr>
          <w:p w14:paraId="60F7E196" w14:textId="77777777" w:rsidR="00FD5474" w:rsidRPr="005B10FE" w:rsidRDefault="55558259" w:rsidP="55558259">
            <w:pPr>
              <w:tabs>
                <w:tab w:val="left" w:pos="0"/>
                <w:tab w:val="left" w:pos="3720"/>
              </w:tabs>
              <w:outlineLvl w:val="0"/>
              <w:rPr>
                <w:rFonts w:cs="Arial"/>
                <w:b/>
                <w:bCs/>
                <w:i/>
                <w:iCs/>
              </w:rPr>
            </w:pPr>
            <w:r w:rsidRPr="55558259">
              <w:rPr>
                <w:rFonts w:cs="Arial"/>
                <w:b/>
                <w:bCs/>
                <w:i/>
                <w:iCs/>
              </w:rPr>
              <w:t>Pages/AIE/</w:t>
            </w:r>
          </w:p>
          <w:p w14:paraId="20962557" w14:textId="77777777" w:rsidR="00FD5474" w:rsidRPr="005B10FE" w:rsidRDefault="55558259" w:rsidP="55558259">
            <w:pPr>
              <w:tabs>
                <w:tab w:val="left" w:pos="0"/>
                <w:tab w:val="left" w:pos="3720"/>
              </w:tabs>
              <w:outlineLvl w:val="0"/>
              <w:rPr>
                <w:rFonts w:cs="Arial"/>
                <w:b/>
                <w:bCs/>
                <w:i/>
                <w:iCs/>
              </w:rPr>
            </w:pPr>
            <w:r w:rsidRPr="55558259">
              <w:rPr>
                <w:rFonts w:cs="Arial"/>
                <w:b/>
                <w:bCs/>
                <w:i/>
                <w:iCs/>
              </w:rPr>
              <w:t>Generic</w:t>
            </w:r>
          </w:p>
        </w:tc>
      </w:tr>
      <w:tr w:rsidR="0059251D" w:rsidRPr="007F339F" w14:paraId="2E5F562C" w14:textId="77777777" w:rsidTr="55558259">
        <w:tc>
          <w:tcPr>
            <w:tcW w:w="10170" w:type="dxa"/>
            <w:gridSpan w:val="2"/>
            <w:tcMar>
              <w:top w:w="115" w:type="dxa"/>
              <w:left w:w="115" w:type="dxa"/>
              <w:bottom w:w="115" w:type="dxa"/>
              <w:right w:w="115" w:type="dxa"/>
            </w:tcMar>
          </w:tcPr>
          <w:p w14:paraId="2718D266" w14:textId="77777777" w:rsidR="0059251D" w:rsidRDefault="55558259" w:rsidP="55558259">
            <w:pPr>
              <w:tabs>
                <w:tab w:val="left" w:pos="2329"/>
              </w:tabs>
              <w:rPr>
                <w:rFonts w:cs="Arial"/>
              </w:rPr>
            </w:pPr>
            <w:r w:rsidRPr="55558259">
              <w:rPr>
                <w:rFonts w:cs="Arial"/>
                <w:b/>
                <w:bCs/>
              </w:rPr>
              <w:t>Read</w:t>
            </w:r>
            <w:r w:rsidRPr="55558259">
              <w:rPr>
                <w:rFonts w:cs="Arial"/>
              </w:rPr>
              <w:t xml:space="preserve"> Ch. 12 &amp; 13 of </w:t>
            </w:r>
            <w:r w:rsidRPr="55558259">
              <w:rPr>
                <w:rFonts w:cs="Arial"/>
                <w:i/>
                <w:iCs/>
              </w:rPr>
              <w:t>Foundations of Finance</w:t>
            </w:r>
            <w:r w:rsidRPr="55558259">
              <w:rPr>
                <w:rFonts w:cs="Arial"/>
              </w:rPr>
              <w:t xml:space="preserve">. </w:t>
            </w:r>
          </w:p>
          <w:p w14:paraId="14EB0389" w14:textId="77777777" w:rsidR="00D613C8" w:rsidRDefault="00D613C8" w:rsidP="00697547">
            <w:pPr>
              <w:tabs>
                <w:tab w:val="left" w:pos="2329"/>
              </w:tabs>
              <w:rPr>
                <w:rFonts w:cs="Arial"/>
                <w:szCs w:val="20"/>
              </w:rPr>
            </w:pPr>
          </w:p>
          <w:p w14:paraId="25486B12" w14:textId="77777777" w:rsidR="00304208" w:rsidRDefault="55558259" w:rsidP="55558259">
            <w:pPr>
              <w:tabs>
                <w:tab w:val="left" w:pos="2329"/>
              </w:tabs>
              <w:rPr>
                <w:rFonts w:cs="Arial"/>
              </w:rPr>
            </w:pPr>
            <w:r w:rsidRPr="55558259">
              <w:rPr>
                <w:rFonts w:cs="Arial"/>
                <w:b/>
                <w:bCs/>
              </w:rPr>
              <w:t>Watch</w:t>
            </w:r>
            <w:r w:rsidRPr="55558259">
              <w:rPr>
                <w:rFonts w:cs="Arial"/>
              </w:rPr>
              <w:t xml:space="preserve"> the following videos: </w:t>
            </w:r>
          </w:p>
          <w:p w14:paraId="66405798" w14:textId="77777777" w:rsidR="00304208" w:rsidRDefault="00304208" w:rsidP="00304208">
            <w:pPr>
              <w:tabs>
                <w:tab w:val="left" w:pos="2329"/>
              </w:tabs>
              <w:rPr>
                <w:rFonts w:cs="Arial"/>
                <w:szCs w:val="20"/>
              </w:rPr>
            </w:pPr>
          </w:p>
          <w:p w14:paraId="4D6D5C0D" w14:textId="3E4868FF" w:rsidR="00304208" w:rsidRDefault="006678B3" w:rsidP="00883E3F">
            <w:pPr>
              <w:pStyle w:val="AssignmentsLevel2"/>
            </w:pPr>
            <w:hyperlink r:id="rId30">
              <w:r w:rsidR="55558259" w:rsidRPr="55558259">
                <w:rPr>
                  <w:rStyle w:val="Hyperlink"/>
                </w:rPr>
                <w:t>"Capital Structure"</w:t>
              </w:r>
            </w:hyperlink>
            <w:r w:rsidR="55558259">
              <w:t xml:space="preserve"> (6:42)</w:t>
            </w:r>
          </w:p>
          <w:p w14:paraId="777145E5" w14:textId="764C5218" w:rsidR="00304208" w:rsidRDefault="006678B3" w:rsidP="00883E3F">
            <w:pPr>
              <w:pStyle w:val="AssignmentsLevel2"/>
            </w:pPr>
            <w:hyperlink r:id="rId31">
              <w:r w:rsidR="55558259" w:rsidRPr="55558259">
                <w:rPr>
                  <w:rStyle w:val="Hyperlink"/>
                </w:rPr>
                <w:t>"Capital Structure and Financial Leverage 1 of 4"</w:t>
              </w:r>
            </w:hyperlink>
            <w:r w:rsidR="55558259">
              <w:t xml:space="preserve"> (20:48)</w:t>
            </w:r>
          </w:p>
          <w:p w14:paraId="4F9366F7" w14:textId="4BCB511C" w:rsidR="00304208" w:rsidRDefault="006678B3" w:rsidP="00883E3F">
            <w:pPr>
              <w:pStyle w:val="AssignmentsLevel2"/>
            </w:pPr>
            <w:hyperlink r:id="rId32">
              <w:r w:rsidR="55558259" w:rsidRPr="55558259">
                <w:rPr>
                  <w:rStyle w:val="Hyperlink"/>
                </w:rPr>
                <w:t>"Leveraging and Deleveraging"</w:t>
              </w:r>
            </w:hyperlink>
            <w:r w:rsidR="55558259">
              <w:t xml:space="preserve"> (8:29)</w:t>
            </w:r>
          </w:p>
          <w:p w14:paraId="64E1E679" w14:textId="04455BF7" w:rsidR="00304208" w:rsidRDefault="006678B3" w:rsidP="00883E3F">
            <w:pPr>
              <w:pStyle w:val="AssignmentsLevel2"/>
            </w:pPr>
            <w:hyperlink r:id="rId33">
              <w:r w:rsidR="55558259" w:rsidRPr="55558259">
                <w:rPr>
                  <w:rStyle w:val="Hyperlink"/>
                </w:rPr>
                <w:t>"Leverage Explained"</w:t>
              </w:r>
            </w:hyperlink>
            <w:r w:rsidR="55558259">
              <w:t xml:space="preserve"> (1:09)</w:t>
            </w:r>
          </w:p>
          <w:p w14:paraId="1F947D9C" w14:textId="4FE09D36" w:rsidR="00304208" w:rsidRDefault="006678B3" w:rsidP="00883E3F">
            <w:pPr>
              <w:pStyle w:val="AssignmentsLevel2"/>
            </w:pPr>
            <w:hyperlink r:id="rId34">
              <w:r w:rsidR="55558259" w:rsidRPr="55558259">
                <w:rPr>
                  <w:rStyle w:val="Hyperlink"/>
                </w:rPr>
                <w:t>"Dividend Policy in 19 min: Cash Dividends for Dividend Payout Ratio"</w:t>
              </w:r>
            </w:hyperlink>
            <w:r w:rsidR="55558259">
              <w:t xml:space="preserve"> (10:19)</w:t>
            </w:r>
          </w:p>
          <w:p w14:paraId="01470982" w14:textId="3CE39F3E" w:rsidR="002A3643" w:rsidRDefault="006678B3" w:rsidP="00883E3F">
            <w:pPr>
              <w:pStyle w:val="AssignmentsLevel2"/>
            </w:pPr>
            <w:hyperlink r:id="rId35">
              <w:r w:rsidR="55558259" w:rsidRPr="55558259">
                <w:rPr>
                  <w:rStyle w:val="Hyperlink"/>
                </w:rPr>
                <w:t>"Stock Splits and Stock Dividends"</w:t>
              </w:r>
            </w:hyperlink>
            <w:r w:rsidR="55558259">
              <w:t xml:space="preserve"> (7:22)</w:t>
            </w:r>
          </w:p>
          <w:p w14:paraId="3B7F96EF" w14:textId="77777777" w:rsidR="00304208" w:rsidRDefault="00304208" w:rsidP="00304208">
            <w:pPr>
              <w:tabs>
                <w:tab w:val="left" w:pos="2329"/>
              </w:tabs>
              <w:rPr>
                <w:rFonts w:cs="Arial"/>
                <w:szCs w:val="20"/>
              </w:rPr>
            </w:pPr>
          </w:p>
          <w:p w14:paraId="024F7AC4" w14:textId="0360F0F5" w:rsidR="00304208" w:rsidRPr="00304208" w:rsidRDefault="55558259" w:rsidP="55558259">
            <w:pPr>
              <w:tabs>
                <w:tab w:val="left" w:pos="2329"/>
              </w:tabs>
              <w:rPr>
                <w:rFonts w:cs="Arial"/>
              </w:rPr>
            </w:pPr>
            <w:r w:rsidRPr="55558259">
              <w:rPr>
                <w:rFonts w:cs="Arial"/>
                <w:b/>
                <w:bCs/>
              </w:rPr>
              <w:t>Post</w:t>
            </w:r>
            <w:r w:rsidRPr="55558259">
              <w:rPr>
                <w:rFonts w:cs="Arial"/>
              </w:rPr>
              <w:t xml:space="preserve"> any </w:t>
            </w:r>
            <w:r>
              <w:t>questions or comments in your Learning Team Discussion forum.</w:t>
            </w:r>
          </w:p>
        </w:tc>
        <w:tc>
          <w:tcPr>
            <w:tcW w:w="1440" w:type="dxa"/>
          </w:tcPr>
          <w:p w14:paraId="3E256E7F" w14:textId="634D858E" w:rsidR="0059251D" w:rsidRPr="009F6FAF" w:rsidRDefault="55558259" w:rsidP="55558259">
            <w:pPr>
              <w:tabs>
                <w:tab w:val="left" w:pos="2329"/>
              </w:tabs>
              <w:rPr>
                <w:rFonts w:cs="Arial"/>
              </w:rPr>
            </w:pPr>
            <w:r w:rsidRPr="55558259">
              <w:rPr>
                <w:rFonts w:cs="Arial"/>
              </w:rPr>
              <w:t>2.1, 2.2, 2.3, 2.4</w:t>
            </w:r>
          </w:p>
        </w:tc>
        <w:tc>
          <w:tcPr>
            <w:tcW w:w="1620" w:type="dxa"/>
          </w:tcPr>
          <w:p w14:paraId="3D0CC7F2" w14:textId="5E04A0E4" w:rsidR="0059251D" w:rsidRPr="009F6FAF" w:rsidRDefault="55558259" w:rsidP="55558259">
            <w:pPr>
              <w:tabs>
                <w:tab w:val="left" w:pos="2329"/>
              </w:tabs>
              <w:rPr>
                <w:rFonts w:cs="Arial"/>
              </w:rPr>
            </w:pPr>
            <w:r w:rsidRPr="55558259">
              <w:rPr>
                <w:rFonts w:cs="Arial"/>
              </w:rPr>
              <w:t xml:space="preserve">Lecture Activity = </w:t>
            </w:r>
            <w:r w:rsidRPr="55558259">
              <w:rPr>
                <w:rFonts w:cs="Arial"/>
                <w:b/>
                <w:bCs/>
              </w:rPr>
              <w:t>1 hour</w:t>
            </w:r>
          </w:p>
        </w:tc>
      </w:tr>
      <w:tr w:rsidR="006C7B5B" w:rsidRPr="007F339F" w14:paraId="354B8E4D" w14:textId="77777777" w:rsidTr="55558259">
        <w:tc>
          <w:tcPr>
            <w:tcW w:w="10170" w:type="dxa"/>
            <w:gridSpan w:val="2"/>
            <w:tcMar>
              <w:top w:w="115" w:type="dxa"/>
              <w:left w:w="115" w:type="dxa"/>
              <w:bottom w:w="115" w:type="dxa"/>
              <w:right w:w="115" w:type="dxa"/>
            </w:tcMar>
          </w:tcPr>
          <w:p w14:paraId="2E9EF877" w14:textId="0E9E9876" w:rsidR="006C7B5B" w:rsidRPr="00BA1BC5" w:rsidRDefault="55558259" w:rsidP="55558259">
            <w:pPr>
              <w:tabs>
                <w:tab w:val="left" w:pos="2329"/>
              </w:tabs>
              <w:rPr>
                <w:rFonts w:cs="Arial"/>
                <w:b/>
                <w:bCs/>
              </w:rPr>
            </w:pPr>
            <w:r w:rsidRPr="55558259">
              <w:rPr>
                <w:rFonts w:cs="Arial"/>
                <w:b/>
                <w:bCs/>
              </w:rPr>
              <w:t>Financial and Business Ratings of Firms and Companies</w:t>
            </w:r>
          </w:p>
          <w:p w14:paraId="0051CF29" w14:textId="77777777" w:rsidR="006C7B5B" w:rsidRPr="00BA1BC5" w:rsidRDefault="006C7B5B" w:rsidP="00697547">
            <w:pPr>
              <w:tabs>
                <w:tab w:val="left" w:pos="2329"/>
              </w:tabs>
              <w:rPr>
                <w:rFonts w:cs="Arial"/>
                <w:b/>
                <w:szCs w:val="20"/>
              </w:rPr>
            </w:pPr>
          </w:p>
          <w:p w14:paraId="60042009" w14:textId="4EACD97C" w:rsidR="00BA1BC5" w:rsidRPr="00BA1BC5" w:rsidRDefault="55558259" w:rsidP="55558259">
            <w:pPr>
              <w:tabs>
                <w:tab w:val="left" w:pos="2329"/>
              </w:tabs>
              <w:rPr>
                <w:rFonts w:cs="Arial"/>
              </w:rPr>
            </w:pPr>
            <w:r w:rsidRPr="55558259">
              <w:rPr>
                <w:rFonts w:cs="Arial"/>
                <w:b/>
                <w:bCs/>
              </w:rPr>
              <w:t>Go</w:t>
            </w:r>
            <w:r w:rsidRPr="55558259">
              <w:rPr>
                <w:rFonts w:cs="Arial"/>
              </w:rPr>
              <w:t xml:space="preserve"> to one or more of the following </w:t>
            </w:r>
            <w:proofErr w:type="gramStart"/>
            <w:r w:rsidRPr="55558259">
              <w:rPr>
                <w:rFonts w:cs="Arial"/>
              </w:rPr>
              <w:t>websites, and</w:t>
            </w:r>
            <w:proofErr w:type="gramEnd"/>
            <w:r w:rsidRPr="55558259">
              <w:rPr>
                <w:rFonts w:cs="Arial"/>
              </w:rPr>
              <w:t xml:space="preserve"> determine how easy or hard it is to find financial information about a variety of public organizations. You will need to use websites like these to compile financial information for several assignments in this course. </w:t>
            </w:r>
          </w:p>
          <w:p w14:paraId="194DD1EA" w14:textId="77777777" w:rsidR="00BA1BC5" w:rsidRPr="00BA1BC5" w:rsidRDefault="00BA1BC5" w:rsidP="00697547">
            <w:pPr>
              <w:tabs>
                <w:tab w:val="left" w:pos="2329"/>
              </w:tabs>
              <w:rPr>
                <w:rFonts w:cs="Arial"/>
                <w:szCs w:val="20"/>
              </w:rPr>
            </w:pPr>
          </w:p>
          <w:p w14:paraId="065CE53A" w14:textId="426A052C" w:rsidR="00BA1BC5" w:rsidRPr="00BA1BC5" w:rsidRDefault="006678B3" w:rsidP="00883E3F">
            <w:pPr>
              <w:pStyle w:val="AssignmentsLevel2"/>
            </w:pPr>
            <w:hyperlink r:id="rId36" w:history="1">
              <w:r w:rsidR="00BA1BC5" w:rsidRPr="00BA1BC5">
                <w:rPr>
                  <w:rStyle w:val="Hyperlink"/>
                </w:rPr>
                <w:t xml:space="preserve">Standard &amp; </w:t>
              </w:r>
              <w:proofErr w:type="spellStart"/>
              <w:r w:rsidR="00BA1BC5" w:rsidRPr="00BA1BC5">
                <w:rPr>
                  <w:rStyle w:val="Hyperlink"/>
                </w:rPr>
                <w:t>Poors</w:t>
              </w:r>
              <w:proofErr w:type="spellEnd"/>
            </w:hyperlink>
          </w:p>
          <w:p w14:paraId="002155E4" w14:textId="115D9405" w:rsidR="00BA1BC5" w:rsidRDefault="006678B3" w:rsidP="00883E3F">
            <w:pPr>
              <w:pStyle w:val="AssignmentsLevel2"/>
            </w:pPr>
            <w:hyperlink r:id="rId37" w:history="1">
              <w:r w:rsidR="00BA1BC5" w:rsidRPr="00BA1BC5">
                <w:rPr>
                  <w:rStyle w:val="Hyperlink"/>
                </w:rPr>
                <w:t>Moody’s</w:t>
              </w:r>
            </w:hyperlink>
          </w:p>
          <w:p w14:paraId="5F139981" w14:textId="2A25AC1C" w:rsidR="00BA1BC5" w:rsidRDefault="006678B3" w:rsidP="00883E3F">
            <w:pPr>
              <w:pStyle w:val="AssignmentsLevel2"/>
            </w:pPr>
            <w:hyperlink r:id="rId38" w:history="1">
              <w:r w:rsidR="002C7760" w:rsidRPr="002C7760">
                <w:rPr>
                  <w:rStyle w:val="Hyperlink"/>
                </w:rPr>
                <w:t>Dun &amp; Bradstreet</w:t>
              </w:r>
            </w:hyperlink>
          </w:p>
          <w:p w14:paraId="562E1BAF" w14:textId="317CBE78" w:rsidR="002C7760" w:rsidRPr="00BA1BC5" w:rsidRDefault="006678B3" w:rsidP="00883E3F">
            <w:pPr>
              <w:pStyle w:val="AssignmentsLevel2"/>
            </w:pPr>
            <w:hyperlink r:id="rId39" w:history="1">
              <w:r w:rsidR="002C7760" w:rsidRPr="002C7760">
                <w:rPr>
                  <w:rStyle w:val="Hyperlink"/>
                </w:rPr>
                <w:t>The Wall Street Journal</w:t>
              </w:r>
            </w:hyperlink>
          </w:p>
        </w:tc>
        <w:tc>
          <w:tcPr>
            <w:tcW w:w="1440" w:type="dxa"/>
          </w:tcPr>
          <w:p w14:paraId="41E8DCCB" w14:textId="32010883" w:rsidR="006C7B5B" w:rsidRPr="00BA1BC5" w:rsidRDefault="55558259" w:rsidP="55558259">
            <w:pPr>
              <w:tabs>
                <w:tab w:val="left" w:pos="2329"/>
              </w:tabs>
              <w:rPr>
                <w:rFonts w:cs="Arial"/>
              </w:rPr>
            </w:pPr>
            <w:r w:rsidRPr="55558259">
              <w:rPr>
                <w:rFonts w:cs="Arial"/>
              </w:rPr>
              <w:lastRenderedPageBreak/>
              <w:t>2.1, 2.2, 2.3, 2.4</w:t>
            </w:r>
          </w:p>
        </w:tc>
        <w:tc>
          <w:tcPr>
            <w:tcW w:w="1620" w:type="dxa"/>
          </w:tcPr>
          <w:p w14:paraId="1D6B37E2" w14:textId="20DC2484" w:rsidR="006C7B5B" w:rsidRPr="009F6FAF" w:rsidRDefault="55558259" w:rsidP="55558259">
            <w:pPr>
              <w:tabs>
                <w:tab w:val="left" w:pos="2329"/>
              </w:tabs>
              <w:rPr>
                <w:rFonts w:cs="Arial"/>
              </w:rPr>
            </w:pPr>
            <w:r w:rsidRPr="55558259">
              <w:rPr>
                <w:rFonts w:cs="Arial"/>
              </w:rPr>
              <w:t xml:space="preserve">Lecture Activity = </w:t>
            </w:r>
            <w:r w:rsidRPr="55558259">
              <w:rPr>
                <w:rFonts w:cs="Arial"/>
                <w:b/>
                <w:bCs/>
              </w:rPr>
              <w:t>1 hour</w:t>
            </w:r>
          </w:p>
        </w:tc>
      </w:tr>
      <w:tr w:rsidR="005B10FE" w:rsidRPr="00842155" w14:paraId="32322CBB" w14:textId="77777777" w:rsidTr="5555825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A92ECB2" w14:textId="77777777" w:rsidR="005B10FE" w:rsidRPr="00842155" w:rsidRDefault="55558259" w:rsidP="55558259">
            <w:pPr>
              <w:ind w:left="360" w:hanging="360"/>
              <w:rPr>
                <w:rFonts w:cs="Arial"/>
                <w:b/>
                <w:bCs/>
              </w:rPr>
            </w:pPr>
            <w:r w:rsidRPr="55558259">
              <w:rPr>
                <w:rFonts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18F3CF6" w14:textId="77777777" w:rsidR="005B10FE" w:rsidRPr="00842155" w:rsidRDefault="005B10FE" w:rsidP="005B10FE">
            <w:pPr>
              <w:ind w:left="360" w:hanging="360"/>
              <w:rPr>
                <w:rFonts w:cs="Arial"/>
                <w:b/>
                <w:szCs w:val="20"/>
              </w:rPr>
            </w:pPr>
          </w:p>
        </w:tc>
        <w:tc>
          <w:tcPr>
            <w:tcW w:w="1440" w:type="dxa"/>
            <w:tcBorders>
              <w:left w:val="nil"/>
              <w:bottom w:val="single" w:sz="4" w:space="0" w:color="000000" w:themeColor="text1"/>
            </w:tcBorders>
            <w:shd w:val="clear" w:color="auto" w:fill="E6E6E6"/>
          </w:tcPr>
          <w:p w14:paraId="6F226A1A" w14:textId="77777777" w:rsidR="005B10FE" w:rsidRPr="00842155" w:rsidRDefault="005B10FE" w:rsidP="005B10FE">
            <w:pPr>
              <w:ind w:left="360" w:hanging="360"/>
              <w:rPr>
                <w:rFonts w:cs="Arial"/>
                <w:b/>
                <w:szCs w:val="20"/>
              </w:rPr>
            </w:pPr>
          </w:p>
        </w:tc>
        <w:tc>
          <w:tcPr>
            <w:tcW w:w="1620" w:type="dxa"/>
            <w:tcBorders>
              <w:bottom w:val="single" w:sz="4" w:space="0" w:color="000000" w:themeColor="text1"/>
            </w:tcBorders>
            <w:shd w:val="clear" w:color="auto" w:fill="E6E6E6"/>
          </w:tcPr>
          <w:p w14:paraId="164D6541" w14:textId="48EA241A" w:rsidR="005B10FE" w:rsidRPr="00842155" w:rsidRDefault="55558259" w:rsidP="55558259">
            <w:pPr>
              <w:ind w:left="360" w:hanging="360"/>
              <w:rPr>
                <w:rFonts w:cs="Arial"/>
                <w:b/>
                <w:bCs/>
              </w:rPr>
            </w:pPr>
            <w:r w:rsidRPr="55558259">
              <w:rPr>
                <w:rFonts w:cs="Arial"/>
                <w:b/>
                <w:bCs/>
              </w:rPr>
              <w:t>2 hours</w:t>
            </w:r>
          </w:p>
        </w:tc>
      </w:tr>
      <w:tr w:rsidR="005B10FE" w:rsidRPr="00842155" w14:paraId="3872A13E" w14:textId="77777777" w:rsidTr="55558259">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4685030" w14:textId="7187D8ED" w:rsidR="005B10FE" w:rsidRPr="005B10FE" w:rsidRDefault="55558259" w:rsidP="55558259">
            <w:pPr>
              <w:tabs>
                <w:tab w:val="left" w:pos="0"/>
                <w:tab w:val="left" w:pos="3720"/>
              </w:tabs>
              <w:outlineLvl w:val="0"/>
              <w:rPr>
                <w:rFonts w:cs="Arial"/>
                <w:b/>
                <w:bCs/>
                <w:i/>
                <w:iCs/>
              </w:rPr>
            </w:pPr>
            <w:r w:rsidRPr="55558259">
              <w:rPr>
                <w:rFonts w:cs="Arial"/>
                <w:b/>
                <w:bCs/>
                <w:i/>
                <w:iCs/>
                <w:sz w:val="22"/>
                <w:szCs w:val="22"/>
              </w:rPr>
              <w:t>Assignments</w:t>
            </w:r>
            <w:r w:rsidRPr="55558259">
              <w:rPr>
                <w:rFonts w:cs="Arial"/>
                <w:i/>
                <w:iCs/>
              </w:rPr>
              <w:t>: Students must complete the weekly assignment(s).</w:t>
            </w:r>
          </w:p>
        </w:tc>
        <w:tc>
          <w:tcPr>
            <w:tcW w:w="1440" w:type="dxa"/>
            <w:tcBorders>
              <w:left w:val="single" w:sz="4" w:space="0" w:color="000000" w:themeColor="text1"/>
            </w:tcBorders>
            <w:shd w:val="clear" w:color="auto" w:fill="D8D9DA"/>
          </w:tcPr>
          <w:p w14:paraId="20D9174F" w14:textId="77777777" w:rsidR="005B10FE" w:rsidRPr="005B10FE" w:rsidRDefault="55558259" w:rsidP="55558259">
            <w:pPr>
              <w:tabs>
                <w:tab w:val="left" w:pos="0"/>
                <w:tab w:val="left" w:pos="3720"/>
              </w:tabs>
              <w:outlineLvl w:val="0"/>
              <w:rPr>
                <w:rFonts w:cs="Arial"/>
                <w:b/>
                <w:bCs/>
                <w:i/>
                <w:iCs/>
              </w:rPr>
            </w:pPr>
            <w:r w:rsidRPr="55558259">
              <w:rPr>
                <w:rFonts w:cs="Arial"/>
                <w:b/>
                <w:bCs/>
                <w:i/>
                <w:iCs/>
              </w:rPr>
              <w:t>Alignment</w:t>
            </w:r>
          </w:p>
        </w:tc>
        <w:tc>
          <w:tcPr>
            <w:tcW w:w="1620" w:type="dxa"/>
            <w:tcBorders>
              <w:left w:val="single" w:sz="4" w:space="0" w:color="000000" w:themeColor="text1"/>
            </w:tcBorders>
            <w:shd w:val="clear" w:color="auto" w:fill="D8D9DA"/>
          </w:tcPr>
          <w:p w14:paraId="435FEB52" w14:textId="77777777" w:rsidR="005B10FE" w:rsidRPr="005B10FE" w:rsidRDefault="55558259" w:rsidP="55558259">
            <w:pPr>
              <w:rPr>
                <w:rFonts w:cs="Arial"/>
                <w:b/>
                <w:bCs/>
                <w:i/>
                <w:iCs/>
              </w:rPr>
            </w:pPr>
            <w:r w:rsidRPr="55558259">
              <w:rPr>
                <w:rFonts w:cs="Arial"/>
                <w:b/>
                <w:bCs/>
                <w:i/>
                <w:iCs/>
              </w:rPr>
              <w:t>Points/AIE/</w:t>
            </w:r>
          </w:p>
          <w:p w14:paraId="51D3766A" w14:textId="77777777" w:rsidR="005B10FE" w:rsidRPr="005B10FE" w:rsidRDefault="55558259" w:rsidP="55558259">
            <w:pPr>
              <w:rPr>
                <w:rFonts w:cs="Arial"/>
                <w:b/>
                <w:bCs/>
                <w:i/>
                <w:iCs/>
              </w:rPr>
            </w:pPr>
            <w:r w:rsidRPr="55558259">
              <w:rPr>
                <w:rFonts w:cs="Arial"/>
                <w:b/>
                <w:bCs/>
                <w:i/>
                <w:iCs/>
              </w:rPr>
              <w:t>Generic</w:t>
            </w:r>
          </w:p>
        </w:tc>
      </w:tr>
      <w:tr w:rsidR="00FB3909" w:rsidRPr="007F339F" w14:paraId="5983A6D9" w14:textId="77777777" w:rsidTr="55558259">
        <w:tc>
          <w:tcPr>
            <w:tcW w:w="10170" w:type="dxa"/>
            <w:gridSpan w:val="2"/>
            <w:tcMar>
              <w:top w:w="115" w:type="dxa"/>
              <w:left w:w="115" w:type="dxa"/>
              <w:bottom w:w="115" w:type="dxa"/>
              <w:right w:w="115" w:type="dxa"/>
            </w:tcMar>
          </w:tcPr>
          <w:p w14:paraId="5378DB8B" w14:textId="77777777" w:rsidR="00FB3909" w:rsidRPr="0064542C" w:rsidRDefault="55558259" w:rsidP="55558259">
            <w:pPr>
              <w:spacing w:line="259" w:lineRule="auto"/>
              <w:contextualSpacing/>
              <w:rPr>
                <w:b/>
                <w:bCs/>
              </w:rPr>
            </w:pPr>
            <w:r w:rsidRPr="55558259">
              <w:rPr>
                <w:b/>
                <w:bCs/>
              </w:rPr>
              <w:t>Learning Team Discussion</w:t>
            </w:r>
          </w:p>
          <w:p w14:paraId="5E8B4D85" w14:textId="77777777" w:rsidR="00FB3909" w:rsidRDefault="00FB3909" w:rsidP="005D69C4">
            <w:pPr>
              <w:spacing w:line="259" w:lineRule="auto"/>
              <w:contextualSpacing/>
            </w:pPr>
          </w:p>
          <w:p w14:paraId="3AFF5F74" w14:textId="52DCA2DF" w:rsidR="008138BE" w:rsidRDefault="55558259" w:rsidP="005D69C4">
            <w:pPr>
              <w:spacing w:line="259" w:lineRule="auto"/>
              <w:contextualSpacing/>
            </w:pPr>
            <w:r w:rsidRPr="55558259">
              <w:rPr>
                <w:b/>
                <w:bCs/>
              </w:rPr>
              <w:t>Post</w:t>
            </w:r>
            <w:r>
              <w:t xml:space="preserve"> any questions or comments you may have about this week’s readings, videos, or homework. Periodically review this </w:t>
            </w:r>
            <w:proofErr w:type="gramStart"/>
            <w:r>
              <w:t>forum, and</w:t>
            </w:r>
            <w:proofErr w:type="gramEnd"/>
            <w:r>
              <w:t xml:space="preserve"> respond to any of your team members who have posted. </w:t>
            </w:r>
          </w:p>
          <w:p w14:paraId="2DA5DF97" w14:textId="77777777" w:rsidR="008138BE" w:rsidRDefault="008138BE" w:rsidP="005D69C4">
            <w:pPr>
              <w:spacing w:line="259" w:lineRule="auto"/>
              <w:contextualSpacing/>
            </w:pPr>
          </w:p>
          <w:p w14:paraId="55164A14" w14:textId="42070F09" w:rsidR="008F74EE" w:rsidRDefault="55558259" w:rsidP="00C0792A">
            <w:pPr>
              <w:spacing w:line="259" w:lineRule="auto"/>
              <w:contextualSpacing/>
            </w:pPr>
            <w:r>
              <w:t xml:space="preserve">In addition, use this forum to prepare for the midterm in Week 3. </w:t>
            </w:r>
            <w:r w:rsidRPr="55558259">
              <w:rPr>
                <w:rFonts w:cs="Arial"/>
              </w:rPr>
              <w:t>Note that you will have 1 hour to answer 30 true-or-false questions. You have only one attempt to take the midterm, and you must complete it in one sitting.</w:t>
            </w:r>
          </w:p>
        </w:tc>
        <w:tc>
          <w:tcPr>
            <w:tcW w:w="1440" w:type="dxa"/>
            <w:tcBorders>
              <w:bottom w:val="single" w:sz="4" w:space="0" w:color="000000" w:themeColor="text1"/>
            </w:tcBorders>
          </w:tcPr>
          <w:p w14:paraId="420B596A" w14:textId="0F2CDE5C" w:rsidR="00FB3909" w:rsidRPr="009F6FAF" w:rsidRDefault="55558259" w:rsidP="55558259">
            <w:pPr>
              <w:rPr>
                <w:rFonts w:cs="Arial"/>
              </w:rPr>
            </w:pPr>
            <w:r w:rsidRPr="55558259">
              <w:rPr>
                <w:rFonts w:cs="Arial"/>
              </w:rPr>
              <w:t>2.1, 2.2, 2.3, 2.4</w:t>
            </w:r>
          </w:p>
        </w:tc>
        <w:tc>
          <w:tcPr>
            <w:tcW w:w="1620" w:type="dxa"/>
            <w:tcBorders>
              <w:bottom w:val="single" w:sz="4" w:space="0" w:color="000000" w:themeColor="text1"/>
            </w:tcBorders>
          </w:tcPr>
          <w:p w14:paraId="48720702" w14:textId="77777777" w:rsidR="00FB3909" w:rsidRPr="009F6FAF" w:rsidRDefault="55558259" w:rsidP="55558259">
            <w:pPr>
              <w:rPr>
                <w:rFonts w:cs="Arial"/>
              </w:rPr>
            </w:pPr>
            <w:r w:rsidRPr="55558259">
              <w:rPr>
                <w:rFonts w:cs="Arial"/>
              </w:rPr>
              <w:t xml:space="preserve">Discussion = </w:t>
            </w:r>
            <w:r w:rsidRPr="55558259">
              <w:rPr>
                <w:rFonts w:cs="Arial"/>
                <w:b/>
                <w:bCs/>
              </w:rPr>
              <w:t>2 hours</w:t>
            </w:r>
          </w:p>
        </w:tc>
      </w:tr>
      <w:tr w:rsidR="0059251D" w:rsidRPr="00842155" w14:paraId="268F02C6" w14:textId="77777777" w:rsidTr="55558259">
        <w:tc>
          <w:tcPr>
            <w:tcW w:w="10170" w:type="dxa"/>
            <w:gridSpan w:val="2"/>
            <w:tcMar>
              <w:top w:w="115" w:type="dxa"/>
              <w:left w:w="115" w:type="dxa"/>
              <w:bottom w:w="115" w:type="dxa"/>
              <w:right w:w="115" w:type="dxa"/>
            </w:tcMar>
          </w:tcPr>
          <w:p w14:paraId="2527B756" w14:textId="30A4672F" w:rsidR="0059251D" w:rsidRPr="000A159F" w:rsidRDefault="55558259" w:rsidP="55558259">
            <w:pPr>
              <w:tabs>
                <w:tab w:val="left" w:pos="2329"/>
              </w:tabs>
              <w:rPr>
                <w:b/>
                <w:bCs/>
              </w:rPr>
            </w:pPr>
            <w:r w:rsidRPr="55558259">
              <w:rPr>
                <w:b/>
                <w:bCs/>
              </w:rPr>
              <w:t xml:space="preserve">Discussion: Capital Structure and Corporate Philosophies </w:t>
            </w:r>
          </w:p>
          <w:p w14:paraId="7FB119E2" w14:textId="77777777" w:rsidR="0059251D" w:rsidRPr="000A159F" w:rsidRDefault="0059251D" w:rsidP="00697547">
            <w:pPr>
              <w:tabs>
                <w:tab w:val="left" w:pos="2329"/>
              </w:tabs>
              <w:rPr>
                <w:b/>
              </w:rPr>
            </w:pPr>
          </w:p>
          <w:p w14:paraId="483AE36B" w14:textId="7AECB791" w:rsidR="0059251D" w:rsidRPr="000A159F" w:rsidRDefault="55558259" w:rsidP="55558259">
            <w:pPr>
              <w:tabs>
                <w:tab w:val="left" w:pos="2329"/>
              </w:tabs>
              <w:rPr>
                <w:rFonts w:cs="Arial"/>
              </w:rPr>
            </w:pPr>
            <w:r w:rsidRPr="55558259">
              <w:rPr>
                <w:b/>
                <w:bCs/>
              </w:rPr>
              <w:t>Pos</w:t>
            </w:r>
            <w:r>
              <w:t xml:space="preserve">t a clear and logical response in 150 to 200 words to the following questions, providing specific examples to support your answers. </w:t>
            </w:r>
          </w:p>
          <w:p w14:paraId="16336481" w14:textId="77777777" w:rsidR="0059251D" w:rsidRPr="000A159F" w:rsidRDefault="0059251D" w:rsidP="00697547">
            <w:pPr>
              <w:tabs>
                <w:tab w:val="left" w:pos="2329"/>
              </w:tabs>
              <w:rPr>
                <w:rFonts w:cs="Arial"/>
                <w:szCs w:val="20"/>
              </w:rPr>
            </w:pPr>
          </w:p>
          <w:p w14:paraId="6BA96EE8" w14:textId="389FC454" w:rsidR="009D6F85" w:rsidRPr="000A159F" w:rsidRDefault="55558259" w:rsidP="55558259">
            <w:pPr>
              <w:pStyle w:val="ListParagraph"/>
              <w:numPr>
                <w:ilvl w:val="0"/>
                <w:numId w:val="15"/>
              </w:numPr>
              <w:tabs>
                <w:tab w:val="left" w:pos="2329"/>
              </w:tabs>
              <w:rPr>
                <w:rFonts w:cs="Arial"/>
              </w:rPr>
            </w:pPr>
            <w:r w:rsidRPr="55558259">
              <w:rPr>
                <w:rFonts w:cs="Arial"/>
              </w:rPr>
              <w:t xml:space="preserve">What exactly do the balance sheet and income statement indicate? </w:t>
            </w:r>
          </w:p>
          <w:p w14:paraId="6FAF3C2C" w14:textId="5D00A10B" w:rsidR="00D613C8" w:rsidRPr="000A159F" w:rsidRDefault="55558259" w:rsidP="55558259">
            <w:pPr>
              <w:pStyle w:val="ListParagraph"/>
              <w:numPr>
                <w:ilvl w:val="0"/>
                <w:numId w:val="15"/>
              </w:numPr>
              <w:tabs>
                <w:tab w:val="left" w:pos="2329"/>
              </w:tabs>
              <w:rPr>
                <w:rFonts w:cs="Arial"/>
              </w:rPr>
            </w:pPr>
            <w:r w:rsidRPr="55558259">
              <w:rPr>
                <w:rFonts w:cs="Arial"/>
              </w:rPr>
              <w:t xml:space="preserve">What can key financial ratios indicate about an organization’s financial performance? What other tools can indicate that an organization is managing its finances well? </w:t>
            </w:r>
          </w:p>
          <w:p w14:paraId="7C2F03E0" w14:textId="1B06CED8" w:rsidR="000A159F" w:rsidRPr="000A159F" w:rsidRDefault="55558259" w:rsidP="55558259">
            <w:pPr>
              <w:pStyle w:val="ListParagraph"/>
              <w:numPr>
                <w:ilvl w:val="0"/>
                <w:numId w:val="15"/>
              </w:numPr>
              <w:tabs>
                <w:tab w:val="left" w:pos="2329"/>
              </w:tabs>
              <w:rPr>
                <w:rFonts w:cs="Arial"/>
              </w:rPr>
            </w:pPr>
            <w:r w:rsidRPr="55558259">
              <w:rPr>
                <w:rFonts w:cs="Arial"/>
              </w:rPr>
              <w:t xml:space="preserve">How do organizations develop their capital structure and corporate philosophies? </w:t>
            </w:r>
          </w:p>
          <w:p w14:paraId="6F39E817" w14:textId="6F6EB801" w:rsidR="000A159F" w:rsidRPr="000A159F" w:rsidRDefault="55558259" w:rsidP="55558259">
            <w:pPr>
              <w:pStyle w:val="ListParagraph"/>
              <w:numPr>
                <w:ilvl w:val="0"/>
                <w:numId w:val="15"/>
              </w:numPr>
              <w:tabs>
                <w:tab w:val="left" w:pos="2329"/>
              </w:tabs>
              <w:rPr>
                <w:rFonts w:cs="Arial"/>
              </w:rPr>
            </w:pPr>
            <w:r w:rsidRPr="55558259">
              <w:rPr>
                <w:rFonts w:cs="Arial"/>
              </w:rPr>
              <w:t xml:space="preserve">What are the benefits of equity financing versus debt financing for an organization? </w:t>
            </w:r>
          </w:p>
          <w:p w14:paraId="31C6EB07" w14:textId="77777777" w:rsidR="0059251D" w:rsidRPr="000A159F" w:rsidRDefault="0059251D" w:rsidP="00697547">
            <w:pPr>
              <w:tabs>
                <w:tab w:val="left" w:pos="2329"/>
              </w:tabs>
              <w:rPr>
                <w:rFonts w:cs="Arial"/>
                <w:szCs w:val="20"/>
              </w:rPr>
            </w:pPr>
          </w:p>
          <w:p w14:paraId="3733495B" w14:textId="77777777" w:rsidR="0059251D" w:rsidRPr="000A159F" w:rsidRDefault="55558259" w:rsidP="55558259">
            <w:pPr>
              <w:ind w:left="360" w:hanging="360"/>
              <w:rPr>
                <w:rFonts w:cs="Arial"/>
              </w:rPr>
            </w:pPr>
            <w:r w:rsidRPr="55558259">
              <w:rPr>
                <w:rFonts w:cs="Arial"/>
                <w:i/>
                <w:iCs/>
              </w:rPr>
              <w:t>Note</w:t>
            </w:r>
            <w:r w:rsidRPr="55558259">
              <w:rPr>
                <w:rFonts w:cs="Arial"/>
              </w:rPr>
              <w:t xml:space="preserve">. Initial answers to the question are due by 11:59 p.m. (Eastern time) on Thursday. </w:t>
            </w:r>
          </w:p>
          <w:p w14:paraId="4591EB6B" w14:textId="77777777" w:rsidR="0059251D" w:rsidRPr="000A159F" w:rsidRDefault="0059251D" w:rsidP="00697547">
            <w:pPr>
              <w:ind w:left="360" w:hanging="360"/>
              <w:rPr>
                <w:rFonts w:cs="Arial"/>
                <w:szCs w:val="20"/>
              </w:rPr>
            </w:pPr>
          </w:p>
          <w:p w14:paraId="0A014D07" w14:textId="664B1C96" w:rsidR="0059251D" w:rsidRPr="000A159F" w:rsidRDefault="55558259" w:rsidP="55558259">
            <w:pPr>
              <w:tabs>
                <w:tab w:val="left" w:pos="2329"/>
              </w:tabs>
              <w:rPr>
                <w:rFonts w:cs="Arial"/>
                <w:b/>
                <w:bCs/>
              </w:rPr>
            </w:pPr>
            <w:r w:rsidRPr="55558259">
              <w:rPr>
                <w:rFonts w:cs="Arial"/>
                <w:b/>
                <w:bCs/>
              </w:rPr>
              <w:t xml:space="preserve">Respond </w:t>
            </w:r>
            <w:r w:rsidRPr="55558259">
              <w:rPr>
                <w:rFonts w:cs="Arial"/>
              </w:rPr>
              <w:t>to at least three</w:t>
            </w:r>
            <w:r w:rsidRPr="55558259">
              <w:rPr>
                <w:rFonts w:cs="Arial"/>
                <w:b/>
                <w:bCs/>
              </w:rPr>
              <w:t xml:space="preserve"> </w:t>
            </w:r>
            <w:r w:rsidRPr="55558259">
              <w:rPr>
                <w:rFonts w:cs="Arial"/>
              </w:rPr>
              <w:t xml:space="preserve">students </w:t>
            </w:r>
            <w:r>
              <w:t>in a manner that is thought provoking and appropriately challenges or elevates the discussion</w:t>
            </w:r>
            <w:r w:rsidRPr="55558259">
              <w:rPr>
                <w:rFonts w:cs="Arial"/>
              </w:rPr>
              <w:t>. All responses must be posted by 11:59 p.m. (Eastern time) on Sunday.</w:t>
            </w:r>
          </w:p>
        </w:tc>
        <w:tc>
          <w:tcPr>
            <w:tcW w:w="1440" w:type="dxa"/>
          </w:tcPr>
          <w:p w14:paraId="6EF4C142" w14:textId="25BE5C2E" w:rsidR="0059251D" w:rsidRPr="000A159F" w:rsidRDefault="55558259" w:rsidP="55558259">
            <w:pPr>
              <w:tabs>
                <w:tab w:val="left" w:pos="2329"/>
              </w:tabs>
              <w:rPr>
                <w:rFonts w:cs="Arial"/>
              </w:rPr>
            </w:pPr>
            <w:r w:rsidRPr="55558259">
              <w:rPr>
                <w:rFonts w:cs="Arial"/>
              </w:rPr>
              <w:t>2.1, 2.2, 2.4</w:t>
            </w:r>
          </w:p>
        </w:tc>
        <w:tc>
          <w:tcPr>
            <w:tcW w:w="1620" w:type="dxa"/>
          </w:tcPr>
          <w:p w14:paraId="3EA6F843" w14:textId="77777777" w:rsidR="0059251D" w:rsidRPr="00842155" w:rsidRDefault="55558259" w:rsidP="55558259">
            <w:pPr>
              <w:tabs>
                <w:tab w:val="left" w:pos="2329"/>
              </w:tabs>
              <w:rPr>
                <w:rFonts w:cs="Arial"/>
              </w:rPr>
            </w:pPr>
            <w:r>
              <w:t xml:space="preserve">Discussion: one post and replies to three other posts = </w:t>
            </w:r>
            <w:r w:rsidRPr="55558259">
              <w:rPr>
                <w:b/>
                <w:bCs/>
              </w:rPr>
              <w:t xml:space="preserve">1 hour </w:t>
            </w:r>
          </w:p>
        </w:tc>
      </w:tr>
      <w:tr w:rsidR="00034C16" w:rsidRPr="00842155" w14:paraId="1A182625" w14:textId="77777777" w:rsidTr="55558259">
        <w:tc>
          <w:tcPr>
            <w:tcW w:w="10170" w:type="dxa"/>
            <w:gridSpan w:val="2"/>
            <w:tcMar>
              <w:top w:w="115" w:type="dxa"/>
              <w:left w:w="115" w:type="dxa"/>
              <w:bottom w:w="115" w:type="dxa"/>
              <w:right w:w="115" w:type="dxa"/>
            </w:tcMar>
          </w:tcPr>
          <w:p w14:paraId="7A051CF1" w14:textId="155F39A1" w:rsidR="00034C16" w:rsidRDefault="55558259" w:rsidP="55558259">
            <w:pPr>
              <w:tabs>
                <w:tab w:val="left" w:pos="2329"/>
              </w:tabs>
              <w:rPr>
                <w:b/>
                <w:bCs/>
              </w:rPr>
            </w:pPr>
            <w:r w:rsidRPr="55558259">
              <w:rPr>
                <w:b/>
                <w:bCs/>
              </w:rPr>
              <w:t>Discussion: Dividend Policy and Philosophies</w:t>
            </w:r>
          </w:p>
          <w:p w14:paraId="313438E6" w14:textId="77777777" w:rsidR="00034C16" w:rsidRDefault="00034C16" w:rsidP="00037FEF">
            <w:pPr>
              <w:tabs>
                <w:tab w:val="left" w:pos="2329"/>
              </w:tabs>
              <w:rPr>
                <w:b/>
              </w:rPr>
            </w:pPr>
          </w:p>
          <w:p w14:paraId="3B7796F6" w14:textId="48697D5B" w:rsidR="00034C16" w:rsidRDefault="55558259" w:rsidP="55558259">
            <w:pPr>
              <w:tabs>
                <w:tab w:val="left" w:pos="2329"/>
              </w:tabs>
              <w:rPr>
                <w:rFonts w:cs="Arial"/>
              </w:rPr>
            </w:pPr>
            <w:r w:rsidRPr="55558259">
              <w:rPr>
                <w:b/>
                <w:bCs/>
              </w:rPr>
              <w:t>Pos</w:t>
            </w:r>
            <w:r>
              <w:t xml:space="preserve">t a clear and logical response in 150 to 200 words to the following questions, providing specific examples to support your answers. </w:t>
            </w:r>
          </w:p>
          <w:p w14:paraId="75E7392D" w14:textId="77777777" w:rsidR="00034C16" w:rsidRPr="00BA4F0C" w:rsidRDefault="00034C16" w:rsidP="00037FEF">
            <w:pPr>
              <w:tabs>
                <w:tab w:val="left" w:pos="2329"/>
              </w:tabs>
              <w:rPr>
                <w:rFonts w:cs="Arial"/>
                <w:szCs w:val="20"/>
              </w:rPr>
            </w:pPr>
          </w:p>
          <w:p w14:paraId="6A273BEF" w14:textId="356D1C55" w:rsidR="009D6F85" w:rsidRDefault="55558259" w:rsidP="55558259">
            <w:pPr>
              <w:pStyle w:val="ListParagraph"/>
              <w:numPr>
                <w:ilvl w:val="0"/>
                <w:numId w:val="15"/>
              </w:numPr>
              <w:tabs>
                <w:tab w:val="left" w:pos="2329"/>
              </w:tabs>
              <w:rPr>
                <w:rFonts w:cs="Arial"/>
              </w:rPr>
            </w:pPr>
            <w:r w:rsidRPr="55558259">
              <w:rPr>
                <w:rFonts w:cs="Arial"/>
              </w:rPr>
              <w:t xml:space="preserve">Which of the three dividend policies do you agree with? Why? As part of your answer, address why this policy developed, what the results are, and how it may affect organizations in the workplace. </w:t>
            </w:r>
          </w:p>
          <w:p w14:paraId="2AC460C5" w14:textId="77777777" w:rsidR="00034C16" w:rsidRDefault="00034C16" w:rsidP="00037FEF">
            <w:pPr>
              <w:tabs>
                <w:tab w:val="left" w:pos="2329"/>
              </w:tabs>
              <w:rPr>
                <w:rFonts w:cs="Arial"/>
                <w:szCs w:val="20"/>
              </w:rPr>
            </w:pPr>
          </w:p>
          <w:p w14:paraId="4AC12841" w14:textId="77777777" w:rsidR="00034C16" w:rsidRPr="00E9683B" w:rsidRDefault="55558259" w:rsidP="55558259">
            <w:pPr>
              <w:ind w:left="360" w:hanging="360"/>
              <w:rPr>
                <w:rFonts w:cs="Arial"/>
              </w:rPr>
            </w:pPr>
            <w:r w:rsidRPr="55558259">
              <w:rPr>
                <w:rFonts w:cs="Arial"/>
                <w:i/>
                <w:iCs/>
              </w:rPr>
              <w:t>Note</w:t>
            </w:r>
            <w:r w:rsidRPr="55558259">
              <w:rPr>
                <w:rFonts w:cs="Arial"/>
              </w:rPr>
              <w:t xml:space="preserve">. Initial answers to the question are due by 11:59 p.m. (Eastern time) on Thursday. </w:t>
            </w:r>
          </w:p>
          <w:p w14:paraId="6F32126A" w14:textId="77777777" w:rsidR="00034C16" w:rsidRPr="00E9683B" w:rsidRDefault="00034C16" w:rsidP="00037FEF">
            <w:pPr>
              <w:ind w:left="360" w:hanging="360"/>
              <w:rPr>
                <w:rFonts w:cs="Arial"/>
                <w:szCs w:val="20"/>
              </w:rPr>
            </w:pPr>
          </w:p>
          <w:p w14:paraId="6EF94D50" w14:textId="6A94A618" w:rsidR="00034C16" w:rsidRPr="00842155" w:rsidRDefault="55558259" w:rsidP="55558259">
            <w:pPr>
              <w:tabs>
                <w:tab w:val="left" w:pos="2329"/>
              </w:tabs>
              <w:rPr>
                <w:rFonts w:cs="Arial"/>
                <w:b/>
                <w:bCs/>
              </w:rPr>
            </w:pPr>
            <w:r w:rsidRPr="55558259">
              <w:rPr>
                <w:rFonts w:cs="Arial"/>
                <w:b/>
                <w:bCs/>
              </w:rPr>
              <w:t xml:space="preserve">Respond </w:t>
            </w:r>
            <w:r w:rsidRPr="55558259">
              <w:rPr>
                <w:rFonts w:cs="Arial"/>
              </w:rPr>
              <w:t>to at least three</w:t>
            </w:r>
            <w:r w:rsidRPr="55558259">
              <w:rPr>
                <w:rFonts w:cs="Arial"/>
                <w:b/>
                <w:bCs/>
              </w:rPr>
              <w:t xml:space="preserve"> </w:t>
            </w:r>
            <w:r w:rsidRPr="55558259">
              <w:rPr>
                <w:rFonts w:cs="Arial"/>
              </w:rPr>
              <w:t xml:space="preserve">students </w:t>
            </w:r>
            <w:r>
              <w:t>in a manner that is thought provoking and appropriately challenges or elevates the discussion</w:t>
            </w:r>
            <w:r w:rsidRPr="55558259">
              <w:rPr>
                <w:rFonts w:cs="Arial"/>
              </w:rPr>
              <w:t>. All responses must be posted by 11:59 p.m. (Eastern time) on Sunday.</w:t>
            </w:r>
          </w:p>
        </w:tc>
        <w:tc>
          <w:tcPr>
            <w:tcW w:w="1440" w:type="dxa"/>
          </w:tcPr>
          <w:p w14:paraId="6D17E9F9" w14:textId="2DE1AC0C" w:rsidR="00034C16" w:rsidRPr="00842155" w:rsidRDefault="55558259" w:rsidP="55558259">
            <w:pPr>
              <w:tabs>
                <w:tab w:val="left" w:pos="2329"/>
              </w:tabs>
              <w:rPr>
                <w:rFonts w:cs="Arial"/>
              </w:rPr>
            </w:pPr>
            <w:r w:rsidRPr="55558259">
              <w:rPr>
                <w:rFonts w:cs="Arial"/>
              </w:rPr>
              <w:lastRenderedPageBreak/>
              <w:t>2.3</w:t>
            </w:r>
          </w:p>
        </w:tc>
        <w:tc>
          <w:tcPr>
            <w:tcW w:w="1620" w:type="dxa"/>
          </w:tcPr>
          <w:p w14:paraId="4977F5A9" w14:textId="77777777" w:rsidR="00034C16" w:rsidRPr="00842155" w:rsidRDefault="55558259" w:rsidP="55558259">
            <w:pPr>
              <w:tabs>
                <w:tab w:val="left" w:pos="2329"/>
              </w:tabs>
              <w:rPr>
                <w:rFonts w:cs="Arial"/>
              </w:rPr>
            </w:pPr>
            <w:r>
              <w:t xml:space="preserve">Discussion: one post and replies to three other posts = </w:t>
            </w:r>
            <w:r w:rsidRPr="55558259">
              <w:rPr>
                <w:b/>
                <w:bCs/>
              </w:rPr>
              <w:t xml:space="preserve">1 hour </w:t>
            </w:r>
          </w:p>
        </w:tc>
      </w:tr>
      <w:tr w:rsidR="002E4392" w:rsidRPr="007F339F" w14:paraId="75FFDAC4" w14:textId="77777777" w:rsidTr="55558259">
        <w:tc>
          <w:tcPr>
            <w:tcW w:w="10170" w:type="dxa"/>
            <w:gridSpan w:val="2"/>
            <w:tcMar>
              <w:top w:w="115" w:type="dxa"/>
              <w:left w:w="115" w:type="dxa"/>
              <w:bottom w:w="115" w:type="dxa"/>
              <w:right w:w="115" w:type="dxa"/>
            </w:tcMar>
          </w:tcPr>
          <w:p w14:paraId="66881338" w14:textId="1D8171C3" w:rsidR="002E4392" w:rsidRDefault="55558259" w:rsidP="55558259">
            <w:pPr>
              <w:tabs>
                <w:tab w:val="left" w:pos="2329"/>
              </w:tabs>
              <w:rPr>
                <w:rFonts w:cs="Arial"/>
                <w:b/>
                <w:bCs/>
              </w:rPr>
            </w:pPr>
            <w:r w:rsidRPr="55558259">
              <w:rPr>
                <w:rFonts w:cs="Arial"/>
                <w:b/>
                <w:bCs/>
              </w:rPr>
              <w:t>Ch. 12 &amp; 13 Review Questions</w:t>
            </w:r>
          </w:p>
          <w:p w14:paraId="172D7D81" w14:textId="47346F77" w:rsidR="003E2C05" w:rsidRPr="00034C16" w:rsidRDefault="003E2C05" w:rsidP="005B10FE">
            <w:pPr>
              <w:tabs>
                <w:tab w:val="left" w:pos="2329"/>
              </w:tabs>
              <w:rPr>
                <w:rFonts w:cs="Arial"/>
                <w:b/>
                <w:szCs w:val="20"/>
              </w:rPr>
            </w:pPr>
          </w:p>
          <w:p w14:paraId="4BA34EA5" w14:textId="77777777" w:rsidR="005D69C4" w:rsidRDefault="55558259" w:rsidP="55558259">
            <w:pPr>
              <w:tabs>
                <w:tab w:val="left" w:pos="2329"/>
              </w:tabs>
              <w:rPr>
                <w:rFonts w:cs="Arial"/>
              </w:rPr>
            </w:pPr>
            <w:r w:rsidRPr="55558259">
              <w:rPr>
                <w:rFonts w:cs="Arial"/>
                <w:b/>
                <w:bCs/>
              </w:rPr>
              <w:t>Complete</w:t>
            </w:r>
            <w:r w:rsidRPr="55558259">
              <w:rPr>
                <w:rFonts w:cs="Arial"/>
              </w:rPr>
              <w:t xml:space="preserve"> Review Questions 12-1 through 12-11 on p. 411 of </w:t>
            </w:r>
            <w:r w:rsidRPr="55558259">
              <w:rPr>
                <w:rFonts w:cs="Arial"/>
                <w:i/>
                <w:iCs/>
              </w:rPr>
              <w:t>Foundations of Finance</w:t>
            </w:r>
            <w:r w:rsidRPr="55558259">
              <w:rPr>
                <w:rFonts w:cs="Arial"/>
              </w:rPr>
              <w:t>.</w:t>
            </w:r>
          </w:p>
          <w:p w14:paraId="0595EDDC" w14:textId="77777777" w:rsidR="000A159F" w:rsidRDefault="000A159F" w:rsidP="005B10FE">
            <w:pPr>
              <w:tabs>
                <w:tab w:val="left" w:pos="2329"/>
              </w:tabs>
              <w:rPr>
                <w:rFonts w:cs="Arial"/>
                <w:szCs w:val="20"/>
              </w:rPr>
            </w:pPr>
          </w:p>
          <w:p w14:paraId="65F7D946" w14:textId="54DDDEA7" w:rsidR="00CE5682" w:rsidRDefault="55558259" w:rsidP="55558259">
            <w:pPr>
              <w:tabs>
                <w:tab w:val="left" w:pos="2329"/>
              </w:tabs>
              <w:rPr>
                <w:rFonts w:cs="Arial"/>
              </w:rPr>
            </w:pPr>
            <w:r w:rsidRPr="55558259">
              <w:rPr>
                <w:rFonts w:cs="Arial"/>
                <w:b/>
                <w:bCs/>
              </w:rPr>
              <w:t>Complete</w:t>
            </w:r>
            <w:r w:rsidRPr="55558259">
              <w:rPr>
                <w:rFonts w:cs="Arial"/>
              </w:rPr>
              <w:t xml:space="preserve"> Review Questions 13-1 through 13-10 on p. 432 of </w:t>
            </w:r>
            <w:r w:rsidRPr="55558259">
              <w:rPr>
                <w:rFonts w:cs="Arial"/>
                <w:i/>
                <w:iCs/>
              </w:rPr>
              <w:t>Foundations of Finance</w:t>
            </w:r>
            <w:r w:rsidRPr="55558259">
              <w:rPr>
                <w:rFonts w:cs="Arial"/>
              </w:rPr>
              <w:t>.</w:t>
            </w:r>
          </w:p>
          <w:p w14:paraId="63D2CF2F" w14:textId="77777777" w:rsidR="000A159F" w:rsidRDefault="000A159F" w:rsidP="005B10FE">
            <w:pPr>
              <w:tabs>
                <w:tab w:val="left" w:pos="2329"/>
              </w:tabs>
              <w:rPr>
                <w:rFonts w:cs="Arial"/>
                <w:szCs w:val="20"/>
              </w:rPr>
            </w:pPr>
          </w:p>
          <w:p w14:paraId="6B342377" w14:textId="01D44937" w:rsidR="005D69C4" w:rsidRPr="007F339F" w:rsidRDefault="55558259" w:rsidP="55558259">
            <w:pPr>
              <w:tabs>
                <w:tab w:val="left" w:pos="2329"/>
              </w:tabs>
              <w:rPr>
                <w:rFonts w:cs="Arial"/>
              </w:rPr>
            </w:pPr>
            <w:r w:rsidRPr="55558259">
              <w:rPr>
                <w:rFonts w:cs="Arial"/>
                <w:b/>
                <w:bCs/>
              </w:rPr>
              <w:t>Submit</w:t>
            </w:r>
            <w:r w:rsidRPr="55558259">
              <w:rPr>
                <w:rFonts w:cs="Arial"/>
              </w:rPr>
              <w:t xml:space="preserve"> your answers through Blackboard. </w:t>
            </w:r>
          </w:p>
        </w:tc>
        <w:tc>
          <w:tcPr>
            <w:tcW w:w="1440" w:type="dxa"/>
          </w:tcPr>
          <w:p w14:paraId="4A41870A" w14:textId="45171BE1" w:rsidR="002E4392" w:rsidRPr="009F6FAF" w:rsidRDefault="55558259" w:rsidP="55558259">
            <w:pPr>
              <w:tabs>
                <w:tab w:val="left" w:pos="2329"/>
              </w:tabs>
              <w:rPr>
                <w:rFonts w:cs="Arial"/>
              </w:rPr>
            </w:pPr>
            <w:r w:rsidRPr="55558259">
              <w:rPr>
                <w:rFonts w:cs="Arial"/>
              </w:rPr>
              <w:t>2.1, 2.2, 2.3, 2.4</w:t>
            </w:r>
          </w:p>
        </w:tc>
        <w:tc>
          <w:tcPr>
            <w:tcW w:w="1620" w:type="dxa"/>
          </w:tcPr>
          <w:p w14:paraId="4EE65962" w14:textId="1FCDC700" w:rsidR="002E4392" w:rsidRPr="009F6FAF" w:rsidRDefault="55558259" w:rsidP="55558259">
            <w:pPr>
              <w:tabs>
                <w:tab w:val="left" w:pos="2329"/>
              </w:tabs>
              <w:rPr>
                <w:rFonts w:cs="Arial"/>
              </w:rPr>
            </w:pPr>
            <w:r w:rsidRPr="55558259">
              <w:rPr>
                <w:rFonts w:cs="Arial"/>
              </w:rPr>
              <w:t xml:space="preserve">Review Instructor Feedback = </w:t>
            </w:r>
            <w:r w:rsidRPr="55558259">
              <w:rPr>
                <w:rFonts w:cs="Arial"/>
                <w:b/>
                <w:bCs/>
              </w:rPr>
              <w:t>.5 hour</w:t>
            </w:r>
          </w:p>
        </w:tc>
      </w:tr>
      <w:tr w:rsidR="003E2C05" w:rsidRPr="007F339F" w14:paraId="22F44D8A" w14:textId="77777777" w:rsidTr="55558259">
        <w:tc>
          <w:tcPr>
            <w:tcW w:w="10170" w:type="dxa"/>
            <w:gridSpan w:val="2"/>
            <w:tcMar>
              <w:top w:w="115" w:type="dxa"/>
              <w:left w:w="115" w:type="dxa"/>
              <w:bottom w:w="115" w:type="dxa"/>
              <w:right w:w="115" w:type="dxa"/>
            </w:tcMar>
          </w:tcPr>
          <w:p w14:paraId="58A98AEA" w14:textId="1AB6A763" w:rsidR="003E2C05" w:rsidRPr="003E2C05" w:rsidRDefault="55558259" w:rsidP="55558259">
            <w:pPr>
              <w:tabs>
                <w:tab w:val="left" w:pos="2329"/>
              </w:tabs>
              <w:rPr>
                <w:rFonts w:cs="Arial"/>
                <w:b/>
                <w:bCs/>
              </w:rPr>
            </w:pPr>
            <w:r w:rsidRPr="55558259">
              <w:rPr>
                <w:rFonts w:cs="Arial"/>
                <w:b/>
                <w:bCs/>
              </w:rPr>
              <w:t>Ch. 12 &amp; 13 Study Problems</w:t>
            </w:r>
          </w:p>
          <w:p w14:paraId="7B4320B3" w14:textId="594A703B" w:rsidR="003E2C05" w:rsidRPr="003E2C05" w:rsidRDefault="003E2C05" w:rsidP="003E2C05">
            <w:pPr>
              <w:tabs>
                <w:tab w:val="left" w:pos="2329"/>
              </w:tabs>
              <w:rPr>
                <w:rFonts w:cs="Arial"/>
                <w:b/>
                <w:szCs w:val="20"/>
              </w:rPr>
            </w:pPr>
          </w:p>
          <w:p w14:paraId="63F4F3AF" w14:textId="35E4BE5F" w:rsidR="003E2C05" w:rsidRDefault="55558259" w:rsidP="55558259">
            <w:pPr>
              <w:tabs>
                <w:tab w:val="left" w:pos="2329"/>
              </w:tabs>
              <w:rPr>
                <w:rFonts w:cs="Arial"/>
              </w:rPr>
            </w:pPr>
            <w:r w:rsidRPr="55558259">
              <w:rPr>
                <w:rFonts w:cs="Arial"/>
                <w:b/>
                <w:bCs/>
              </w:rPr>
              <w:t>Complete</w:t>
            </w:r>
            <w:r w:rsidRPr="55558259">
              <w:rPr>
                <w:rFonts w:cs="Arial"/>
              </w:rPr>
              <w:t xml:space="preserve"> Study Problems 12-2, 12-3, &amp; 12-6 on pp. 412–413 of </w:t>
            </w:r>
            <w:r w:rsidRPr="55558259">
              <w:rPr>
                <w:rFonts w:cs="Arial"/>
                <w:i/>
                <w:iCs/>
              </w:rPr>
              <w:t>Foundations of Finance</w:t>
            </w:r>
            <w:r w:rsidRPr="55558259">
              <w:rPr>
                <w:rFonts w:cs="Arial"/>
              </w:rPr>
              <w:t>.</w:t>
            </w:r>
          </w:p>
          <w:p w14:paraId="29633C1B" w14:textId="77777777" w:rsidR="000A159F" w:rsidRDefault="000A159F" w:rsidP="003E2C05">
            <w:pPr>
              <w:tabs>
                <w:tab w:val="left" w:pos="2329"/>
              </w:tabs>
              <w:rPr>
                <w:rFonts w:cs="Arial"/>
                <w:szCs w:val="20"/>
              </w:rPr>
            </w:pPr>
          </w:p>
          <w:p w14:paraId="6C403FAD" w14:textId="6D8749AF" w:rsidR="005D69C4" w:rsidRDefault="55558259" w:rsidP="55558259">
            <w:pPr>
              <w:tabs>
                <w:tab w:val="left" w:pos="2329"/>
              </w:tabs>
              <w:rPr>
                <w:rFonts w:cs="Arial"/>
              </w:rPr>
            </w:pPr>
            <w:r w:rsidRPr="55558259">
              <w:rPr>
                <w:rFonts w:cs="Arial"/>
                <w:b/>
                <w:bCs/>
              </w:rPr>
              <w:t>Complete</w:t>
            </w:r>
            <w:r w:rsidRPr="55558259">
              <w:rPr>
                <w:rFonts w:cs="Arial"/>
              </w:rPr>
              <w:t xml:space="preserve"> Study Problems 13-1, 13-4, &amp; 13-7 on pp. 432–433 of </w:t>
            </w:r>
            <w:r w:rsidRPr="55558259">
              <w:rPr>
                <w:rFonts w:cs="Arial"/>
                <w:i/>
                <w:iCs/>
              </w:rPr>
              <w:t>Foundations of Finance</w:t>
            </w:r>
            <w:r w:rsidRPr="55558259">
              <w:rPr>
                <w:rFonts w:cs="Arial"/>
              </w:rPr>
              <w:t>.</w:t>
            </w:r>
          </w:p>
          <w:p w14:paraId="5F059F37" w14:textId="77777777" w:rsidR="000A159F" w:rsidRDefault="000A159F" w:rsidP="00883E3F">
            <w:pPr>
              <w:tabs>
                <w:tab w:val="left" w:pos="2329"/>
              </w:tabs>
              <w:rPr>
                <w:rFonts w:cs="Arial"/>
                <w:szCs w:val="20"/>
              </w:rPr>
            </w:pPr>
          </w:p>
          <w:p w14:paraId="59C09A0C" w14:textId="77D7D152" w:rsidR="005D69C4" w:rsidRPr="0064542C" w:rsidRDefault="55558259" w:rsidP="55558259">
            <w:pPr>
              <w:spacing w:line="259" w:lineRule="auto"/>
              <w:contextualSpacing/>
              <w:rPr>
                <w:b/>
                <w:bCs/>
              </w:rPr>
            </w:pPr>
            <w:r w:rsidRPr="55558259">
              <w:rPr>
                <w:rFonts w:cs="Arial"/>
                <w:b/>
                <w:bCs/>
              </w:rPr>
              <w:t>Submit</w:t>
            </w:r>
            <w:r w:rsidRPr="55558259">
              <w:rPr>
                <w:rFonts w:cs="Arial"/>
              </w:rPr>
              <w:t xml:space="preserve"> your answers through Blackboard. </w:t>
            </w:r>
          </w:p>
        </w:tc>
        <w:tc>
          <w:tcPr>
            <w:tcW w:w="1440" w:type="dxa"/>
            <w:tcBorders>
              <w:bottom w:val="single" w:sz="4" w:space="0" w:color="000000" w:themeColor="text1"/>
            </w:tcBorders>
          </w:tcPr>
          <w:p w14:paraId="4CE2919B" w14:textId="22956274" w:rsidR="003E2C05" w:rsidRDefault="55558259" w:rsidP="55558259">
            <w:pPr>
              <w:tabs>
                <w:tab w:val="left" w:pos="2329"/>
              </w:tabs>
              <w:rPr>
                <w:rFonts w:cs="Arial"/>
              </w:rPr>
            </w:pPr>
            <w:r w:rsidRPr="55558259">
              <w:rPr>
                <w:rFonts w:cs="Arial"/>
              </w:rPr>
              <w:t>2.1, 2.2, 2.3, 2.4</w:t>
            </w:r>
          </w:p>
        </w:tc>
        <w:tc>
          <w:tcPr>
            <w:tcW w:w="1620" w:type="dxa"/>
            <w:tcBorders>
              <w:bottom w:val="single" w:sz="4" w:space="0" w:color="000000" w:themeColor="text1"/>
            </w:tcBorders>
          </w:tcPr>
          <w:p w14:paraId="2AF8B995" w14:textId="34580A2A" w:rsidR="003E2C05" w:rsidRPr="009F6FAF" w:rsidRDefault="55558259" w:rsidP="55558259">
            <w:pPr>
              <w:rPr>
                <w:rFonts w:cs="Arial"/>
              </w:rPr>
            </w:pPr>
            <w:r w:rsidRPr="55558259">
              <w:rPr>
                <w:rFonts w:cs="Arial"/>
              </w:rPr>
              <w:t xml:space="preserve">Review Instructor Feedback = </w:t>
            </w:r>
            <w:r w:rsidRPr="55558259">
              <w:rPr>
                <w:rFonts w:cs="Arial"/>
                <w:b/>
                <w:bCs/>
              </w:rPr>
              <w:t>.5 hour</w:t>
            </w:r>
          </w:p>
        </w:tc>
      </w:tr>
      <w:tr w:rsidR="003E2C05" w:rsidRPr="007F339F" w14:paraId="0F07148B" w14:textId="77777777" w:rsidTr="55558259">
        <w:tc>
          <w:tcPr>
            <w:tcW w:w="10170" w:type="dxa"/>
            <w:gridSpan w:val="2"/>
            <w:tcMar>
              <w:top w:w="115" w:type="dxa"/>
              <w:left w:w="115" w:type="dxa"/>
              <w:bottom w:w="115" w:type="dxa"/>
              <w:right w:w="115" w:type="dxa"/>
            </w:tcMar>
          </w:tcPr>
          <w:p w14:paraId="1DABD471" w14:textId="16B9A72D" w:rsidR="003E2C05" w:rsidRDefault="55558259" w:rsidP="55558259">
            <w:pPr>
              <w:spacing w:line="259" w:lineRule="auto"/>
              <w:contextualSpacing/>
              <w:rPr>
                <w:b/>
                <w:bCs/>
              </w:rPr>
            </w:pPr>
            <w:r w:rsidRPr="55558259">
              <w:rPr>
                <w:b/>
                <w:bCs/>
              </w:rPr>
              <w:t>Ch. 13 Mini Case</w:t>
            </w:r>
          </w:p>
          <w:p w14:paraId="60CD2660" w14:textId="77777777" w:rsidR="003E2C05" w:rsidRDefault="003E2C05" w:rsidP="00F412FA">
            <w:pPr>
              <w:spacing w:line="259" w:lineRule="auto"/>
              <w:contextualSpacing/>
              <w:rPr>
                <w:b/>
              </w:rPr>
            </w:pPr>
          </w:p>
          <w:p w14:paraId="5F864D51" w14:textId="7A229D6E" w:rsidR="005D69C4" w:rsidRDefault="55558259" w:rsidP="55558259">
            <w:pPr>
              <w:spacing w:line="259" w:lineRule="auto"/>
              <w:contextualSpacing/>
              <w:rPr>
                <w:rFonts w:cs="Arial"/>
              </w:rPr>
            </w:pPr>
            <w:r w:rsidRPr="55558259">
              <w:rPr>
                <w:b/>
                <w:bCs/>
              </w:rPr>
              <w:t>Complete</w:t>
            </w:r>
            <w:r>
              <w:t xml:space="preserve"> the Mini Case on p. 435 </w:t>
            </w:r>
            <w:r w:rsidRPr="55558259">
              <w:rPr>
                <w:rFonts w:cs="Arial"/>
              </w:rPr>
              <w:t xml:space="preserve">of </w:t>
            </w:r>
            <w:r w:rsidRPr="55558259">
              <w:rPr>
                <w:rFonts w:cs="Arial"/>
                <w:i/>
                <w:iCs/>
              </w:rPr>
              <w:t>Foundations of Finance</w:t>
            </w:r>
            <w:r w:rsidRPr="55558259">
              <w:rPr>
                <w:rFonts w:cs="Arial"/>
              </w:rPr>
              <w:t>.</w:t>
            </w:r>
          </w:p>
          <w:p w14:paraId="75B9DECA" w14:textId="77777777" w:rsidR="000A159F" w:rsidRDefault="000A159F" w:rsidP="00F412FA">
            <w:pPr>
              <w:spacing w:line="259" w:lineRule="auto"/>
              <w:contextualSpacing/>
              <w:rPr>
                <w:rFonts w:cs="Arial"/>
                <w:szCs w:val="20"/>
              </w:rPr>
            </w:pPr>
          </w:p>
          <w:p w14:paraId="36772263" w14:textId="3E510B8B" w:rsidR="005D69C4" w:rsidRPr="003E2C05" w:rsidRDefault="55558259" w:rsidP="00F412FA">
            <w:pPr>
              <w:spacing w:line="259" w:lineRule="auto"/>
              <w:contextualSpacing/>
            </w:pPr>
            <w:r w:rsidRPr="55558259">
              <w:rPr>
                <w:rFonts w:cs="Arial"/>
                <w:b/>
                <w:bCs/>
              </w:rPr>
              <w:t>Submit</w:t>
            </w:r>
            <w:r w:rsidRPr="55558259">
              <w:rPr>
                <w:rFonts w:cs="Arial"/>
              </w:rPr>
              <w:t xml:space="preserve"> your answers through Blackboard. </w:t>
            </w:r>
          </w:p>
        </w:tc>
        <w:tc>
          <w:tcPr>
            <w:tcW w:w="1440" w:type="dxa"/>
            <w:tcBorders>
              <w:bottom w:val="single" w:sz="4" w:space="0" w:color="000000" w:themeColor="text1"/>
            </w:tcBorders>
          </w:tcPr>
          <w:p w14:paraId="136EEF22" w14:textId="57EEBC34" w:rsidR="003E2C05" w:rsidRDefault="55558259" w:rsidP="55558259">
            <w:pPr>
              <w:tabs>
                <w:tab w:val="left" w:pos="2329"/>
              </w:tabs>
              <w:rPr>
                <w:rFonts w:cs="Arial"/>
              </w:rPr>
            </w:pPr>
            <w:r w:rsidRPr="55558259">
              <w:rPr>
                <w:rFonts w:cs="Arial"/>
              </w:rPr>
              <w:t>2.1, 2.2, 2.3, 2.4</w:t>
            </w:r>
          </w:p>
        </w:tc>
        <w:tc>
          <w:tcPr>
            <w:tcW w:w="1620" w:type="dxa"/>
            <w:tcBorders>
              <w:bottom w:val="single" w:sz="4" w:space="0" w:color="000000" w:themeColor="text1"/>
            </w:tcBorders>
          </w:tcPr>
          <w:p w14:paraId="21D8A38D" w14:textId="4F17B01D" w:rsidR="003E2C05" w:rsidRPr="009F6FAF" w:rsidRDefault="55558259" w:rsidP="55558259">
            <w:pPr>
              <w:rPr>
                <w:rFonts w:cs="Arial"/>
              </w:rPr>
            </w:pPr>
            <w:r w:rsidRPr="55558259">
              <w:rPr>
                <w:rFonts w:cs="Arial"/>
              </w:rPr>
              <w:t>Review Instructor Feedback = 1</w:t>
            </w:r>
            <w:r w:rsidRPr="55558259">
              <w:rPr>
                <w:rFonts w:cs="Arial"/>
                <w:b/>
                <w:bCs/>
              </w:rPr>
              <w:t xml:space="preserve"> hour</w:t>
            </w:r>
          </w:p>
        </w:tc>
      </w:tr>
      <w:tr w:rsidR="005B10FE" w:rsidRPr="00842155" w14:paraId="74739067" w14:textId="77777777" w:rsidTr="55558259">
        <w:tc>
          <w:tcPr>
            <w:tcW w:w="1440" w:type="dxa"/>
            <w:tcBorders>
              <w:right w:val="nil"/>
            </w:tcBorders>
            <w:shd w:val="clear" w:color="auto" w:fill="E6E6E6"/>
            <w:tcMar>
              <w:top w:w="115" w:type="dxa"/>
              <w:left w:w="115" w:type="dxa"/>
              <w:bottom w:w="115" w:type="dxa"/>
              <w:right w:w="115" w:type="dxa"/>
            </w:tcMar>
          </w:tcPr>
          <w:p w14:paraId="5A156908" w14:textId="77777777" w:rsidR="005B10FE" w:rsidRPr="00842155" w:rsidRDefault="55558259" w:rsidP="55558259">
            <w:pPr>
              <w:tabs>
                <w:tab w:val="left" w:pos="2329"/>
              </w:tabs>
              <w:rPr>
                <w:rFonts w:cs="Arial"/>
                <w:b/>
                <w:bCs/>
              </w:rPr>
            </w:pPr>
            <w:r w:rsidRPr="55558259">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026B3E57" w14:textId="77777777" w:rsidR="005B10FE" w:rsidRPr="00842155" w:rsidRDefault="005B10FE" w:rsidP="005B10FE">
            <w:pPr>
              <w:tabs>
                <w:tab w:val="left" w:pos="2329"/>
              </w:tabs>
              <w:rPr>
                <w:rFonts w:cs="Arial"/>
                <w:b/>
                <w:szCs w:val="20"/>
              </w:rPr>
            </w:pPr>
          </w:p>
        </w:tc>
        <w:tc>
          <w:tcPr>
            <w:tcW w:w="1440" w:type="dxa"/>
            <w:tcBorders>
              <w:left w:val="nil"/>
            </w:tcBorders>
            <w:shd w:val="clear" w:color="auto" w:fill="E6E6E6"/>
          </w:tcPr>
          <w:p w14:paraId="674336B7" w14:textId="77777777" w:rsidR="005B10FE" w:rsidRPr="00842155" w:rsidRDefault="005B10FE" w:rsidP="005B10FE">
            <w:pPr>
              <w:tabs>
                <w:tab w:val="left" w:pos="2329"/>
              </w:tabs>
              <w:rPr>
                <w:rFonts w:cs="Arial"/>
                <w:b/>
                <w:szCs w:val="20"/>
              </w:rPr>
            </w:pPr>
          </w:p>
        </w:tc>
        <w:tc>
          <w:tcPr>
            <w:tcW w:w="1620" w:type="dxa"/>
            <w:shd w:val="clear" w:color="auto" w:fill="E6E6E6"/>
          </w:tcPr>
          <w:p w14:paraId="189703A5" w14:textId="66EA708B" w:rsidR="005B10FE" w:rsidRPr="00842155" w:rsidRDefault="55558259" w:rsidP="55558259">
            <w:pPr>
              <w:tabs>
                <w:tab w:val="left" w:pos="2329"/>
              </w:tabs>
              <w:rPr>
                <w:rFonts w:cs="Arial"/>
                <w:b/>
                <w:bCs/>
              </w:rPr>
            </w:pPr>
            <w:r w:rsidRPr="55558259">
              <w:rPr>
                <w:rFonts w:cs="Arial"/>
                <w:b/>
                <w:bCs/>
              </w:rPr>
              <w:t>8 hours</w:t>
            </w:r>
          </w:p>
        </w:tc>
      </w:tr>
    </w:tbl>
    <w:p w14:paraId="3E5B92DA" w14:textId="77777777" w:rsidR="00104F2B" w:rsidRDefault="00104F2B" w:rsidP="00104F2B">
      <w:pPr>
        <w:pStyle w:val="Heading1"/>
        <w:rPr>
          <w:color w:val="BD313B"/>
        </w:rPr>
      </w:pPr>
    </w:p>
    <w:p w14:paraId="605FA8C4" w14:textId="77777777" w:rsidR="00100350" w:rsidRDefault="00100350" w:rsidP="00104F2B">
      <w:pPr>
        <w:tabs>
          <w:tab w:val="left" w:pos="1065"/>
        </w:tabs>
      </w:pPr>
    </w:p>
    <w:p w14:paraId="729BE81E" w14:textId="6224BD0F" w:rsidR="00104F2B" w:rsidRDefault="00104F2B">
      <w:r>
        <w:br w:type="page"/>
      </w:r>
    </w:p>
    <w:tbl>
      <w:tblPr>
        <w:tblW w:w="1323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620"/>
      </w:tblGrid>
      <w:tr w:rsidR="002C1641" w:rsidRPr="0090566F" w14:paraId="3F3FCB1A" w14:textId="77777777" w:rsidTr="55558259">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0DA53A0" w14:textId="25120992" w:rsidR="002C1641" w:rsidRPr="00842155" w:rsidRDefault="55558259" w:rsidP="007637D0">
            <w:pPr>
              <w:pStyle w:val="WeeklyTopicHeading1"/>
            </w:pPr>
            <w:bookmarkStart w:id="11" w:name="weekthree"/>
            <w:bookmarkStart w:id="12" w:name="_Toc358980896"/>
            <w:bookmarkEnd w:id="11"/>
            <w:r>
              <w:lastRenderedPageBreak/>
              <w:t>Week Three: Short-Term Financial Planning</w:t>
            </w:r>
            <w:bookmarkEnd w:id="12"/>
          </w:p>
        </w:tc>
        <w:tc>
          <w:tcPr>
            <w:tcW w:w="1440" w:type="dxa"/>
            <w:tcBorders>
              <w:left w:val="nil"/>
              <w:bottom w:val="single" w:sz="4" w:space="0" w:color="000000" w:themeColor="text1"/>
              <w:right w:val="nil"/>
            </w:tcBorders>
            <w:shd w:val="clear" w:color="auto" w:fill="BD313B"/>
          </w:tcPr>
          <w:p w14:paraId="62C6F498" w14:textId="77777777" w:rsidR="002C1641" w:rsidRPr="0090566F" w:rsidRDefault="002C1641" w:rsidP="00FD5474">
            <w:pPr>
              <w:tabs>
                <w:tab w:val="left" w:pos="0"/>
                <w:tab w:val="left" w:pos="3720"/>
              </w:tabs>
              <w:outlineLvl w:val="0"/>
              <w:rPr>
                <w:rFonts w:cs="Arial"/>
                <w:color w:val="FFFFFF"/>
                <w:sz w:val="28"/>
                <w:szCs w:val="28"/>
              </w:rPr>
            </w:pPr>
          </w:p>
        </w:tc>
        <w:tc>
          <w:tcPr>
            <w:tcW w:w="1620" w:type="dxa"/>
            <w:tcBorders>
              <w:left w:val="nil"/>
              <w:bottom w:val="single" w:sz="4" w:space="0" w:color="000000" w:themeColor="text1"/>
            </w:tcBorders>
            <w:shd w:val="clear" w:color="auto" w:fill="BD313B"/>
          </w:tcPr>
          <w:p w14:paraId="05A25266"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0CD78A0" w14:textId="77777777" w:rsidTr="55558259">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5B10FE" w:rsidRDefault="55558259" w:rsidP="55558259">
            <w:pPr>
              <w:tabs>
                <w:tab w:val="left" w:pos="0"/>
                <w:tab w:val="left" w:pos="3720"/>
              </w:tabs>
              <w:outlineLvl w:val="0"/>
              <w:rPr>
                <w:rFonts w:cs="Arial"/>
                <w:b/>
                <w:bCs/>
                <w:i/>
                <w:iCs/>
              </w:rPr>
            </w:pPr>
            <w:r w:rsidRPr="55558259">
              <w:rPr>
                <w:rFonts w:cs="Arial"/>
                <w:b/>
                <w:bCs/>
                <w:i/>
                <w:iCs/>
                <w:sz w:val="22"/>
                <w:szCs w:val="22"/>
              </w:rPr>
              <w:t>Learning Objectives</w:t>
            </w:r>
          </w:p>
        </w:tc>
        <w:tc>
          <w:tcPr>
            <w:tcW w:w="3060" w:type="dxa"/>
            <w:gridSpan w:val="2"/>
            <w:tcBorders>
              <w:left w:val="nil"/>
              <w:bottom w:val="single" w:sz="4" w:space="0" w:color="000000" w:themeColor="text1"/>
            </w:tcBorders>
            <w:shd w:val="clear" w:color="auto" w:fill="D8D9DA"/>
          </w:tcPr>
          <w:p w14:paraId="22B910FD" w14:textId="77777777" w:rsidR="00FD5474" w:rsidRPr="00842155" w:rsidRDefault="55558259" w:rsidP="55558259">
            <w:pPr>
              <w:tabs>
                <w:tab w:val="left" w:pos="0"/>
                <w:tab w:val="left" w:pos="3720"/>
              </w:tabs>
              <w:outlineLvl w:val="0"/>
              <w:rPr>
                <w:rFonts w:cs="Arial"/>
              </w:rPr>
            </w:pPr>
            <w:r w:rsidRPr="55558259">
              <w:rPr>
                <w:rFonts w:cs="Arial"/>
                <w:b/>
                <w:bCs/>
                <w:i/>
                <w:iCs/>
              </w:rPr>
              <w:t>Alignment</w:t>
            </w:r>
          </w:p>
        </w:tc>
      </w:tr>
      <w:tr w:rsidR="00FD5474" w:rsidRPr="00842155" w14:paraId="0BE7A8DF" w14:textId="77777777" w:rsidTr="55558259">
        <w:trPr>
          <w:trHeight w:val="38"/>
        </w:trPr>
        <w:tc>
          <w:tcPr>
            <w:tcW w:w="10170" w:type="dxa"/>
            <w:gridSpan w:val="2"/>
            <w:tcBorders>
              <w:top w:val="nil"/>
              <w:bottom w:val="nil"/>
              <w:right w:val="nil"/>
            </w:tcBorders>
            <w:tcMar>
              <w:top w:w="115" w:type="dxa"/>
              <w:left w:w="115" w:type="dxa"/>
              <w:bottom w:w="115" w:type="dxa"/>
              <w:right w:w="115" w:type="dxa"/>
            </w:tcMar>
          </w:tcPr>
          <w:p w14:paraId="272BA306" w14:textId="4005FC48" w:rsidR="00FD5474" w:rsidRPr="00842155" w:rsidRDefault="55558259" w:rsidP="00DA5ACA">
            <w:pPr>
              <w:pStyle w:val="ObjectiveBullet"/>
              <w:numPr>
                <w:ilvl w:val="1"/>
                <w:numId w:val="10"/>
              </w:numPr>
            </w:pPr>
            <w:r>
              <w:t xml:space="preserve">Explain how sales forecasting is the key for overall corporate financial planning: total revenue, cost projections, cash flow, and working capital. </w:t>
            </w:r>
          </w:p>
        </w:tc>
        <w:tc>
          <w:tcPr>
            <w:tcW w:w="3060" w:type="dxa"/>
            <w:gridSpan w:val="2"/>
            <w:tcBorders>
              <w:top w:val="nil"/>
              <w:left w:val="nil"/>
              <w:bottom w:val="nil"/>
            </w:tcBorders>
          </w:tcPr>
          <w:p w14:paraId="5019E15E" w14:textId="58CA261A" w:rsidR="00FD5474" w:rsidRPr="00842155" w:rsidRDefault="55558259" w:rsidP="55558259">
            <w:pPr>
              <w:tabs>
                <w:tab w:val="left" w:pos="0"/>
                <w:tab w:val="left" w:pos="3720"/>
              </w:tabs>
              <w:outlineLvl w:val="0"/>
              <w:rPr>
                <w:rFonts w:cs="Arial"/>
              </w:rPr>
            </w:pPr>
            <w:r w:rsidRPr="55558259">
              <w:rPr>
                <w:rFonts w:cs="Arial"/>
              </w:rPr>
              <w:t>CLO2</w:t>
            </w:r>
          </w:p>
        </w:tc>
      </w:tr>
      <w:tr w:rsidR="00231DD1" w:rsidRPr="00842155" w14:paraId="61B7070F" w14:textId="77777777" w:rsidTr="55558259">
        <w:trPr>
          <w:trHeight w:val="38"/>
        </w:trPr>
        <w:tc>
          <w:tcPr>
            <w:tcW w:w="10170" w:type="dxa"/>
            <w:gridSpan w:val="2"/>
            <w:tcBorders>
              <w:top w:val="nil"/>
              <w:bottom w:val="nil"/>
              <w:right w:val="nil"/>
            </w:tcBorders>
            <w:tcMar>
              <w:top w:w="115" w:type="dxa"/>
              <w:left w:w="115" w:type="dxa"/>
              <w:bottom w:w="115" w:type="dxa"/>
              <w:right w:w="115" w:type="dxa"/>
            </w:tcMar>
          </w:tcPr>
          <w:p w14:paraId="129E81D0" w14:textId="1F1AE41E" w:rsidR="00231DD1" w:rsidRDefault="55558259" w:rsidP="007C5778">
            <w:pPr>
              <w:pStyle w:val="ObjectiveBullet"/>
              <w:numPr>
                <w:ilvl w:val="1"/>
                <w:numId w:val="10"/>
              </w:numPr>
            </w:pPr>
            <w:r>
              <w:t xml:space="preserve">Explain how to apply sales forecasting techniques, including weighted average, smoothing techniques, and market conditions and other competitive intelligence. </w:t>
            </w:r>
          </w:p>
        </w:tc>
        <w:tc>
          <w:tcPr>
            <w:tcW w:w="3060" w:type="dxa"/>
            <w:gridSpan w:val="2"/>
            <w:tcBorders>
              <w:top w:val="nil"/>
              <w:left w:val="nil"/>
              <w:bottom w:val="nil"/>
            </w:tcBorders>
          </w:tcPr>
          <w:p w14:paraId="65E6C8ED" w14:textId="5E249C45" w:rsidR="00231DD1" w:rsidRPr="00842155" w:rsidRDefault="55558259" w:rsidP="55558259">
            <w:pPr>
              <w:tabs>
                <w:tab w:val="left" w:pos="0"/>
                <w:tab w:val="left" w:pos="3720"/>
              </w:tabs>
              <w:outlineLvl w:val="0"/>
              <w:rPr>
                <w:rFonts w:cs="Arial"/>
              </w:rPr>
            </w:pPr>
            <w:r w:rsidRPr="55558259">
              <w:rPr>
                <w:rFonts w:cs="Arial"/>
              </w:rPr>
              <w:t>CLO2</w:t>
            </w:r>
          </w:p>
        </w:tc>
      </w:tr>
      <w:tr w:rsidR="00143D43" w:rsidRPr="00842155" w14:paraId="449EDD2A" w14:textId="77777777" w:rsidTr="55558259">
        <w:trPr>
          <w:trHeight w:val="128"/>
        </w:trPr>
        <w:tc>
          <w:tcPr>
            <w:tcW w:w="10170" w:type="dxa"/>
            <w:gridSpan w:val="2"/>
            <w:tcBorders>
              <w:top w:val="nil"/>
              <w:bottom w:val="nil"/>
              <w:right w:val="nil"/>
            </w:tcBorders>
            <w:tcMar>
              <w:top w:w="115" w:type="dxa"/>
              <w:left w:w="115" w:type="dxa"/>
              <w:bottom w:w="115" w:type="dxa"/>
              <w:right w:w="115" w:type="dxa"/>
            </w:tcMar>
          </w:tcPr>
          <w:p w14:paraId="56FD3E28" w14:textId="3B41B8F4" w:rsidR="00143D43" w:rsidRDefault="55558259" w:rsidP="00143F07">
            <w:pPr>
              <w:pStyle w:val="ObjectiveBullet"/>
              <w:numPr>
                <w:ilvl w:val="1"/>
                <w:numId w:val="10"/>
              </w:numPr>
            </w:pPr>
            <w:r>
              <w:t>Explain how to apply the percent of sales forecasting method.</w:t>
            </w:r>
          </w:p>
        </w:tc>
        <w:tc>
          <w:tcPr>
            <w:tcW w:w="3060" w:type="dxa"/>
            <w:gridSpan w:val="2"/>
            <w:tcBorders>
              <w:top w:val="nil"/>
              <w:left w:val="nil"/>
              <w:bottom w:val="nil"/>
            </w:tcBorders>
          </w:tcPr>
          <w:p w14:paraId="4C466BB5" w14:textId="3D8BE154" w:rsidR="00143D43" w:rsidRPr="00842155" w:rsidRDefault="55558259" w:rsidP="55558259">
            <w:pPr>
              <w:tabs>
                <w:tab w:val="left" w:pos="0"/>
                <w:tab w:val="left" w:pos="3720"/>
              </w:tabs>
              <w:outlineLvl w:val="0"/>
              <w:rPr>
                <w:rFonts w:cs="Arial"/>
              </w:rPr>
            </w:pPr>
            <w:r w:rsidRPr="55558259">
              <w:rPr>
                <w:rFonts w:cs="Arial"/>
              </w:rPr>
              <w:t>CLO2</w:t>
            </w:r>
          </w:p>
        </w:tc>
      </w:tr>
      <w:tr w:rsidR="00143F07" w:rsidRPr="00842155" w14:paraId="0393AE44" w14:textId="77777777" w:rsidTr="55558259">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2AAF338" w14:textId="25350532" w:rsidR="00143F07" w:rsidRDefault="55558259" w:rsidP="00143F07">
            <w:pPr>
              <w:pStyle w:val="ObjectiveBullet"/>
              <w:numPr>
                <w:ilvl w:val="1"/>
                <w:numId w:val="10"/>
              </w:numPr>
            </w:pPr>
            <w:r>
              <w:t>Explain how a cash budget is developed from the sales forecast.</w:t>
            </w:r>
          </w:p>
        </w:tc>
        <w:tc>
          <w:tcPr>
            <w:tcW w:w="3060" w:type="dxa"/>
            <w:gridSpan w:val="2"/>
            <w:tcBorders>
              <w:top w:val="nil"/>
              <w:left w:val="nil"/>
              <w:bottom w:val="single" w:sz="4" w:space="0" w:color="000000" w:themeColor="text1"/>
            </w:tcBorders>
          </w:tcPr>
          <w:p w14:paraId="034184E3" w14:textId="3A501A53" w:rsidR="00143F07" w:rsidRPr="00842155" w:rsidRDefault="55558259" w:rsidP="55558259">
            <w:pPr>
              <w:tabs>
                <w:tab w:val="left" w:pos="0"/>
                <w:tab w:val="left" w:pos="3720"/>
              </w:tabs>
              <w:outlineLvl w:val="0"/>
              <w:rPr>
                <w:rFonts w:cs="Arial"/>
              </w:rPr>
            </w:pPr>
            <w:r w:rsidRPr="55558259">
              <w:rPr>
                <w:rFonts w:cs="Arial"/>
              </w:rPr>
              <w:t>CLO2</w:t>
            </w:r>
          </w:p>
        </w:tc>
      </w:tr>
      <w:tr w:rsidR="00FD5474" w:rsidRPr="00842155" w14:paraId="5DFA128C" w14:textId="77777777" w:rsidTr="55558259">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8A40EF3" w14:textId="77777777" w:rsidR="00FD5474" w:rsidRPr="005B10FE" w:rsidRDefault="55558259" w:rsidP="55558259">
            <w:pPr>
              <w:tabs>
                <w:tab w:val="left" w:pos="0"/>
                <w:tab w:val="left" w:pos="3720"/>
              </w:tabs>
              <w:outlineLvl w:val="0"/>
              <w:rPr>
                <w:rFonts w:cs="Arial"/>
                <w:b/>
                <w:bCs/>
                <w:i/>
                <w:iCs/>
              </w:rPr>
            </w:pPr>
            <w:r w:rsidRPr="55558259">
              <w:rPr>
                <w:rFonts w:cs="Arial"/>
                <w:b/>
                <w:bCs/>
                <w:i/>
                <w:iCs/>
                <w:sz w:val="22"/>
                <w:szCs w:val="22"/>
              </w:rPr>
              <w:t>Required Learning Resources and Activities</w:t>
            </w:r>
            <w:r w:rsidRPr="55558259">
              <w:rPr>
                <w:rFonts w:cs="Arial"/>
                <w:i/>
                <w:iCs/>
              </w:rPr>
              <w:t>: 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48DE875F" w14:textId="77777777" w:rsidR="00FD5474" w:rsidRPr="005B10FE" w:rsidRDefault="55558259" w:rsidP="55558259">
            <w:pPr>
              <w:tabs>
                <w:tab w:val="left" w:pos="0"/>
                <w:tab w:val="left" w:pos="3720"/>
              </w:tabs>
              <w:outlineLvl w:val="0"/>
              <w:rPr>
                <w:rFonts w:cs="Arial"/>
                <w:b/>
                <w:bCs/>
                <w:i/>
                <w:iCs/>
              </w:rPr>
            </w:pPr>
            <w:r w:rsidRPr="55558259">
              <w:rPr>
                <w:rFonts w:cs="Arial"/>
                <w:b/>
                <w:bCs/>
                <w:i/>
                <w:iCs/>
              </w:rPr>
              <w:t>Alignment</w:t>
            </w:r>
          </w:p>
        </w:tc>
        <w:tc>
          <w:tcPr>
            <w:tcW w:w="1620" w:type="dxa"/>
            <w:tcBorders>
              <w:left w:val="single" w:sz="4" w:space="0" w:color="auto"/>
            </w:tcBorders>
            <w:shd w:val="clear" w:color="auto" w:fill="D8D9DA"/>
          </w:tcPr>
          <w:p w14:paraId="1BFC3489" w14:textId="77777777" w:rsidR="00FD5474" w:rsidRPr="005B10FE" w:rsidRDefault="55558259" w:rsidP="55558259">
            <w:pPr>
              <w:tabs>
                <w:tab w:val="left" w:pos="0"/>
                <w:tab w:val="left" w:pos="3720"/>
              </w:tabs>
              <w:outlineLvl w:val="0"/>
              <w:rPr>
                <w:rFonts w:cs="Arial"/>
                <w:b/>
                <w:bCs/>
                <w:i/>
                <w:iCs/>
              </w:rPr>
            </w:pPr>
            <w:r w:rsidRPr="55558259">
              <w:rPr>
                <w:rFonts w:cs="Arial"/>
                <w:b/>
                <w:bCs/>
                <w:i/>
                <w:iCs/>
              </w:rPr>
              <w:t>Pages/AIE/</w:t>
            </w:r>
          </w:p>
          <w:p w14:paraId="35782A43" w14:textId="77777777" w:rsidR="00FD5474" w:rsidRPr="005B10FE" w:rsidRDefault="55558259" w:rsidP="55558259">
            <w:pPr>
              <w:tabs>
                <w:tab w:val="left" w:pos="0"/>
                <w:tab w:val="left" w:pos="3720"/>
              </w:tabs>
              <w:outlineLvl w:val="0"/>
              <w:rPr>
                <w:rFonts w:cs="Arial"/>
                <w:b/>
                <w:bCs/>
                <w:i/>
                <w:iCs/>
              </w:rPr>
            </w:pPr>
            <w:r w:rsidRPr="55558259">
              <w:rPr>
                <w:rFonts w:cs="Arial"/>
                <w:b/>
                <w:bCs/>
                <w:i/>
                <w:iCs/>
              </w:rPr>
              <w:t>Generic</w:t>
            </w:r>
          </w:p>
        </w:tc>
      </w:tr>
      <w:tr w:rsidR="00304208" w:rsidRPr="007F339F" w14:paraId="77D871F7" w14:textId="77777777" w:rsidTr="55558259">
        <w:tc>
          <w:tcPr>
            <w:tcW w:w="10170" w:type="dxa"/>
            <w:gridSpan w:val="2"/>
            <w:tcMar>
              <w:top w:w="115" w:type="dxa"/>
              <w:left w:w="115" w:type="dxa"/>
              <w:bottom w:w="115" w:type="dxa"/>
              <w:right w:w="115" w:type="dxa"/>
            </w:tcMar>
          </w:tcPr>
          <w:p w14:paraId="352E3A79" w14:textId="77777777" w:rsidR="00304208" w:rsidRDefault="55558259" w:rsidP="55558259">
            <w:pPr>
              <w:tabs>
                <w:tab w:val="left" w:pos="2329"/>
              </w:tabs>
              <w:rPr>
                <w:rFonts w:cs="Arial"/>
                <w:b/>
                <w:bCs/>
              </w:rPr>
            </w:pPr>
            <w:r w:rsidRPr="55558259">
              <w:rPr>
                <w:rFonts w:cs="Arial"/>
                <w:b/>
                <w:bCs/>
              </w:rPr>
              <w:t>Midterm Preparation</w:t>
            </w:r>
          </w:p>
          <w:p w14:paraId="498616DD" w14:textId="77777777" w:rsidR="00304208" w:rsidRDefault="00304208" w:rsidP="00744767">
            <w:pPr>
              <w:tabs>
                <w:tab w:val="left" w:pos="2329"/>
              </w:tabs>
              <w:rPr>
                <w:rFonts w:cs="Arial"/>
                <w:b/>
                <w:szCs w:val="20"/>
              </w:rPr>
            </w:pPr>
          </w:p>
          <w:p w14:paraId="3827ED22" w14:textId="5EBA7819" w:rsidR="00304208" w:rsidRDefault="55558259" w:rsidP="55558259">
            <w:pPr>
              <w:tabs>
                <w:tab w:val="left" w:pos="2329"/>
              </w:tabs>
              <w:rPr>
                <w:rFonts w:cs="Arial"/>
                <w:b/>
                <w:bCs/>
              </w:rPr>
            </w:pPr>
            <w:r w:rsidRPr="55558259">
              <w:rPr>
                <w:rFonts w:cs="Arial"/>
              </w:rPr>
              <w:t xml:space="preserve">Note that you will have 1 hour to answer 30 true-or-false questions. You have only one attempt to take the midterm, and you must complete it in one sitting. Be sure to schedule sufficient time. </w:t>
            </w:r>
          </w:p>
        </w:tc>
        <w:tc>
          <w:tcPr>
            <w:tcW w:w="1440" w:type="dxa"/>
            <w:tcBorders>
              <w:bottom w:val="single" w:sz="4" w:space="0" w:color="000000" w:themeColor="text1"/>
            </w:tcBorders>
          </w:tcPr>
          <w:p w14:paraId="6EC10AD0" w14:textId="77777777" w:rsidR="00304208" w:rsidRDefault="55558259" w:rsidP="55558259">
            <w:pPr>
              <w:rPr>
                <w:rFonts w:cs="Arial"/>
              </w:rPr>
            </w:pPr>
            <w:r w:rsidRPr="55558259">
              <w:rPr>
                <w:rFonts w:cs="Arial"/>
              </w:rPr>
              <w:t>Week 1 and 2</w:t>
            </w:r>
          </w:p>
        </w:tc>
        <w:tc>
          <w:tcPr>
            <w:tcW w:w="1620" w:type="dxa"/>
            <w:tcBorders>
              <w:bottom w:val="single" w:sz="4" w:space="0" w:color="000000" w:themeColor="text1"/>
            </w:tcBorders>
          </w:tcPr>
          <w:p w14:paraId="7EC8C91E" w14:textId="1B343DB2" w:rsidR="00304208" w:rsidRPr="009F6FAF" w:rsidRDefault="55558259" w:rsidP="55558259">
            <w:pPr>
              <w:rPr>
                <w:rFonts w:cs="Arial"/>
              </w:rPr>
            </w:pPr>
            <w:r w:rsidRPr="55558259">
              <w:rPr>
                <w:rFonts w:cs="Arial"/>
              </w:rPr>
              <w:t xml:space="preserve">Lecture Activity = </w:t>
            </w:r>
            <w:r w:rsidRPr="55558259">
              <w:rPr>
                <w:rFonts w:cs="Arial"/>
                <w:b/>
                <w:bCs/>
              </w:rPr>
              <w:t>.5 hour</w:t>
            </w:r>
          </w:p>
        </w:tc>
      </w:tr>
      <w:tr w:rsidR="0059251D" w:rsidRPr="007F339F" w14:paraId="1069D3AB" w14:textId="77777777" w:rsidTr="55558259">
        <w:tc>
          <w:tcPr>
            <w:tcW w:w="10170" w:type="dxa"/>
            <w:gridSpan w:val="2"/>
            <w:tcMar>
              <w:top w:w="115" w:type="dxa"/>
              <w:left w:w="115" w:type="dxa"/>
              <w:bottom w:w="115" w:type="dxa"/>
              <w:right w:w="115" w:type="dxa"/>
            </w:tcMar>
          </w:tcPr>
          <w:p w14:paraId="56B002D8" w14:textId="5298558D" w:rsidR="00304208" w:rsidRDefault="55558259" w:rsidP="55558259">
            <w:pPr>
              <w:tabs>
                <w:tab w:val="left" w:pos="2329"/>
              </w:tabs>
              <w:rPr>
                <w:rFonts w:cs="Arial"/>
                <w:b/>
                <w:bCs/>
              </w:rPr>
            </w:pPr>
            <w:r w:rsidRPr="55558259">
              <w:rPr>
                <w:rFonts w:cs="Arial"/>
                <w:b/>
                <w:bCs/>
              </w:rPr>
              <w:t>Read</w:t>
            </w:r>
            <w:r w:rsidRPr="55558259">
              <w:rPr>
                <w:rFonts w:cs="Arial"/>
              </w:rPr>
              <w:t xml:space="preserve"> Ch. 14 of </w:t>
            </w:r>
            <w:r w:rsidRPr="55558259">
              <w:rPr>
                <w:rFonts w:cs="Arial"/>
                <w:i/>
                <w:iCs/>
              </w:rPr>
              <w:t>Foundations of Finance</w:t>
            </w:r>
            <w:r w:rsidRPr="55558259">
              <w:rPr>
                <w:rFonts w:cs="Arial"/>
              </w:rPr>
              <w:t>, paying special attention to pp. 438, 440, &amp; 441.</w:t>
            </w:r>
            <w:r w:rsidRPr="55558259">
              <w:rPr>
                <w:rFonts w:cs="Arial"/>
                <w:b/>
                <w:bCs/>
              </w:rPr>
              <w:t xml:space="preserve"> </w:t>
            </w:r>
          </w:p>
          <w:p w14:paraId="37A80C65" w14:textId="77777777" w:rsidR="000A159F" w:rsidRDefault="000A159F" w:rsidP="00304208">
            <w:pPr>
              <w:tabs>
                <w:tab w:val="left" w:pos="2329"/>
              </w:tabs>
              <w:rPr>
                <w:rFonts w:cs="Arial"/>
                <w:b/>
                <w:szCs w:val="20"/>
              </w:rPr>
            </w:pPr>
          </w:p>
          <w:p w14:paraId="712F4219" w14:textId="286F7388" w:rsidR="00304208" w:rsidRDefault="55558259" w:rsidP="55558259">
            <w:pPr>
              <w:tabs>
                <w:tab w:val="left" w:pos="2329"/>
              </w:tabs>
              <w:rPr>
                <w:rFonts w:cs="Arial"/>
                <w:b/>
                <w:bCs/>
              </w:rPr>
            </w:pPr>
            <w:r w:rsidRPr="55558259">
              <w:rPr>
                <w:rFonts w:cs="Arial"/>
                <w:b/>
                <w:bCs/>
              </w:rPr>
              <w:t xml:space="preserve">Watch </w:t>
            </w:r>
            <w:r w:rsidRPr="55558259">
              <w:rPr>
                <w:rFonts w:cs="Arial"/>
              </w:rPr>
              <w:t>the following videos:</w:t>
            </w:r>
            <w:r w:rsidRPr="55558259">
              <w:rPr>
                <w:rFonts w:cs="Arial"/>
                <w:b/>
                <w:bCs/>
              </w:rPr>
              <w:t xml:space="preserve"> </w:t>
            </w:r>
          </w:p>
          <w:p w14:paraId="3D079DC9" w14:textId="77777777" w:rsidR="00304208" w:rsidRDefault="00304208" w:rsidP="00304208">
            <w:pPr>
              <w:tabs>
                <w:tab w:val="left" w:pos="2329"/>
              </w:tabs>
              <w:rPr>
                <w:rFonts w:cs="Arial"/>
                <w:b/>
                <w:szCs w:val="20"/>
              </w:rPr>
            </w:pPr>
          </w:p>
          <w:p w14:paraId="683D06A7" w14:textId="648472A1" w:rsidR="00304208" w:rsidRDefault="006678B3" w:rsidP="00883E3F">
            <w:pPr>
              <w:pStyle w:val="AssignmentsLevel2"/>
            </w:pPr>
            <w:hyperlink r:id="rId40">
              <w:r w:rsidR="55558259" w:rsidRPr="55558259">
                <w:rPr>
                  <w:rStyle w:val="Hyperlink"/>
                </w:rPr>
                <w:t>"Forecasting with Excel"</w:t>
              </w:r>
            </w:hyperlink>
            <w:r w:rsidR="55558259">
              <w:t xml:space="preserve"> (7:08)</w:t>
            </w:r>
          </w:p>
          <w:p w14:paraId="08351E52" w14:textId="3BF320D4" w:rsidR="00304208" w:rsidRDefault="006678B3" w:rsidP="00883E3F">
            <w:pPr>
              <w:pStyle w:val="AssignmentsLevel2"/>
            </w:pPr>
            <w:hyperlink r:id="rId41">
              <w:r w:rsidR="55558259" w:rsidRPr="55558259">
                <w:rPr>
                  <w:rStyle w:val="Hyperlink"/>
                </w:rPr>
                <w:t>"Sales Forecasting"</w:t>
              </w:r>
            </w:hyperlink>
            <w:r w:rsidR="55558259">
              <w:t xml:space="preserve"> (5:36)</w:t>
            </w:r>
          </w:p>
          <w:p w14:paraId="78D8E79C" w14:textId="0FD78B5D" w:rsidR="00304208" w:rsidRDefault="006678B3" w:rsidP="00883E3F">
            <w:pPr>
              <w:pStyle w:val="AssignmentsLevel2"/>
            </w:pPr>
            <w:hyperlink r:id="rId42">
              <w:r w:rsidR="000A68D1">
                <w:rPr>
                  <w:rStyle w:val="Hyperlink"/>
                </w:rPr>
                <w:t>"Forecasting Methods Overview"</w:t>
              </w:r>
            </w:hyperlink>
            <w:r w:rsidR="55558259">
              <w:t xml:space="preserve"> (</w:t>
            </w:r>
            <w:r w:rsidR="000A68D1">
              <w:t>4</w:t>
            </w:r>
            <w:r w:rsidR="55558259">
              <w:t>:</w:t>
            </w:r>
            <w:r w:rsidR="000A68D1">
              <w:t>43</w:t>
            </w:r>
            <w:r w:rsidR="55558259">
              <w:t>)</w:t>
            </w:r>
          </w:p>
          <w:p w14:paraId="31E32277" w14:textId="4D1BB034" w:rsidR="00304208" w:rsidRDefault="006678B3" w:rsidP="00883E3F">
            <w:pPr>
              <w:pStyle w:val="AssignmentsLevel2"/>
            </w:pPr>
            <w:hyperlink r:id="rId43">
              <w:r w:rsidR="55558259" w:rsidRPr="55558259">
                <w:rPr>
                  <w:rStyle w:val="Hyperlink"/>
                </w:rPr>
                <w:t>"The Cash Budget Part 1: Sales Budget and Collections Budget"</w:t>
              </w:r>
            </w:hyperlink>
            <w:r w:rsidR="55558259">
              <w:t xml:space="preserve"> (8:59)</w:t>
            </w:r>
          </w:p>
          <w:p w14:paraId="3B543816" w14:textId="62EB8343" w:rsidR="00D01DFD" w:rsidRDefault="006678B3" w:rsidP="00883E3F">
            <w:pPr>
              <w:pStyle w:val="AssignmentsLevel2"/>
            </w:pPr>
            <w:hyperlink r:id="rId44">
              <w:r w:rsidR="55558259" w:rsidRPr="55558259">
                <w:rPr>
                  <w:rStyle w:val="Hyperlink"/>
                </w:rPr>
                <w:t>"The Cash Budget"</w:t>
              </w:r>
            </w:hyperlink>
            <w:r w:rsidR="55558259">
              <w:t xml:space="preserve"> (12:06)</w:t>
            </w:r>
          </w:p>
          <w:p w14:paraId="5D5F0EA1" w14:textId="77777777" w:rsidR="00304208" w:rsidRDefault="00304208" w:rsidP="00304208">
            <w:pPr>
              <w:tabs>
                <w:tab w:val="left" w:pos="2329"/>
              </w:tabs>
              <w:rPr>
                <w:rFonts w:cs="Arial"/>
                <w:szCs w:val="20"/>
              </w:rPr>
            </w:pPr>
          </w:p>
          <w:p w14:paraId="1570AA08" w14:textId="0017890B" w:rsidR="00304208" w:rsidRPr="00304208" w:rsidRDefault="55558259" w:rsidP="55558259">
            <w:pPr>
              <w:tabs>
                <w:tab w:val="left" w:pos="2329"/>
              </w:tabs>
              <w:rPr>
                <w:rFonts w:cs="Arial"/>
              </w:rPr>
            </w:pPr>
            <w:r w:rsidRPr="55558259">
              <w:rPr>
                <w:rFonts w:cs="Arial"/>
                <w:b/>
                <w:bCs/>
              </w:rPr>
              <w:t>Post</w:t>
            </w:r>
            <w:r w:rsidRPr="55558259">
              <w:rPr>
                <w:rFonts w:cs="Arial"/>
              </w:rPr>
              <w:t xml:space="preserve"> any questions of comments in </w:t>
            </w:r>
            <w:r>
              <w:t>your Learning Team Discussion forum.</w:t>
            </w:r>
          </w:p>
        </w:tc>
        <w:tc>
          <w:tcPr>
            <w:tcW w:w="1440" w:type="dxa"/>
            <w:tcBorders>
              <w:bottom w:val="single" w:sz="4" w:space="0" w:color="000000" w:themeColor="text1"/>
            </w:tcBorders>
          </w:tcPr>
          <w:p w14:paraId="1E37AB3B" w14:textId="552381C5" w:rsidR="0059251D" w:rsidRPr="009F6FAF" w:rsidRDefault="55558259" w:rsidP="55558259">
            <w:pPr>
              <w:rPr>
                <w:rFonts w:cs="Arial"/>
              </w:rPr>
            </w:pPr>
            <w:r w:rsidRPr="55558259">
              <w:rPr>
                <w:rFonts w:cs="Arial"/>
              </w:rPr>
              <w:t>3.1, 3.2, 3.3, 3.4</w:t>
            </w:r>
          </w:p>
        </w:tc>
        <w:tc>
          <w:tcPr>
            <w:tcW w:w="1620" w:type="dxa"/>
            <w:tcBorders>
              <w:bottom w:val="single" w:sz="4" w:space="0" w:color="000000" w:themeColor="text1"/>
            </w:tcBorders>
          </w:tcPr>
          <w:p w14:paraId="58B0C45C" w14:textId="1A3883AF" w:rsidR="0059251D" w:rsidRPr="009F6FAF" w:rsidRDefault="55558259" w:rsidP="55558259">
            <w:pPr>
              <w:rPr>
                <w:rFonts w:cs="Arial"/>
              </w:rPr>
            </w:pPr>
            <w:r w:rsidRPr="55558259">
              <w:rPr>
                <w:rFonts w:cs="Arial"/>
              </w:rPr>
              <w:t xml:space="preserve">Lecture Activity = </w:t>
            </w:r>
            <w:r w:rsidRPr="55558259">
              <w:rPr>
                <w:rFonts w:cs="Arial"/>
                <w:b/>
                <w:bCs/>
              </w:rPr>
              <w:t>1 hour</w:t>
            </w:r>
          </w:p>
        </w:tc>
      </w:tr>
      <w:tr w:rsidR="002C1641" w:rsidRPr="00842155" w14:paraId="400079C4" w14:textId="77777777" w:rsidTr="5555825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7A327D7" w14:textId="77777777" w:rsidR="002C1641" w:rsidRPr="00842155" w:rsidRDefault="55558259" w:rsidP="55558259">
            <w:pPr>
              <w:ind w:left="360" w:hanging="360"/>
              <w:rPr>
                <w:rFonts w:cs="Arial"/>
                <w:b/>
                <w:bCs/>
              </w:rPr>
            </w:pPr>
            <w:r w:rsidRPr="55558259">
              <w:rPr>
                <w:rFonts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93C129C"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40A2CAA8" w14:textId="77777777" w:rsidR="002C1641" w:rsidRPr="00842155" w:rsidRDefault="002C1641" w:rsidP="00FD5474">
            <w:pPr>
              <w:ind w:left="360" w:hanging="360"/>
              <w:rPr>
                <w:rFonts w:cs="Arial"/>
                <w:b/>
                <w:szCs w:val="20"/>
              </w:rPr>
            </w:pPr>
          </w:p>
        </w:tc>
        <w:tc>
          <w:tcPr>
            <w:tcW w:w="1620" w:type="dxa"/>
            <w:tcBorders>
              <w:bottom w:val="single" w:sz="4" w:space="0" w:color="000000" w:themeColor="text1"/>
            </w:tcBorders>
            <w:shd w:val="clear" w:color="auto" w:fill="E6E6E6"/>
          </w:tcPr>
          <w:p w14:paraId="40455CA8" w14:textId="05209536" w:rsidR="002C1641" w:rsidRPr="00842155" w:rsidRDefault="55558259" w:rsidP="55558259">
            <w:pPr>
              <w:ind w:left="360" w:hanging="360"/>
              <w:rPr>
                <w:rFonts w:cs="Arial"/>
                <w:b/>
                <w:bCs/>
              </w:rPr>
            </w:pPr>
            <w:r w:rsidRPr="55558259">
              <w:rPr>
                <w:rFonts w:cs="Arial"/>
                <w:b/>
                <w:bCs/>
              </w:rPr>
              <w:t>1.5 hour</w:t>
            </w:r>
          </w:p>
        </w:tc>
      </w:tr>
      <w:tr w:rsidR="002C1641" w:rsidRPr="00842155" w14:paraId="5135AE6D" w14:textId="77777777" w:rsidTr="55558259">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A12576E" w14:textId="03E3874A" w:rsidR="002C1641" w:rsidRPr="005B10FE" w:rsidRDefault="55558259" w:rsidP="55558259">
            <w:pPr>
              <w:tabs>
                <w:tab w:val="left" w:pos="0"/>
                <w:tab w:val="left" w:pos="3720"/>
              </w:tabs>
              <w:outlineLvl w:val="0"/>
              <w:rPr>
                <w:rFonts w:cs="Arial"/>
                <w:b/>
                <w:bCs/>
                <w:i/>
                <w:iCs/>
              </w:rPr>
            </w:pPr>
            <w:r w:rsidRPr="55558259">
              <w:rPr>
                <w:rFonts w:cs="Arial"/>
                <w:b/>
                <w:bCs/>
                <w:i/>
                <w:iCs/>
                <w:sz w:val="22"/>
                <w:szCs w:val="22"/>
              </w:rPr>
              <w:t>Assignments</w:t>
            </w:r>
            <w:r w:rsidRPr="55558259">
              <w:rPr>
                <w:rFonts w:cs="Arial"/>
                <w:i/>
                <w:iCs/>
              </w:rPr>
              <w:t>: Students must complete the weekly assignment(s).</w:t>
            </w:r>
          </w:p>
        </w:tc>
        <w:tc>
          <w:tcPr>
            <w:tcW w:w="1440" w:type="dxa"/>
            <w:tcBorders>
              <w:left w:val="single" w:sz="4" w:space="0" w:color="000000" w:themeColor="text1"/>
            </w:tcBorders>
            <w:shd w:val="clear" w:color="auto" w:fill="D8D9DA"/>
          </w:tcPr>
          <w:p w14:paraId="3CB10508" w14:textId="77777777" w:rsidR="002C1641" w:rsidRPr="005B10FE" w:rsidRDefault="55558259" w:rsidP="55558259">
            <w:pPr>
              <w:tabs>
                <w:tab w:val="left" w:pos="0"/>
                <w:tab w:val="left" w:pos="3720"/>
              </w:tabs>
              <w:outlineLvl w:val="0"/>
              <w:rPr>
                <w:rFonts w:cs="Arial"/>
                <w:b/>
                <w:bCs/>
                <w:i/>
                <w:iCs/>
              </w:rPr>
            </w:pPr>
            <w:r w:rsidRPr="55558259">
              <w:rPr>
                <w:rFonts w:cs="Arial"/>
                <w:b/>
                <w:bCs/>
                <w:i/>
                <w:iCs/>
              </w:rPr>
              <w:t>Alignment</w:t>
            </w:r>
          </w:p>
        </w:tc>
        <w:tc>
          <w:tcPr>
            <w:tcW w:w="1620" w:type="dxa"/>
            <w:tcBorders>
              <w:left w:val="single" w:sz="4" w:space="0" w:color="000000" w:themeColor="text1"/>
            </w:tcBorders>
            <w:shd w:val="clear" w:color="auto" w:fill="D8D9DA"/>
          </w:tcPr>
          <w:p w14:paraId="6E1AD739" w14:textId="77777777" w:rsidR="002C1641" w:rsidRPr="005B10FE" w:rsidRDefault="55558259" w:rsidP="55558259">
            <w:pPr>
              <w:rPr>
                <w:rFonts w:cs="Arial"/>
                <w:b/>
                <w:bCs/>
                <w:i/>
                <w:iCs/>
              </w:rPr>
            </w:pPr>
            <w:r w:rsidRPr="55558259">
              <w:rPr>
                <w:rFonts w:cs="Arial"/>
                <w:b/>
                <w:bCs/>
                <w:i/>
                <w:iCs/>
              </w:rPr>
              <w:t>Points/AIE/</w:t>
            </w:r>
          </w:p>
          <w:p w14:paraId="16BFA550" w14:textId="77777777" w:rsidR="002C1641" w:rsidRPr="005B10FE" w:rsidRDefault="55558259" w:rsidP="55558259">
            <w:pPr>
              <w:rPr>
                <w:rFonts w:cs="Arial"/>
                <w:b/>
                <w:bCs/>
                <w:i/>
                <w:iCs/>
              </w:rPr>
            </w:pPr>
            <w:r w:rsidRPr="55558259">
              <w:rPr>
                <w:rFonts w:cs="Arial"/>
                <w:b/>
                <w:bCs/>
                <w:i/>
                <w:iCs/>
              </w:rPr>
              <w:t>Generic</w:t>
            </w:r>
          </w:p>
        </w:tc>
      </w:tr>
      <w:tr w:rsidR="00F51793" w:rsidRPr="007F339F" w14:paraId="181B3C3D" w14:textId="77777777" w:rsidTr="55558259">
        <w:tc>
          <w:tcPr>
            <w:tcW w:w="10170" w:type="dxa"/>
            <w:gridSpan w:val="2"/>
            <w:tcMar>
              <w:top w:w="115" w:type="dxa"/>
              <w:left w:w="115" w:type="dxa"/>
              <w:bottom w:w="115" w:type="dxa"/>
              <w:right w:w="115" w:type="dxa"/>
            </w:tcMar>
          </w:tcPr>
          <w:p w14:paraId="690921E6" w14:textId="77777777" w:rsidR="00F51793" w:rsidRPr="0064542C" w:rsidRDefault="55558259" w:rsidP="55558259">
            <w:pPr>
              <w:spacing w:line="259" w:lineRule="auto"/>
              <w:contextualSpacing/>
              <w:rPr>
                <w:b/>
                <w:bCs/>
              </w:rPr>
            </w:pPr>
            <w:r w:rsidRPr="55558259">
              <w:rPr>
                <w:b/>
                <w:bCs/>
              </w:rPr>
              <w:lastRenderedPageBreak/>
              <w:t>Learning Team Discussion</w:t>
            </w:r>
          </w:p>
          <w:p w14:paraId="1E66634D" w14:textId="77777777" w:rsidR="00F51793" w:rsidRDefault="00F51793" w:rsidP="00E25C15">
            <w:pPr>
              <w:spacing w:line="259" w:lineRule="auto"/>
              <w:contextualSpacing/>
            </w:pPr>
          </w:p>
          <w:p w14:paraId="4CD61425" w14:textId="1F7EC26D" w:rsidR="00F51793" w:rsidRDefault="55558259" w:rsidP="00E25C15">
            <w:pPr>
              <w:spacing w:line="259" w:lineRule="auto"/>
              <w:contextualSpacing/>
            </w:pPr>
            <w:r w:rsidRPr="55558259">
              <w:rPr>
                <w:b/>
                <w:bCs/>
              </w:rPr>
              <w:t>Post</w:t>
            </w:r>
            <w:r>
              <w:t xml:space="preserve"> any questions or comments you may have about this week’s readings, videos, or homework. Periodically review this </w:t>
            </w:r>
            <w:proofErr w:type="gramStart"/>
            <w:r>
              <w:t>forum, and</w:t>
            </w:r>
            <w:proofErr w:type="gramEnd"/>
            <w:r>
              <w:t xml:space="preserve"> respond to any of your team members who have posted. </w:t>
            </w:r>
          </w:p>
        </w:tc>
        <w:tc>
          <w:tcPr>
            <w:tcW w:w="1440" w:type="dxa"/>
            <w:tcBorders>
              <w:bottom w:val="single" w:sz="4" w:space="0" w:color="000000" w:themeColor="text1"/>
            </w:tcBorders>
          </w:tcPr>
          <w:p w14:paraId="78BD9F67" w14:textId="68F151F9" w:rsidR="00F51793" w:rsidRPr="009F6FAF" w:rsidRDefault="55558259" w:rsidP="55558259">
            <w:pPr>
              <w:rPr>
                <w:rFonts w:cs="Arial"/>
              </w:rPr>
            </w:pPr>
            <w:r w:rsidRPr="55558259">
              <w:rPr>
                <w:rFonts w:cs="Arial"/>
              </w:rPr>
              <w:t>3.1, 3.2, 3.3, 3.4</w:t>
            </w:r>
          </w:p>
        </w:tc>
        <w:tc>
          <w:tcPr>
            <w:tcW w:w="1620" w:type="dxa"/>
            <w:tcBorders>
              <w:bottom w:val="single" w:sz="4" w:space="0" w:color="000000" w:themeColor="text1"/>
            </w:tcBorders>
          </w:tcPr>
          <w:p w14:paraId="1D992B34" w14:textId="77777777" w:rsidR="00F51793" w:rsidRPr="009F6FAF" w:rsidRDefault="55558259" w:rsidP="55558259">
            <w:pPr>
              <w:rPr>
                <w:rFonts w:cs="Arial"/>
              </w:rPr>
            </w:pPr>
            <w:r w:rsidRPr="55558259">
              <w:rPr>
                <w:rFonts w:cs="Arial"/>
              </w:rPr>
              <w:t xml:space="preserve">Discussion = </w:t>
            </w:r>
            <w:r w:rsidRPr="55558259">
              <w:rPr>
                <w:rFonts w:cs="Arial"/>
                <w:b/>
                <w:bCs/>
              </w:rPr>
              <w:t>2 hours</w:t>
            </w:r>
          </w:p>
        </w:tc>
      </w:tr>
      <w:tr w:rsidR="0059251D" w:rsidRPr="00842155" w14:paraId="648768F1" w14:textId="77777777" w:rsidTr="55558259">
        <w:tc>
          <w:tcPr>
            <w:tcW w:w="10170" w:type="dxa"/>
            <w:gridSpan w:val="2"/>
            <w:tcMar>
              <w:top w:w="115" w:type="dxa"/>
              <w:left w:w="115" w:type="dxa"/>
              <w:bottom w:w="115" w:type="dxa"/>
              <w:right w:w="115" w:type="dxa"/>
            </w:tcMar>
          </w:tcPr>
          <w:p w14:paraId="52576405" w14:textId="0AA206F8" w:rsidR="0059251D" w:rsidRDefault="55558259" w:rsidP="55558259">
            <w:pPr>
              <w:tabs>
                <w:tab w:val="left" w:pos="2329"/>
              </w:tabs>
              <w:rPr>
                <w:b/>
                <w:bCs/>
              </w:rPr>
            </w:pPr>
            <w:r w:rsidRPr="55558259">
              <w:rPr>
                <w:b/>
                <w:bCs/>
              </w:rPr>
              <w:t>Discussion: The Critical Sales Forecast</w:t>
            </w:r>
          </w:p>
          <w:p w14:paraId="7DA4E662" w14:textId="77777777" w:rsidR="0059251D" w:rsidRDefault="0059251D" w:rsidP="00697547">
            <w:pPr>
              <w:tabs>
                <w:tab w:val="left" w:pos="2329"/>
              </w:tabs>
              <w:rPr>
                <w:b/>
              </w:rPr>
            </w:pPr>
          </w:p>
          <w:p w14:paraId="3A274440" w14:textId="037B5B01" w:rsidR="0059251D" w:rsidRDefault="55558259" w:rsidP="55558259">
            <w:pPr>
              <w:tabs>
                <w:tab w:val="left" w:pos="2329"/>
              </w:tabs>
              <w:rPr>
                <w:rFonts w:cs="Arial"/>
              </w:rPr>
            </w:pPr>
            <w:r w:rsidRPr="55558259">
              <w:rPr>
                <w:b/>
                <w:bCs/>
              </w:rPr>
              <w:t>Pos</w:t>
            </w:r>
            <w:r>
              <w:t xml:space="preserve">t a clear and logical response in 150 to 200 words to the following questions, providing specific examples to support your answers. </w:t>
            </w:r>
          </w:p>
          <w:p w14:paraId="0F720E77" w14:textId="77777777" w:rsidR="0059251D" w:rsidRPr="00BA4F0C" w:rsidRDefault="0059251D" w:rsidP="00697547">
            <w:pPr>
              <w:tabs>
                <w:tab w:val="left" w:pos="2329"/>
              </w:tabs>
              <w:rPr>
                <w:rFonts w:cs="Arial"/>
                <w:szCs w:val="20"/>
              </w:rPr>
            </w:pPr>
          </w:p>
          <w:p w14:paraId="25A19C16" w14:textId="21F12D76" w:rsidR="0059251D" w:rsidRDefault="55558259" w:rsidP="55558259">
            <w:pPr>
              <w:pStyle w:val="ListParagraph"/>
              <w:numPr>
                <w:ilvl w:val="0"/>
                <w:numId w:val="15"/>
              </w:numPr>
              <w:tabs>
                <w:tab w:val="left" w:pos="2329"/>
              </w:tabs>
              <w:rPr>
                <w:rFonts w:cs="Arial"/>
              </w:rPr>
            </w:pPr>
            <w:r w:rsidRPr="55558259">
              <w:rPr>
                <w:rFonts w:cs="Arial"/>
              </w:rPr>
              <w:t>Why is the sales forecast so important in short-term financial planning?</w:t>
            </w:r>
          </w:p>
          <w:p w14:paraId="26813E5E" w14:textId="3C69BFC4" w:rsidR="00395CDF" w:rsidRDefault="55558259" w:rsidP="55558259">
            <w:pPr>
              <w:pStyle w:val="ListParagraph"/>
              <w:numPr>
                <w:ilvl w:val="0"/>
                <w:numId w:val="15"/>
              </w:numPr>
              <w:tabs>
                <w:tab w:val="left" w:pos="2329"/>
              </w:tabs>
              <w:rPr>
                <w:rFonts w:cs="Arial"/>
              </w:rPr>
            </w:pPr>
            <w:r w:rsidRPr="55558259">
              <w:rPr>
                <w:rFonts w:cs="Arial"/>
              </w:rPr>
              <w:t xml:space="preserve">How does it affect the key areas in a whole organization? </w:t>
            </w:r>
          </w:p>
          <w:p w14:paraId="78A6BD6B" w14:textId="4742644E" w:rsidR="00395CDF" w:rsidRDefault="55558259" w:rsidP="55558259">
            <w:pPr>
              <w:pStyle w:val="ListParagraph"/>
              <w:numPr>
                <w:ilvl w:val="0"/>
                <w:numId w:val="15"/>
              </w:numPr>
              <w:tabs>
                <w:tab w:val="left" w:pos="2329"/>
              </w:tabs>
              <w:rPr>
                <w:rFonts w:cs="Arial"/>
              </w:rPr>
            </w:pPr>
            <w:r w:rsidRPr="55558259">
              <w:rPr>
                <w:rFonts w:cs="Arial"/>
              </w:rPr>
              <w:t xml:space="preserve">Which area do you think is most affected by the sales forecast? Why? </w:t>
            </w:r>
          </w:p>
          <w:p w14:paraId="43EDBBF4" w14:textId="77777777" w:rsidR="0059251D" w:rsidRDefault="0059251D" w:rsidP="00697547">
            <w:pPr>
              <w:tabs>
                <w:tab w:val="left" w:pos="2329"/>
              </w:tabs>
              <w:rPr>
                <w:rFonts w:cs="Arial"/>
                <w:szCs w:val="20"/>
              </w:rPr>
            </w:pPr>
          </w:p>
          <w:p w14:paraId="12504FD1" w14:textId="77777777" w:rsidR="0059251D" w:rsidRPr="00E9683B" w:rsidRDefault="55558259" w:rsidP="55558259">
            <w:pPr>
              <w:ind w:left="360" w:hanging="360"/>
              <w:rPr>
                <w:rFonts w:cs="Arial"/>
              </w:rPr>
            </w:pPr>
            <w:r w:rsidRPr="55558259">
              <w:rPr>
                <w:rFonts w:cs="Arial"/>
                <w:i/>
                <w:iCs/>
              </w:rPr>
              <w:t>Note</w:t>
            </w:r>
            <w:r w:rsidRPr="55558259">
              <w:rPr>
                <w:rFonts w:cs="Arial"/>
              </w:rPr>
              <w:t xml:space="preserve">. Initial answers to the question are due by 11:59 p.m. (Eastern time) on Thursday. </w:t>
            </w:r>
          </w:p>
          <w:p w14:paraId="2E12C60A" w14:textId="77777777" w:rsidR="0059251D" w:rsidRPr="00E9683B" w:rsidRDefault="0059251D" w:rsidP="00697547">
            <w:pPr>
              <w:ind w:left="360" w:hanging="360"/>
              <w:rPr>
                <w:rFonts w:cs="Arial"/>
                <w:szCs w:val="20"/>
              </w:rPr>
            </w:pPr>
          </w:p>
          <w:p w14:paraId="2144418E" w14:textId="2E5EE10C" w:rsidR="0059251D" w:rsidRPr="00842155" w:rsidRDefault="55558259" w:rsidP="55558259">
            <w:pPr>
              <w:tabs>
                <w:tab w:val="left" w:pos="2329"/>
              </w:tabs>
              <w:rPr>
                <w:rFonts w:cs="Arial"/>
                <w:b/>
                <w:bCs/>
              </w:rPr>
            </w:pPr>
            <w:r w:rsidRPr="55558259">
              <w:rPr>
                <w:rFonts w:cs="Arial"/>
                <w:b/>
                <w:bCs/>
              </w:rPr>
              <w:t xml:space="preserve">Respond </w:t>
            </w:r>
            <w:r w:rsidRPr="55558259">
              <w:rPr>
                <w:rFonts w:cs="Arial"/>
              </w:rPr>
              <w:t>to at least three</w:t>
            </w:r>
            <w:r w:rsidRPr="55558259">
              <w:rPr>
                <w:rFonts w:cs="Arial"/>
                <w:b/>
                <w:bCs/>
              </w:rPr>
              <w:t xml:space="preserve"> </w:t>
            </w:r>
            <w:r w:rsidRPr="55558259">
              <w:rPr>
                <w:rFonts w:cs="Arial"/>
              </w:rPr>
              <w:t xml:space="preserve">students </w:t>
            </w:r>
            <w:r>
              <w:t>in a manner that is thought provoking and appropriately challenges or elevates the discussion</w:t>
            </w:r>
            <w:r w:rsidRPr="55558259">
              <w:rPr>
                <w:rFonts w:cs="Arial"/>
              </w:rPr>
              <w:t>. All responses must be posted by 11:59 p.m. (Eastern time) on Sunday.</w:t>
            </w:r>
          </w:p>
        </w:tc>
        <w:tc>
          <w:tcPr>
            <w:tcW w:w="1440" w:type="dxa"/>
          </w:tcPr>
          <w:p w14:paraId="5293A8D8" w14:textId="64036E30" w:rsidR="0059251D" w:rsidRPr="00842155" w:rsidRDefault="55558259" w:rsidP="55558259">
            <w:pPr>
              <w:tabs>
                <w:tab w:val="left" w:pos="2329"/>
              </w:tabs>
              <w:rPr>
                <w:rFonts w:cs="Arial"/>
              </w:rPr>
            </w:pPr>
            <w:r w:rsidRPr="55558259">
              <w:rPr>
                <w:rFonts w:cs="Arial"/>
              </w:rPr>
              <w:t>3.1, 3.2, 3.4</w:t>
            </w:r>
          </w:p>
        </w:tc>
        <w:tc>
          <w:tcPr>
            <w:tcW w:w="1620" w:type="dxa"/>
          </w:tcPr>
          <w:p w14:paraId="05C15285" w14:textId="77777777" w:rsidR="0059251D" w:rsidRPr="00842155" w:rsidRDefault="55558259" w:rsidP="55558259">
            <w:pPr>
              <w:tabs>
                <w:tab w:val="left" w:pos="2329"/>
              </w:tabs>
              <w:rPr>
                <w:rFonts w:cs="Arial"/>
              </w:rPr>
            </w:pPr>
            <w:r>
              <w:t xml:space="preserve">Discussion: one post and replies to three other posts = </w:t>
            </w:r>
            <w:r w:rsidRPr="55558259">
              <w:rPr>
                <w:b/>
                <w:bCs/>
              </w:rPr>
              <w:t xml:space="preserve">1 hour </w:t>
            </w:r>
          </w:p>
        </w:tc>
      </w:tr>
      <w:tr w:rsidR="00196DDE" w:rsidRPr="00842155" w14:paraId="0FDE3F56" w14:textId="77777777" w:rsidTr="55558259">
        <w:tc>
          <w:tcPr>
            <w:tcW w:w="10170" w:type="dxa"/>
            <w:gridSpan w:val="2"/>
            <w:tcMar>
              <w:top w:w="115" w:type="dxa"/>
              <w:left w:w="115" w:type="dxa"/>
              <w:bottom w:w="115" w:type="dxa"/>
              <w:right w:w="115" w:type="dxa"/>
            </w:tcMar>
          </w:tcPr>
          <w:p w14:paraId="2AE5972D" w14:textId="322AAC40" w:rsidR="00196DDE" w:rsidRDefault="55558259" w:rsidP="55558259">
            <w:pPr>
              <w:tabs>
                <w:tab w:val="left" w:pos="2329"/>
              </w:tabs>
              <w:rPr>
                <w:b/>
                <w:bCs/>
              </w:rPr>
            </w:pPr>
            <w:r w:rsidRPr="55558259">
              <w:rPr>
                <w:b/>
                <w:bCs/>
              </w:rPr>
              <w:t>Cash Budget Wiki</w:t>
            </w:r>
          </w:p>
          <w:p w14:paraId="5E0126AC" w14:textId="77777777" w:rsidR="00452463" w:rsidRPr="00BA4F0C" w:rsidRDefault="00452463" w:rsidP="00452463">
            <w:pPr>
              <w:tabs>
                <w:tab w:val="left" w:pos="2329"/>
              </w:tabs>
              <w:rPr>
                <w:rFonts w:cs="Arial"/>
                <w:szCs w:val="20"/>
              </w:rPr>
            </w:pPr>
          </w:p>
          <w:p w14:paraId="13665462" w14:textId="7887DA2E" w:rsidR="0020715C" w:rsidRDefault="55558259" w:rsidP="55558259">
            <w:pPr>
              <w:tabs>
                <w:tab w:val="left" w:pos="2329"/>
              </w:tabs>
              <w:rPr>
                <w:rFonts w:cs="Arial"/>
              </w:rPr>
            </w:pPr>
            <w:r w:rsidRPr="55558259">
              <w:rPr>
                <w:rFonts w:cs="Arial"/>
                <w:b/>
                <w:bCs/>
              </w:rPr>
              <w:t>Collaborate</w:t>
            </w:r>
            <w:r w:rsidRPr="55558259">
              <w:rPr>
                <w:rFonts w:cs="Arial"/>
              </w:rPr>
              <w:t xml:space="preserve"> with your classmates to outline the steps of developing a cash budget.</w:t>
            </w:r>
          </w:p>
          <w:p w14:paraId="6F85ACEA" w14:textId="77777777" w:rsidR="0020715C" w:rsidRPr="0020715C" w:rsidRDefault="0020715C" w:rsidP="0020715C">
            <w:pPr>
              <w:tabs>
                <w:tab w:val="left" w:pos="2329"/>
              </w:tabs>
              <w:rPr>
                <w:rFonts w:cs="Arial"/>
                <w:szCs w:val="20"/>
              </w:rPr>
            </w:pPr>
          </w:p>
          <w:p w14:paraId="4DBE8DB3" w14:textId="50C86862" w:rsidR="0020715C" w:rsidRDefault="55558259" w:rsidP="55558259">
            <w:pPr>
              <w:pStyle w:val="ListParagraph"/>
              <w:numPr>
                <w:ilvl w:val="0"/>
                <w:numId w:val="15"/>
              </w:numPr>
              <w:tabs>
                <w:tab w:val="left" w:pos="2329"/>
              </w:tabs>
              <w:rPr>
                <w:rFonts w:cs="Arial"/>
              </w:rPr>
            </w:pPr>
            <w:r w:rsidRPr="55558259">
              <w:rPr>
                <w:rFonts w:cs="Arial"/>
              </w:rPr>
              <w:t xml:space="preserve">Describe a hypothetical, publicly funded organization, including size, annual sales, how long it has been in business, prior years’ cash budgets, and any other relevant information. </w:t>
            </w:r>
            <w:r w:rsidR="0020715C">
              <w:br/>
            </w:r>
          </w:p>
          <w:p w14:paraId="590EDB1A" w14:textId="3C7756E8" w:rsidR="00395CDF" w:rsidRDefault="55558259" w:rsidP="55558259">
            <w:pPr>
              <w:pStyle w:val="ListParagraph"/>
              <w:numPr>
                <w:ilvl w:val="0"/>
                <w:numId w:val="15"/>
              </w:numPr>
              <w:tabs>
                <w:tab w:val="left" w:pos="2329"/>
              </w:tabs>
              <w:rPr>
                <w:rFonts w:cs="Arial"/>
              </w:rPr>
            </w:pPr>
            <w:r w:rsidRPr="55558259">
              <w:rPr>
                <w:rFonts w:cs="Arial"/>
              </w:rPr>
              <w:t>Outline the steps for developing the cash budget.</w:t>
            </w:r>
            <w:r w:rsidR="0020715C">
              <w:br/>
            </w:r>
          </w:p>
          <w:p w14:paraId="729F2792" w14:textId="1D809F16" w:rsidR="00452463" w:rsidRDefault="55558259" w:rsidP="55558259">
            <w:pPr>
              <w:pStyle w:val="ListParagraph"/>
              <w:numPr>
                <w:ilvl w:val="0"/>
                <w:numId w:val="15"/>
              </w:numPr>
              <w:tabs>
                <w:tab w:val="left" w:pos="2329"/>
              </w:tabs>
              <w:rPr>
                <w:rFonts w:cs="Arial"/>
              </w:rPr>
            </w:pPr>
            <w:r w:rsidRPr="55558259">
              <w:rPr>
                <w:rFonts w:cs="Arial"/>
              </w:rPr>
              <w:t xml:space="preserve">Provide rationale for your decisions at each step. </w:t>
            </w:r>
          </w:p>
          <w:p w14:paraId="635ED424" w14:textId="77777777" w:rsidR="0020715C" w:rsidRDefault="0020715C" w:rsidP="0020715C">
            <w:pPr>
              <w:tabs>
                <w:tab w:val="left" w:pos="2329"/>
              </w:tabs>
              <w:rPr>
                <w:rFonts w:cs="Arial"/>
                <w:szCs w:val="20"/>
              </w:rPr>
            </w:pPr>
          </w:p>
          <w:p w14:paraId="2367D00F" w14:textId="11B97F4E" w:rsidR="005E1A36" w:rsidRPr="0020715C" w:rsidRDefault="55558259" w:rsidP="55558259">
            <w:pPr>
              <w:tabs>
                <w:tab w:val="left" w:pos="2329"/>
              </w:tabs>
              <w:rPr>
                <w:rFonts w:cs="Arial"/>
              </w:rPr>
            </w:pPr>
            <w:r w:rsidRPr="55558259">
              <w:rPr>
                <w:rFonts w:cs="Arial"/>
                <w:i/>
                <w:iCs/>
              </w:rPr>
              <w:t>Note</w:t>
            </w:r>
            <w:r w:rsidRPr="55558259">
              <w:rPr>
                <w:rFonts w:cs="Arial"/>
              </w:rPr>
              <w:t xml:space="preserve">. You will be graded on your participation and contribution to the wiki. </w:t>
            </w:r>
          </w:p>
        </w:tc>
        <w:tc>
          <w:tcPr>
            <w:tcW w:w="1440" w:type="dxa"/>
          </w:tcPr>
          <w:p w14:paraId="60A584B9" w14:textId="5EF389E1" w:rsidR="00196DDE" w:rsidRPr="00842155" w:rsidRDefault="55558259" w:rsidP="55558259">
            <w:pPr>
              <w:tabs>
                <w:tab w:val="left" w:pos="2329"/>
              </w:tabs>
              <w:rPr>
                <w:rFonts w:cs="Arial"/>
              </w:rPr>
            </w:pPr>
            <w:r w:rsidRPr="55558259">
              <w:rPr>
                <w:rFonts w:cs="Arial"/>
              </w:rPr>
              <w:t>3.1, 3.2, 3.3, 3.4</w:t>
            </w:r>
          </w:p>
        </w:tc>
        <w:tc>
          <w:tcPr>
            <w:tcW w:w="1620" w:type="dxa"/>
          </w:tcPr>
          <w:p w14:paraId="48E18CAA" w14:textId="36614FAD" w:rsidR="00196DDE" w:rsidRPr="00103FC5" w:rsidRDefault="55558259" w:rsidP="006E4BBF">
            <w:pPr>
              <w:tabs>
                <w:tab w:val="left" w:pos="2329"/>
              </w:tabs>
            </w:pPr>
            <w:r>
              <w:t xml:space="preserve">Wiki = </w:t>
            </w:r>
            <w:r w:rsidRPr="55558259">
              <w:rPr>
                <w:b/>
                <w:bCs/>
              </w:rPr>
              <w:t>2 hours</w:t>
            </w:r>
          </w:p>
        </w:tc>
      </w:tr>
      <w:tr w:rsidR="002C1641" w:rsidRPr="007F339F" w14:paraId="0203BDCE" w14:textId="77777777" w:rsidTr="55558259">
        <w:tc>
          <w:tcPr>
            <w:tcW w:w="10170" w:type="dxa"/>
            <w:gridSpan w:val="2"/>
            <w:tcMar>
              <w:top w:w="115" w:type="dxa"/>
              <w:left w:w="115" w:type="dxa"/>
              <w:bottom w:w="115" w:type="dxa"/>
              <w:right w:w="115" w:type="dxa"/>
            </w:tcMar>
          </w:tcPr>
          <w:p w14:paraId="42F4F013" w14:textId="46584482" w:rsidR="002C1641" w:rsidRDefault="55558259" w:rsidP="55558259">
            <w:pPr>
              <w:tabs>
                <w:tab w:val="left" w:pos="2329"/>
              </w:tabs>
              <w:rPr>
                <w:rFonts w:cs="Arial"/>
                <w:b/>
                <w:bCs/>
              </w:rPr>
            </w:pPr>
            <w:r w:rsidRPr="55558259">
              <w:rPr>
                <w:rFonts w:cs="Arial"/>
                <w:b/>
                <w:bCs/>
              </w:rPr>
              <w:t>Ch. 14 Review Questions</w:t>
            </w:r>
          </w:p>
          <w:p w14:paraId="3E308905" w14:textId="77777777" w:rsidR="00196DDE" w:rsidRDefault="00196DDE" w:rsidP="00FD5474">
            <w:pPr>
              <w:tabs>
                <w:tab w:val="left" w:pos="2329"/>
              </w:tabs>
              <w:rPr>
                <w:rFonts w:cs="Arial"/>
                <w:b/>
                <w:szCs w:val="20"/>
              </w:rPr>
            </w:pPr>
          </w:p>
          <w:p w14:paraId="373B848C" w14:textId="33595138" w:rsidR="00395CDF" w:rsidRDefault="55558259" w:rsidP="55558259">
            <w:pPr>
              <w:tabs>
                <w:tab w:val="left" w:pos="0"/>
                <w:tab w:val="left" w:pos="3720"/>
              </w:tabs>
              <w:outlineLvl w:val="0"/>
              <w:rPr>
                <w:rFonts w:cs="Arial"/>
              </w:rPr>
            </w:pPr>
            <w:r w:rsidRPr="55558259">
              <w:rPr>
                <w:rFonts w:cs="Arial"/>
                <w:b/>
                <w:bCs/>
              </w:rPr>
              <w:t>Complete</w:t>
            </w:r>
            <w:r w:rsidRPr="55558259">
              <w:rPr>
                <w:rFonts w:cs="Arial"/>
              </w:rPr>
              <w:t xml:space="preserve"> Review Questions 14-1 through 14-4 on pp. 448 &amp; 449 of </w:t>
            </w:r>
            <w:r w:rsidRPr="55558259">
              <w:rPr>
                <w:rFonts w:cs="Arial"/>
                <w:i/>
                <w:iCs/>
              </w:rPr>
              <w:t>Foundations of Finance</w:t>
            </w:r>
            <w:r w:rsidRPr="55558259">
              <w:rPr>
                <w:rFonts w:cs="Arial"/>
              </w:rPr>
              <w:t>.</w:t>
            </w:r>
          </w:p>
          <w:p w14:paraId="3916F683" w14:textId="77777777" w:rsidR="000A159F" w:rsidRDefault="000A159F" w:rsidP="008F74EE">
            <w:pPr>
              <w:tabs>
                <w:tab w:val="left" w:pos="0"/>
                <w:tab w:val="left" w:pos="3720"/>
              </w:tabs>
              <w:outlineLvl w:val="0"/>
              <w:rPr>
                <w:rFonts w:cs="Arial"/>
                <w:szCs w:val="20"/>
              </w:rPr>
            </w:pPr>
          </w:p>
          <w:p w14:paraId="153C625F" w14:textId="36C46CAF" w:rsidR="00452463" w:rsidRPr="008F74EE" w:rsidRDefault="55558259" w:rsidP="55558259">
            <w:pPr>
              <w:tabs>
                <w:tab w:val="left" w:pos="0"/>
                <w:tab w:val="left" w:pos="3720"/>
              </w:tabs>
              <w:outlineLvl w:val="0"/>
              <w:rPr>
                <w:rFonts w:cs="Arial"/>
              </w:rPr>
            </w:pPr>
            <w:r w:rsidRPr="55558259">
              <w:rPr>
                <w:rFonts w:cs="Arial"/>
                <w:b/>
                <w:bCs/>
              </w:rPr>
              <w:t xml:space="preserve">Submit </w:t>
            </w:r>
            <w:r w:rsidRPr="55558259">
              <w:rPr>
                <w:rFonts w:cs="Arial"/>
              </w:rPr>
              <w:t>your answers through Blackboard.</w:t>
            </w:r>
          </w:p>
        </w:tc>
        <w:tc>
          <w:tcPr>
            <w:tcW w:w="1440" w:type="dxa"/>
          </w:tcPr>
          <w:p w14:paraId="48968C89" w14:textId="6C7CCABC" w:rsidR="002C1641" w:rsidRPr="009F6FAF" w:rsidRDefault="55558259" w:rsidP="55558259">
            <w:pPr>
              <w:tabs>
                <w:tab w:val="left" w:pos="2329"/>
              </w:tabs>
              <w:rPr>
                <w:rFonts w:cs="Arial"/>
              </w:rPr>
            </w:pPr>
            <w:r w:rsidRPr="55558259">
              <w:rPr>
                <w:rFonts w:cs="Arial"/>
              </w:rPr>
              <w:t>3.1, 3.2, 3.3</w:t>
            </w:r>
          </w:p>
        </w:tc>
        <w:tc>
          <w:tcPr>
            <w:tcW w:w="1620" w:type="dxa"/>
          </w:tcPr>
          <w:p w14:paraId="529A3C2F" w14:textId="3CF4B64A" w:rsidR="002C1641" w:rsidRPr="009F6FAF" w:rsidRDefault="55558259" w:rsidP="55558259">
            <w:pPr>
              <w:tabs>
                <w:tab w:val="left" w:pos="2329"/>
              </w:tabs>
              <w:rPr>
                <w:rFonts w:cs="Arial"/>
              </w:rPr>
            </w:pPr>
            <w:r w:rsidRPr="55558259">
              <w:rPr>
                <w:rFonts w:cs="Arial"/>
              </w:rPr>
              <w:t xml:space="preserve">Review Instructor Feedback = </w:t>
            </w:r>
            <w:r w:rsidRPr="55558259">
              <w:rPr>
                <w:rFonts w:cs="Arial"/>
                <w:b/>
                <w:bCs/>
              </w:rPr>
              <w:t>.5 hour</w:t>
            </w:r>
          </w:p>
        </w:tc>
      </w:tr>
      <w:tr w:rsidR="008F74EE" w:rsidRPr="007F339F" w14:paraId="1A6FDBFF" w14:textId="77777777" w:rsidTr="55558259">
        <w:tc>
          <w:tcPr>
            <w:tcW w:w="10170" w:type="dxa"/>
            <w:gridSpan w:val="2"/>
            <w:tcMar>
              <w:top w:w="115" w:type="dxa"/>
              <w:left w:w="115" w:type="dxa"/>
              <w:bottom w:w="115" w:type="dxa"/>
              <w:right w:w="115" w:type="dxa"/>
            </w:tcMar>
          </w:tcPr>
          <w:p w14:paraId="2B780413" w14:textId="77777777" w:rsidR="008F74EE" w:rsidRDefault="55558259" w:rsidP="55558259">
            <w:pPr>
              <w:tabs>
                <w:tab w:val="left" w:pos="0"/>
                <w:tab w:val="left" w:pos="3720"/>
              </w:tabs>
              <w:outlineLvl w:val="0"/>
              <w:rPr>
                <w:rFonts w:cs="Arial"/>
              </w:rPr>
            </w:pPr>
            <w:r w:rsidRPr="55558259">
              <w:rPr>
                <w:rFonts w:cs="Arial"/>
                <w:b/>
                <w:bCs/>
              </w:rPr>
              <w:lastRenderedPageBreak/>
              <w:t>Ch. 14 Study Problems</w:t>
            </w:r>
            <w:r w:rsidRPr="55558259">
              <w:rPr>
                <w:rFonts w:cs="Arial"/>
              </w:rPr>
              <w:t xml:space="preserve"> </w:t>
            </w:r>
          </w:p>
          <w:p w14:paraId="78B52404" w14:textId="77777777" w:rsidR="008F74EE" w:rsidRDefault="008F74EE" w:rsidP="008F74EE">
            <w:pPr>
              <w:tabs>
                <w:tab w:val="left" w:pos="0"/>
                <w:tab w:val="left" w:pos="3720"/>
              </w:tabs>
              <w:outlineLvl w:val="0"/>
              <w:rPr>
                <w:rFonts w:cs="Arial"/>
                <w:szCs w:val="20"/>
              </w:rPr>
            </w:pPr>
          </w:p>
          <w:p w14:paraId="758969CF" w14:textId="048D8E1D" w:rsidR="008F74EE" w:rsidRDefault="55558259" w:rsidP="55558259">
            <w:pPr>
              <w:tabs>
                <w:tab w:val="left" w:pos="0"/>
                <w:tab w:val="left" w:pos="3720"/>
              </w:tabs>
              <w:outlineLvl w:val="0"/>
              <w:rPr>
                <w:rFonts w:cs="Arial"/>
              </w:rPr>
            </w:pPr>
            <w:r w:rsidRPr="55558259">
              <w:rPr>
                <w:rFonts w:cs="Arial"/>
                <w:b/>
                <w:bCs/>
              </w:rPr>
              <w:t>Complete</w:t>
            </w:r>
            <w:r w:rsidRPr="55558259">
              <w:rPr>
                <w:rFonts w:cs="Arial"/>
              </w:rPr>
              <w:t xml:space="preserve"> Study Problems 14-1, 14-6, &amp; 14-12 on pp. 449, 451, &amp; 453 of </w:t>
            </w:r>
            <w:r w:rsidRPr="55558259">
              <w:rPr>
                <w:rFonts w:cs="Arial"/>
                <w:i/>
                <w:iCs/>
              </w:rPr>
              <w:t>Foundations of Finance</w:t>
            </w:r>
            <w:r w:rsidRPr="55558259">
              <w:rPr>
                <w:rFonts w:cs="Arial"/>
              </w:rPr>
              <w:t>.</w:t>
            </w:r>
          </w:p>
          <w:p w14:paraId="40FBD5D5" w14:textId="77777777" w:rsidR="000A159F" w:rsidRPr="008F74EE" w:rsidRDefault="000A159F" w:rsidP="008F74EE">
            <w:pPr>
              <w:tabs>
                <w:tab w:val="left" w:pos="0"/>
                <w:tab w:val="left" w:pos="3720"/>
              </w:tabs>
              <w:outlineLvl w:val="0"/>
              <w:rPr>
                <w:rFonts w:cs="Arial"/>
                <w:szCs w:val="20"/>
              </w:rPr>
            </w:pPr>
          </w:p>
          <w:p w14:paraId="2547E215" w14:textId="589B6E65" w:rsidR="008F74EE" w:rsidRDefault="55558259" w:rsidP="55558259">
            <w:pPr>
              <w:tabs>
                <w:tab w:val="left" w:pos="2329"/>
              </w:tabs>
              <w:rPr>
                <w:rFonts w:cs="Arial"/>
                <w:b/>
                <w:bCs/>
              </w:rPr>
            </w:pPr>
            <w:r w:rsidRPr="55558259">
              <w:rPr>
                <w:rFonts w:cs="Arial"/>
                <w:b/>
                <w:bCs/>
              </w:rPr>
              <w:t>Submit</w:t>
            </w:r>
            <w:r w:rsidRPr="55558259">
              <w:rPr>
                <w:rFonts w:cs="Arial"/>
              </w:rPr>
              <w:t xml:space="preserve"> your answers through Blackboard.</w:t>
            </w:r>
          </w:p>
        </w:tc>
        <w:tc>
          <w:tcPr>
            <w:tcW w:w="1440" w:type="dxa"/>
          </w:tcPr>
          <w:p w14:paraId="51B90BD5" w14:textId="32C0738E" w:rsidR="008F74EE" w:rsidRDefault="55558259" w:rsidP="55558259">
            <w:pPr>
              <w:tabs>
                <w:tab w:val="left" w:pos="2329"/>
              </w:tabs>
              <w:rPr>
                <w:rFonts w:cs="Arial"/>
              </w:rPr>
            </w:pPr>
            <w:r w:rsidRPr="55558259">
              <w:rPr>
                <w:rFonts w:cs="Arial"/>
              </w:rPr>
              <w:t>3.1, 3.2, 3.3</w:t>
            </w:r>
          </w:p>
        </w:tc>
        <w:tc>
          <w:tcPr>
            <w:tcW w:w="1620" w:type="dxa"/>
          </w:tcPr>
          <w:p w14:paraId="4307B9CE" w14:textId="6459B9C3" w:rsidR="008F74EE" w:rsidRPr="009F6FAF" w:rsidRDefault="55558259" w:rsidP="55558259">
            <w:pPr>
              <w:tabs>
                <w:tab w:val="left" w:pos="2329"/>
              </w:tabs>
              <w:rPr>
                <w:rFonts w:cs="Arial"/>
              </w:rPr>
            </w:pPr>
            <w:r w:rsidRPr="55558259">
              <w:rPr>
                <w:rFonts w:cs="Arial"/>
              </w:rPr>
              <w:t>Review Instructor Feedback = 1</w:t>
            </w:r>
            <w:r w:rsidRPr="55558259">
              <w:rPr>
                <w:rFonts w:cs="Arial"/>
                <w:b/>
                <w:bCs/>
              </w:rPr>
              <w:t xml:space="preserve"> hour</w:t>
            </w:r>
          </w:p>
        </w:tc>
      </w:tr>
      <w:tr w:rsidR="008F74EE" w:rsidRPr="007F339F" w14:paraId="24B7D555" w14:textId="77777777" w:rsidTr="55558259">
        <w:tc>
          <w:tcPr>
            <w:tcW w:w="10170" w:type="dxa"/>
            <w:gridSpan w:val="2"/>
            <w:tcMar>
              <w:top w:w="115" w:type="dxa"/>
              <w:left w:w="115" w:type="dxa"/>
              <w:bottom w:w="115" w:type="dxa"/>
              <w:right w:w="115" w:type="dxa"/>
            </w:tcMar>
          </w:tcPr>
          <w:p w14:paraId="1135D342" w14:textId="662F68DA" w:rsidR="008F74EE" w:rsidRDefault="55558259" w:rsidP="55558259">
            <w:pPr>
              <w:tabs>
                <w:tab w:val="left" w:pos="2329"/>
              </w:tabs>
              <w:rPr>
                <w:rFonts w:cs="Arial"/>
                <w:b/>
                <w:bCs/>
              </w:rPr>
            </w:pPr>
            <w:r w:rsidRPr="55558259">
              <w:rPr>
                <w:rFonts w:cs="Arial"/>
                <w:b/>
                <w:bCs/>
              </w:rPr>
              <w:t xml:space="preserve">Midterm </w:t>
            </w:r>
          </w:p>
          <w:p w14:paraId="649CA33C" w14:textId="77777777" w:rsidR="008F74EE" w:rsidRDefault="008F74EE" w:rsidP="008F74EE">
            <w:pPr>
              <w:tabs>
                <w:tab w:val="left" w:pos="2329"/>
              </w:tabs>
              <w:rPr>
                <w:rFonts w:cs="Arial"/>
                <w:b/>
                <w:szCs w:val="20"/>
              </w:rPr>
            </w:pPr>
          </w:p>
          <w:p w14:paraId="032AA5C0" w14:textId="1240B50A" w:rsidR="008F74EE" w:rsidRPr="008F74EE" w:rsidRDefault="55558259" w:rsidP="55558259">
            <w:pPr>
              <w:tabs>
                <w:tab w:val="left" w:pos="2329"/>
              </w:tabs>
              <w:rPr>
                <w:rFonts w:cs="Arial"/>
              </w:rPr>
            </w:pPr>
            <w:r w:rsidRPr="55558259">
              <w:rPr>
                <w:rFonts w:cs="Arial"/>
                <w:b/>
                <w:bCs/>
              </w:rPr>
              <w:t>Complete</w:t>
            </w:r>
            <w:r w:rsidRPr="55558259">
              <w:rPr>
                <w:rFonts w:cs="Arial"/>
              </w:rPr>
              <w:t xml:space="preserve"> the midterm. Note that you will have 1 hour to answer 30 true-or-false questions. You have only one attempt to take the midterm, and you must complete it in one sitting. </w:t>
            </w:r>
          </w:p>
        </w:tc>
        <w:tc>
          <w:tcPr>
            <w:tcW w:w="1440" w:type="dxa"/>
          </w:tcPr>
          <w:p w14:paraId="16255878" w14:textId="042DBCBD" w:rsidR="008F74EE" w:rsidRDefault="55558259" w:rsidP="55558259">
            <w:pPr>
              <w:tabs>
                <w:tab w:val="left" w:pos="2329"/>
              </w:tabs>
              <w:rPr>
                <w:rFonts w:cs="Arial"/>
              </w:rPr>
            </w:pPr>
            <w:r w:rsidRPr="55558259">
              <w:rPr>
                <w:rFonts w:cs="Arial"/>
              </w:rPr>
              <w:t>Week 1 and 2</w:t>
            </w:r>
          </w:p>
        </w:tc>
        <w:tc>
          <w:tcPr>
            <w:tcW w:w="1620" w:type="dxa"/>
          </w:tcPr>
          <w:p w14:paraId="31BFC365" w14:textId="1391157D" w:rsidR="008F74EE" w:rsidRPr="009F6FAF" w:rsidRDefault="55558259" w:rsidP="55558259">
            <w:pPr>
              <w:tabs>
                <w:tab w:val="left" w:pos="2329"/>
              </w:tabs>
              <w:rPr>
                <w:rFonts w:cs="Arial"/>
              </w:rPr>
            </w:pPr>
            <w:r w:rsidRPr="55558259">
              <w:rPr>
                <w:rFonts w:cs="Arial"/>
              </w:rPr>
              <w:t>Review Instructor Feedback = 1</w:t>
            </w:r>
            <w:r w:rsidRPr="55558259">
              <w:rPr>
                <w:rFonts w:cs="Arial"/>
                <w:b/>
                <w:bCs/>
              </w:rPr>
              <w:t xml:space="preserve"> hour</w:t>
            </w:r>
          </w:p>
        </w:tc>
      </w:tr>
      <w:tr w:rsidR="008F74EE" w:rsidRPr="00842155" w14:paraId="1962B7F4" w14:textId="77777777" w:rsidTr="55558259">
        <w:tc>
          <w:tcPr>
            <w:tcW w:w="1440" w:type="dxa"/>
            <w:tcBorders>
              <w:right w:val="nil"/>
            </w:tcBorders>
            <w:shd w:val="clear" w:color="auto" w:fill="E6E6E6"/>
            <w:tcMar>
              <w:top w:w="115" w:type="dxa"/>
              <w:left w:w="115" w:type="dxa"/>
              <w:bottom w:w="115" w:type="dxa"/>
              <w:right w:w="115" w:type="dxa"/>
            </w:tcMar>
          </w:tcPr>
          <w:p w14:paraId="70147845" w14:textId="77777777" w:rsidR="008F74EE" w:rsidRPr="00842155" w:rsidRDefault="55558259" w:rsidP="55558259">
            <w:pPr>
              <w:tabs>
                <w:tab w:val="left" w:pos="2329"/>
              </w:tabs>
              <w:rPr>
                <w:rFonts w:cs="Arial"/>
                <w:b/>
                <w:bCs/>
              </w:rPr>
            </w:pPr>
            <w:r w:rsidRPr="55558259">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5C56E501" w14:textId="77777777" w:rsidR="008F74EE" w:rsidRPr="00842155" w:rsidRDefault="008F74EE" w:rsidP="008F74EE">
            <w:pPr>
              <w:tabs>
                <w:tab w:val="left" w:pos="2329"/>
              </w:tabs>
              <w:rPr>
                <w:rFonts w:cs="Arial"/>
                <w:b/>
                <w:szCs w:val="20"/>
              </w:rPr>
            </w:pPr>
          </w:p>
        </w:tc>
        <w:tc>
          <w:tcPr>
            <w:tcW w:w="1440" w:type="dxa"/>
            <w:tcBorders>
              <w:left w:val="nil"/>
            </w:tcBorders>
            <w:shd w:val="clear" w:color="auto" w:fill="E6E6E6"/>
          </w:tcPr>
          <w:p w14:paraId="0C9C2D9C" w14:textId="77777777" w:rsidR="008F74EE" w:rsidRPr="00842155" w:rsidRDefault="008F74EE" w:rsidP="008F74EE">
            <w:pPr>
              <w:tabs>
                <w:tab w:val="left" w:pos="2329"/>
              </w:tabs>
              <w:rPr>
                <w:rFonts w:cs="Arial"/>
                <w:b/>
                <w:szCs w:val="20"/>
              </w:rPr>
            </w:pPr>
          </w:p>
        </w:tc>
        <w:tc>
          <w:tcPr>
            <w:tcW w:w="1620" w:type="dxa"/>
            <w:shd w:val="clear" w:color="auto" w:fill="E6E6E6"/>
          </w:tcPr>
          <w:p w14:paraId="5E8E6FC5" w14:textId="47B54949" w:rsidR="008F74EE" w:rsidRPr="00842155" w:rsidRDefault="55558259" w:rsidP="55558259">
            <w:pPr>
              <w:tabs>
                <w:tab w:val="left" w:pos="2329"/>
              </w:tabs>
              <w:rPr>
                <w:rFonts w:cs="Arial"/>
                <w:b/>
                <w:bCs/>
              </w:rPr>
            </w:pPr>
            <w:r w:rsidRPr="55558259">
              <w:rPr>
                <w:rFonts w:cs="Arial"/>
                <w:b/>
                <w:bCs/>
              </w:rPr>
              <w:t>9 hours</w:t>
            </w:r>
          </w:p>
        </w:tc>
      </w:tr>
    </w:tbl>
    <w:p w14:paraId="55295528" w14:textId="77777777" w:rsidR="005344A9" w:rsidRDefault="005344A9" w:rsidP="005344A9">
      <w:pPr>
        <w:pStyle w:val="Heading1"/>
        <w:rPr>
          <w:color w:val="BD313B"/>
        </w:rPr>
      </w:pPr>
    </w:p>
    <w:p w14:paraId="2DB4B912" w14:textId="77777777" w:rsidR="005344A9" w:rsidRPr="00104F2B" w:rsidRDefault="55558259" w:rsidP="55558259">
      <w:pPr>
        <w:pStyle w:val="Heading1"/>
        <w:rPr>
          <w:color w:val="BD313B"/>
        </w:rPr>
      </w:pPr>
      <w:r w:rsidRPr="55558259">
        <w:rPr>
          <w:color w:val="BD313B"/>
        </w:rPr>
        <w:t>Faculty Notes</w:t>
      </w:r>
    </w:p>
    <w:p w14:paraId="092CC3B4" w14:textId="77777777" w:rsidR="005344A9" w:rsidRDefault="005344A9" w:rsidP="005344A9">
      <w:pPr>
        <w:tabs>
          <w:tab w:val="left" w:pos="1065"/>
        </w:tabs>
      </w:pPr>
    </w:p>
    <w:p w14:paraId="7581BE2A" w14:textId="77777777" w:rsidR="00C541CB" w:rsidRDefault="55558259" w:rsidP="55558259">
      <w:pPr>
        <w:tabs>
          <w:tab w:val="left" w:pos="360"/>
        </w:tabs>
        <w:spacing w:before="60" w:after="60"/>
        <w:rPr>
          <w:rFonts w:cs="Arial"/>
        </w:rPr>
      </w:pPr>
      <w:r w:rsidRPr="55558259">
        <w:rPr>
          <w:b/>
          <w:bCs/>
        </w:rPr>
        <w:t xml:space="preserve">Cash Budget Wiki: </w:t>
      </w:r>
      <w:r>
        <w:t>Students use the wiki for collaboration and discussion, but they do not produce a separate document or presentation for grading. Instructors should review the wiki for all students’ participation and contribution, and guide the discussion, as needed.</w:t>
      </w:r>
      <w:r w:rsidRPr="55558259">
        <w:rPr>
          <w:rFonts w:cs="Arial"/>
        </w:rPr>
        <w:t xml:space="preserve"> </w:t>
      </w:r>
    </w:p>
    <w:p w14:paraId="1D07E660" w14:textId="77777777" w:rsidR="00C541CB" w:rsidRDefault="00C541CB" w:rsidP="00C541CB">
      <w:pPr>
        <w:tabs>
          <w:tab w:val="left" w:pos="360"/>
        </w:tabs>
        <w:spacing w:before="60" w:after="60"/>
        <w:rPr>
          <w:rFonts w:cs="Arial"/>
          <w:szCs w:val="20"/>
        </w:rPr>
      </w:pPr>
    </w:p>
    <w:p w14:paraId="0AF908E8" w14:textId="50E28160" w:rsidR="00C541CB" w:rsidRDefault="55558259" w:rsidP="55558259">
      <w:pPr>
        <w:tabs>
          <w:tab w:val="left" w:pos="360"/>
        </w:tabs>
        <w:spacing w:before="60" w:after="60"/>
        <w:rPr>
          <w:rFonts w:cs="Arial"/>
        </w:rPr>
      </w:pPr>
      <w:r w:rsidRPr="55558259">
        <w:rPr>
          <w:rFonts w:cs="Arial"/>
        </w:rPr>
        <w:t>Create your Wiki homepage. Edit the homepage, and insert a table as outlined in the Cash Budget Wiki template.</w:t>
      </w:r>
    </w:p>
    <w:p w14:paraId="34803E2F" w14:textId="31768DE7" w:rsidR="00104F2B" w:rsidRDefault="00104F2B" w:rsidP="00892DEE">
      <w:pPr>
        <w:tabs>
          <w:tab w:val="left" w:pos="2329"/>
        </w:tabs>
      </w:pPr>
    </w:p>
    <w:p w14:paraId="19A9B4E5" w14:textId="7FB650B4" w:rsidR="008F74EE" w:rsidRDefault="55558259" w:rsidP="00892DEE">
      <w:pPr>
        <w:tabs>
          <w:tab w:val="left" w:pos="2329"/>
        </w:tabs>
      </w:pPr>
      <w:r w:rsidRPr="55558259">
        <w:rPr>
          <w:b/>
          <w:bCs/>
        </w:rPr>
        <w:t>Midterm:</w:t>
      </w:r>
      <w:r>
        <w:t xml:space="preserve"> The midterm consists of 30 true-or-false questions. Students have 1 hour and must complete the midterm in one sitting. Students have only one attempt to take the midterm and cannot retake it to improve their score.   </w:t>
      </w:r>
    </w:p>
    <w:p w14:paraId="075323A7" w14:textId="77777777" w:rsidR="008F74EE" w:rsidRDefault="008F74EE" w:rsidP="00892DEE">
      <w:pPr>
        <w:tabs>
          <w:tab w:val="left" w:pos="2329"/>
        </w:tabs>
      </w:pPr>
    </w:p>
    <w:p w14:paraId="1B8B64EF" w14:textId="77777777" w:rsidR="008F74EE" w:rsidRPr="00892DEE" w:rsidRDefault="008F74EE" w:rsidP="00892DEE">
      <w:pPr>
        <w:tabs>
          <w:tab w:val="left" w:pos="2329"/>
        </w:tabs>
        <w:sectPr w:rsidR="008F74EE" w:rsidRPr="00892DEE" w:rsidSect="00C82FE2">
          <w:pgSz w:w="15840" w:h="12240" w:orient="landscape" w:code="1"/>
          <w:pgMar w:top="1440" w:right="1440" w:bottom="1440" w:left="1440" w:header="720" w:footer="720" w:gutter="0"/>
          <w:cols w:space="720"/>
          <w:docGrid w:linePitch="360"/>
        </w:sectPr>
      </w:pPr>
    </w:p>
    <w:tbl>
      <w:tblPr>
        <w:tblW w:w="1323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620"/>
      </w:tblGrid>
      <w:tr w:rsidR="007637D0" w:rsidRPr="0090566F" w14:paraId="312175C1" w14:textId="77777777" w:rsidTr="55558259">
        <w:trPr>
          <w:trHeight w:val="535"/>
        </w:trPr>
        <w:tc>
          <w:tcPr>
            <w:tcW w:w="11610" w:type="dxa"/>
            <w:gridSpan w:val="3"/>
            <w:tcBorders>
              <w:bottom w:val="single" w:sz="4" w:space="0" w:color="000000" w:themeColor="text1"/>
              <w:right w:val="nil"/>
            </w:tcBorders>
            <w:shd w:val="clear" w:color="auto" w:fill="BD313B"/>
            <w:tcMar>
              <w:top w:w="0" w:type="dxa"/>
              <w:left w:w="115" w:type="dxa"/>
              <w:bottom w:w="0" w:type="dxa"/>
              <w:right w:w="115" w:type="dxa"/>
            </w:tcMar>
            <w:vAlign w:val="center"/>
          </w:tcPr>
          <w:p w14:paraId="2655ECBD" w14:textId="6E97864F" w:rsidR="007637D0" w:rsidRPr="0090566F" w:rsidRDefault="55558259" w:rsidP="55558259">
            <w:pPr>
              <w:pStyle w:val="WeeklyTopicHeading1"/>
              <w:rPr>
                <w:sz w:val="28"/>
                <w:szCs w:val="28"/>
              </w:rPr>
            </w:pPr>
            <w:bookmarkStart w:id="13" w:name="weekfour"/>
            <w:bookmarkStart w:id="14" w:name="_Toc358980897"/>
            <w:bookmarkEnd w:id="13"/>
            <w:r>
              <w:lastRenderedPageBreak/>
              <w:t>Week Four: Working Capital Management</w:t>
            </w:r>
            <w:bookmarkEnd w:id="14"/>
          </w:p>
        </w:tc>
        <w:tc>
          <w:tcPr>
            <w:tcW w:w="1620" w:type="dxa"/>
            <w:tcBorders>
              <w:left w:val="nil"/>
              <w:bottom w:val="single" w:sz="4" w:space="0" w:color="000000" w:themeColor="text1"/>
            </w:tcBorders>
            <w:shd w:val="clear" w:color="auto" w:fill="BD313B"/>
          </w:tcPr>
          <w:p w14:paraId="4967E0A2" w14:textId="77777777" w:rsidR="007637D0" w:rsidRPr="0090566F" w:rsidRDefault="007637D0" w:rsidP="00FD5474">
            <w:pPr>
              <w:tabs>
                <w:tab w:val="left" w:pos="0"/>
                <w:tab w:val="left" w:pos="3720"/>
              </w:tabs>
              <w:outlineLvl w:val="0"/>
              <w:rPr>
                <w:rFonts w:cs="Arial"/>
                <w:color w:val="FFFFFF"/>
                <w:sz w:val="28"/>
                <w:szCs w:val="28"/>
              </w:rPr>
            </w:pPr>
          </w:p>
        </w:tc>
      </w:tr>
      <w:tr w:rsidR="00BA4B7B" w:rsidRPr="00842155" w14:paraId="74BC4986" w14:textId="77777777" w:rsidTr="55558259">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5B10FE" w:rsidRDefault="55558259" w:rsidP="55558259">
            <w:pPr>
              <w:tabs>
                <w:tab w:val="left" w:pos="0"/>
                <w:tab w:val="left" w:pos="3720"/>
              </w:tabs>
              <w:outlineLvl w:val="0"/>
              <w:rPr>
                <w:rFonts w:cs="Arial"/>
                <w:b/>
                <w:bCs/>
                <w:i/>
                <w:iCs/>
              </w:rPr>
            </w:pPr>
            <w:r w:rsidRPr="55558259">
              <w:rPr>
                <w:rFonts w:cs="Arial"/>
                <w:b/>
                <w:bCs/>
                <w:i/>
                <w:iCs/>
                <w:sz w:val="22"/>
                <w:szCs w:val="22"/>
              </w:rPr>
              <w:t>Learning Objectives</w:t>
            </w:r>
          </w:p>
        </w:tc>
        <w:tc>
          <w:tcPr>
            <w:tcW w:w="3060" w:type="dxa"/>
            <w:gridSpan w:val="2"/>
            <w:tcBorders>
              <w:left w:val="nil"/>
              <w:bottom w:val="single" w:sz="4" w:space="0" w:color="000000" w:themeColor="text1"/>
            </w:tcBorders>
            <w:shd w:val="clear" w:color="auto" w:fill="D8D9DA"/>
          </w:tcPr>
          <w:p w14:paraId="3A0BE0CF" w14:textId="77777777" w:rsidR="00BA4B7B" w:rsidRPr="00842155" w:rsidRDefault="55558259" w:rsidP="55558259">
            <w:pPr>
              <w:tabs>
                <w:tab w:val="left" w:pos="0"/>
                <w:tab w:val="left" w:pos="3720"/>
              </w:tabs>
              <w:outlineLvl w:val="0"/>
              <w:rPr>
                <w:rFonts w:cs="Arial"/>
              </w:rPr>
            </w:pPr>
            <w:r w:rsidRPr="55558259">
              <w:rPr>
                <w:rFonts w:cs="Arial"/>
                <w:b/>
                <w:bCs/>
                <w:i/>
                <w:iCs/>
              </w:rPr>
              <w:t>Alignment</w:t>
            </w:r>
          </w:p>
        </w:tc>
      </w:tr>
      <w:tr w:rsidR="00BA4B7B" w:rsidRPr="00842155" w14:paraId="6A19E2FF" w14:textId="77777777" w:rsidTr="55558259">
        <w:trPr>
          <w:trHeight w:val="30"/>
        </w:trPr>
        <w:tc>
          <w:tcPr>
            <w:tcW w:w="10170" w:type="dxa"/>
            <w:gridSpan w:val="2"/>
            <w:tcBorders>
              <w:bottom w:val="nil"/>
              <w:right w:val="nil"/>
            </w:tcBorders>
            <w:tcMar>
              <w:top w:w="115" w:type="dxa"/>
              <w:left w:w="115" w:type="dxa"/>
              <w:bottom w:w="115" w:type="dxa"/>
              <w:right w:w="115" w:type="dxa"/>
            </w:tcMar>
          </w:tcPr>
          <w:p w14:paraId="765DA232" w14:textId="34B503C1" w:rsidR="00BA4B7B" w:rsidRPr="00842155" w:rsidRDefault="55558259" w:rsidP="004E7D52">
            <w:pPr>
              <w:pStyle w:val="ObjectiveBullet"/>
              <w:numPr>
                <w:ilvl w:val="1"/>
                <w:numId w:val="11"/>
              </w:numPr>
              <w:tabs>
                <w:tab w:val="clear" w:pos="0"/>
              </w:tabs>
            </w:pPr>
            <w:r>
              <w:t xml:space="preserve">Explain why and how working capital management is critical to an organization. </w:t>
            </w:r>
          </w:p>
        </w:tc>
        <w:tc>
          <w:tcPr>
            <w:tcW w:w="3060" w:type="dxa"/>
            <w:gridSpan w:val="2"/>
            <w:tcBorders>
              <w:left w:val="nil"/>
              <w:bottom w:val="nil"/>
            </w:tcBorders>
          </w:tcPr>
          <w:p w14:paraId="01245692" w14:textId="2E0EAE95" w:rsidR="00BA4B7B" w:rsidRPr="00842155" w:rsidRDefault="55558259" w:rsidP="55558259">
            <w:pPr>
              <w:tabs>
                <w:tab w:val="left" w:pos="0"/>
                <w:tab w:val="left" w:pos="3720"/>
              </w:tabs>
              <w:outlineLvl w:val="0"/>
              <w:rPr>
                <w:rFonts w:cs="Arial"/>
              </w:rPr>
            </w:pPr>
            <w:r w:rsidRPr="55558259">
              <w:rPr>
                <w:rFonts w:cs="Arial"/>
              </w:rPr>
              <w:t>CLO3</w:t>
            </w:r>
          </w:p>
        </w:tc>
      </w:tr>
      <w:tr w:rsidR="00007634" w:rsidRPr="00842155" w14:paraId="5DD8E0E3" w14:textId="77777777" w:rsidTr="55558259">
        <w:trPr>
          <w:trHeight w:val="30"/>
        </w:trPr>
        <w:tc>
          <w:tcPr>
            <w:tcW w:w="10170" w:type="dxa"/>
            <w:gridSpan w:val="2"/>
            <w:tcBorders>
              <w:top w:val="nil"/>
              <w:bottom w:val="nil"/>
              <w:right w:val="nil"/>
            </w:tcBorders>
            <w:tcMar>
              <w:top w:w="115" w:type="dxa"/>
              <w:left w:w="115" w:type="dxa"/>
              <w:bottom w:w="115" w:type="dxa"/>
              <w:right w:w="115" w:type="dxa"/>
            </w:tcMar>
          </w:tcPr>
          <w:p w14:paraId="35120E47" w14:textId="618E2C1E" w:rsidR="00007634" w:rsidRDefault="55558259" w:rsidP="00007634">
            <w:pPr>
              <w:pStyle w:val="ObjectiveBullet"/>
              <w:numPr>
                <w:ilvl w:val="1"/>
                <w:numId w:val="11"/>
              </w:numPr>
              <w:tabs>
                <w:tab w:val="clear" w:pos="0"/>
              </w:tabs>
            </w:pPr>
            <w:r>
              <w:t xml:space="preserve">Determine current assets and current liabilities for an organization. </w:t>
            </w:r>
          </w:p>
        </w:tc>
        <w:tc>
          <w:tcPr>
            <w:tcW w:w="3060" w:type="dxa"/>
            <w:gridSpan w:val="2"/>
            <w:tcBorders>
              <w:top w:val="nil"/>
              <w:left w:val="nil"/>
              <w:bottom w:val="nil"/>
            </w:tcBorders>
          </w:tcPr>
          <w:p w14:paraId="10BA804E" w14:textId="044C4819" w:rsidR="00007634" w:rsidRPr="00842155" w:rsidRDefault="55558259" w:rsidP="55558259">
            <w:pPr>
              <w:tabs>
                <w:tab w:val="left" w:pos="0"/>
                <w:tab w:val="left" w:pos="3720"/>
              </w:tabs>
              <w:outlineLvl w:val="0"/>
              <w:rPr>
                <w:rFonts w:cs="Arial"/>
              </w:rPr>
            </w:pPr>
            <w:r w:rsidRPr="55558259">
              <w:rPr>
                <w:rFonts w:cs="Arial"/>
              </w:rPr>
              <w:t>CLO3</w:t>
            </w:r>
          </w:p>
        </w:tc>
      </w:tr>
      <w:tr w:rsidR="00BA4B7B" w:rsidRPr="00842155" w14:paraId="548650FA" w14:textId="77777777" w:rsidTr="55558259">
        <w:trPr>
          <w:trHeight w:val="128"/>
        </w:trPr>
        <w:tc>
          <w:tcPr>
            <w:tcW w:w="10170" w:type="dxa"/>
            <w:gridSpan w:val="2"/>
            <w:tcBorders>
              <w:top w:val="nil"/>
              <w:bottom w:val="nil"/>
              <w:right w:val="nil"/>
            </w:tcBorders>
            <w:tcMar>
              <w:top w:w="115" w:type="dxa"/>
              <w:left w:w="115" w:type="dxa"/>
              <w:bottom w:w="115" w:type="dxa"/>
              <w:right w:w="115" w:type="dxa"/>
            </w:tcMar>
          </w:tcPr>
          <w:p w14:paraId="2FF066A8" w14:textId="09FFB200" w:rsidR="00BA4B7B" w:rsidRPr="00842155" w:rsidRDefault="55558259" w:rsidP="002269A4">
            <w:pPr>
              <w:pStyle w:val="ObjectiveBullet"/>
              <w:numPr>
                <w:ilvl w:val="1"/>
                <w:numId w:val="11"/>
              </w:numPr>
            </w:pPr>
            <w:r>
              <w:t>Determine the optimum level of working capital for an organization.</w:t>
            </w:r>
          </w:p>
        </w:tc>
        <w:tc>
          <w:tcPr>
            <w:tcW w:w="3060" w:type="dxa"/>
            <w:gridSpan w:val="2"/>
            <w:tcBorders>
              <w:top w:val="nil"/>
              <w:left w:val="nil"/>
              <w:bottom w:val="nil"/>
            </w:tcBorders>
          </w:tcPr>
          <w:p w14:paraId="349F0B6E" w14:textId="7D76A2DF" w:rsidR="00BA4B7B" w:rsidRPr="00842155" w:rsidRDefault="55558259" w:rsidP="55558259">
            <w:pPr>
              <w:tabs>
                <w:tab w:val="left" w:pos="0"/>
                <w:tab w:val="left" w:pos="3720"/>
              </w:tabs>
              <w:outlineLvl w:val="0"/>
              <w:rPr>
                <w:rFonts w:cs="Arial"/>
              </w:rPr>
            </w:pPr>
            <w:r w:rsidRPr="55558259">
              <w:rPr>
                <w:rFonts w:cs="Arial"/>
              </w:rPr>
              <w:t>CLO3</w:t>
            </w:r>
          </w:p>
        </w:tc>
      </w:tr>
      <w:tr w:rsidR="004E7D52" w:rsidRPr="00842155" w14:paraId="7AFF8C8C" w14:textId="77777777" w:rsidTr="55558259">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826EA6D" w14:textId="13B9BA74" w:rsidR="004E7D52" w:rsidRDefault="55558259" w:rsidP="00B718A5">
            <w:pPr>
              <w:pStyle w:val="ObjectiveBullet"/>
              <w:numPr>
                <w:ilvl w:val="1"/>
                <w:numId w:val="11"/>
              </w:numPr>
            </w:pPr>
            <w:r>
              <w:t>Explain how an organization can use short-term credit, sales levels, and cash flow to finance its working capital.</w:t>
            </w:r>
          </w:p>
        </w:tc>
        <w:tc>
          <w:tcPr>
            <w:tcW w:w="3060" w:type="dxa"/>
            <w:gridSpan w:val="2"/>
            <w:tcBorders>
              <w:top w:val="nil"/>
              <w:left w:val="nil"/>
              <w:bottom w:val="single" w:sz="4" w:space="0" w:color="000000" w:themeColor="text1"/>
            </w:tcBorders>
          </w:tcPr>
          <w:p w14:paraId="57FC0959" w14:textId="4B534344" w:rsidR="004E7D52" w:rsidRPr="00842155" w:rsidRDefault="55558259" w:rsidP="55558259">
            <w:pPr>
              <w:tabs>
                <w:tab w:val="left" w:pos="0"/>
                <w:tab w:val="left" w:pos="3720"/>
              </w:tabs>
              <w:outlineLvl w:val="0"/>
              <w:rPr>
                <w:rFonts w:cs="Arial"/>
              </w:rPr>
            </w:pPr>
            <w:r w:rsidRPr="55558259">
              <w:rPr>
                <w:rFonts w:cs="Arial"/>
              </w:rPr>
              <w:t>CLO3</w:t>
            </w:r>
          </w:p>
        </w:tc>
      </w:tr>
      <w:tr w:rsidR="00BA4B7B" w:rsidRPr="00842155" w14:paraId="07F5AE91" w14:textId="77777777" w:rsidTr="55558259">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DD74BE" w14:textId="77777777" w:rsidR="00BA4B7B" w:rsidRPr="005B10FE" w:rsidRDefault="55558259" w:rsidP="55558259">
            <w:pPr>
              <w:tabs>
                <w:tab w:val="left" w:pos="0"/>
                <w:tab w:val="left" w:pos="3720"/>
              </w:tabs>
              <w:outlineLvl w:val="0"/>
              <w:rPr>
                <w:rFonts w:cs="Arial"/>
                <w:b/>
                <w:bCs/>
                <w:i/>
                <w:iCs/>
              </w:rPr>
            </w:pPr>
            <w:r w:rsidRPr="55558259">
              <w:rPr>
                <w:rFonts w:cs="Arial"/>
                <w:b/>
                <w:bCs/>
                <w:i/>
                <w:iCs/>
                <w:sz w:val="22"/>
                <w:szCs w:val="22"/>
              </w:rPr>
              <w:t>Required Learning Resources and Activities</w:t>
            </w:r>
            <w:r w:rsidRPr="55558259">
              <w:rPr>
                <w:rFonts w:cs="Arial"/>
                <w:i/>
                <w:iCs/>
              </w:rPr>
              <w:t>: 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2DD46269" w14:textId="77777777" w:rsidR="00BA4B7B" w:rsidRPr="005B10FE" w:rsidRDefault="55558259" w:rsidP="55558259">
            <w:pPr>
              <w:tabs>
                <w:tab w:val="left" w:pos="0"/>
                <w:tab w:val="left" w:pos="3720"/>
              </w:tabs>
              <w:outlineLvl w:val="0"/>
              <w:rPr>
                <w:rFonts w:cs="Arial"/>
                <w:b/>
                <w:bCs/>
                <w:i/>
                <w:iCs/>
              </w:rPr>
            </w:pPr>
            <w:r w:rsidRPr="55558259">
              <w:rPr>
                <w:rFonts w:cs="Arial"/>
                <w:b/>
                <w:bCs/>
                <w:i/>
                <w:iCs/>
              </w:rPr>
              <w:t>Alignment</w:t>
            </w:r>
          </w:p>
        </w:tc>
        <w:tc>
          <w:tcPr>
            <w:tcW w:w="1620" w:type="dxa"/>
            <w:tcBorders>
              <w:left w:val="single" w:sz="4" w:space="0" w:color="auto"/>
            </w:tcBorders>
            <w:shd w:val="clear" w:color="auto" w:fill="D8D9DA"/>
          </w:tcPr>
          <w:p w14:paraId="47D01143" w14:textId="77777777" w:rsidR="00BA4B7B" w:rsidRPr="005B10FE" w:rsidRDefault="55558259" w:rsidP="55558259">
            <w:pPr>
              <w:tabs>
                <w:tab w:val="left" w:pos="0"/>
                <w:tab w:val="left" w:pos="3720"/>
              </w:tabs>
              <w:outlineLvl w:val="0"/>
              <w:rPr>
                <w:rFonts w:cs="Arial"/>
                <w:b/>
                <w:bCs/>
                <w:i/>
                <w:iCs/>
              </w:rPr>
            </w:pPr>
            <w:r w:rsidRPr="55558259">
              <w:rPr>
                <w:rFonts w:cs="Arial"/>
                <w:b/>
                <w:bCs/>
                <w:i/>
                <w:iCs/>
              </w:rPr>
              <w:t>Pages/AIE/</w:t>
            </w:r>
          </w:p>
          <w:p w14:paraId="14331D3F" w14:textId="77777777" w:rsidR="00BA4B7B" w:rsidRPr="005B10FE" w:rsidRDefault="55558259" w:rsidP="55558259">
            <w:pPr>
              <w:tabs>
                <w:tab w:val="left" w:pos="0"/>
                <w:tab w:val="left" w:pos="3720"/>
              </w:tabs>
              <w:outlineLvl w:val="0"/>
              <w:rPr>
                <w:rFonts w:cs="Arial"/>
                <w:b/>
                <w:bCs/>
                <w:i/>
                <w:iCs/>
              </w:rPr>
            </w:pPr>
            <w:r w:rsidRPr="55558259">
              <w:rPr>
                <w:rFonts w:cs="Arial"/>
                <w:b/>
                <w:bCs/>
                <w:i/>
                <w:iCs/>
              </w:rPr>
              <w:t>Generic</w:t>
            </w:r>
          </w:p>
        </w:tc>
      </w:tr>
      <w:tr w:rsidR="00BA4B7B" w:rsidRPr="00842155" w14:paraId="5FA1954D" w14:textId="77777777" w:rsidTr="55558259">
        <w:tc>
          <w:tcPr>
            <w:tcW w:w="10170" w:type="dxa"/>
            <w:gridSpan w:val="2"/>
            <w:tcMar>
              <w:top w:w="115" w:type="dxa"/>
              <w:left w:w="115" w:type="dxa"/>
              <w:bottom w:w="115" w:type="dxa"/>
              <w:right w:w="115" w:type="dxa"/>
            </w:tcMar>
          </w:tcPr>
          <w:p w14:paraId="10BFCE58" w14:textId="77777777" w:rsidR="005F57B0" w:rsidRDefault="55558259" w:rsidP="55558259">
            <w:pPr>
              <w:ind w:left="360" w:hanging="360"/>
              <w:rPr>
                <w:rFonts w:cs="Arial"/>
              </w:rPr>
            </w:pPr>
            <w:r w:rsidRPr="55558259">
              <w:rPr>
                <w:rFonts w:cs="Arial"/>
                <w:b/>
                <w:bCs/>
              </w:rPr>
              <w:t>Read</w:t>
            </w:r>
            <w:r w:rsidRPr="55558259">
              <w:rPr>
                <w:rFonts w:cs="Arial"/>
              </w:rPr>
              <w:t xml:space="preserve"> Ch. 15 of </w:t>
            </w:r>
            <w:r w:rsidRPr="55558259">
              <w:rPr>
                <w:rFonts w:cs="Arial"/>
                <w:i/>
                <w:iCs/>
              </w:rPr>
              <w:t>Foundations of Finance</w:t>
            </w:r>
            <w:r w:rsidRPr="55558259">
              <w:rPr>
                <w:rFonts w:cs="Arial"/>
              </w:rPr>
              <w:t>.</w:t>
            </w:r>
          </w:p>
          <w:p w14:paraId="1C516105" w14:textId="77777777" w:rsidR="000A159F" w:rsidRDefault="000A159F" w:rsidP="00357A69">
            <w:pPr>
              <w:ind w:left="360" w:hanging="360"/>
              <w:rPr>
                <w:rFonts w:cs="Arial"/>
                <w:szCs w:val="20"/>
              </w:rPr>
            </w:pPr>
          </w:p>
          <w:p w14:paraId="46AC9776" w14:textId="77777777" w:rsidR="002177D2" w:rsidRPr="00382E3E" w:rsidRDefault="55558259" w:rsidP="55558259">
            <w:pPr>
              <w:rPr>
                <w:rFonts w:cs="Arial"/>
              </w:rPr>
            </w:pPr>
            <w:r w:rsidRPr="55558259">
              <w:rPr>
                <w:rFonts w:cs="Arial"/>
                <w:b/>
                <w:bCs/>
              </w:rPr>
              <w:t xml:space="preserve">Watch </w:t>
            </w:r>
            <w:r w:rsidRPr="55558259">
              <w:rPr>
                <w:rFonts w:cs="Arial"/>
              </w:rPr>
              <w:t xml:space="preserve">the following videos: </w:t>
            </w:r>
          </w:p>
          <w:p w14:paraId="663B771C" w14:textId="77777777" w:rsidR="002177D2" w:rsidRPr="00382E3E" w:rsidRDefault="002177D2" w:rsidP="002177D2">
            <w:pPr>
              <w:rPr>
                <w:rFonts w:cs="Arial"/>
                <w:szCs w:val="20"/>
              </w:rPr>
            </w:pPr>
          </w:p>
          <w:p w14:paraId="125566EF" w14:textId="4C6F346A" w:rsidR="002177D2" w:rsidRPr="00382E3E" w:rsidRDefault="006678B3" w:rsidP="00883E3F">
            <w:pPr>
              <w:pStyle w:val="AssignmentsLevel2"/>
            </w:pPr>
            <w:hyperlink r:id="rId45">
              <w:r w:rsidR="55558259" w:rsidRPr="55558259">
                <w:rPr>
                  <w:rStyle w:val="Hyperlink"/>
                </w:rPr>
                <w:t>"Working Capital Management"</w:t>
              </w:r>
            </w:hyperlink>
            <w:r w:rsidR="55558259">
              <w:t xml:space="preserve"> (13:58)</w:t>
            </w:r>
          </w:p>
          <w:p w14:paraId="715A98AB" w14:textId="329C6B2C" w:rsidR="002177D2" w:rsidRPr="00382E3E" w:rsidRDefault="006678B3" w:rsidP="55558259">
            <w:pPr>
              <w:pStyle w:val="AssignmentsLevel2"/>
              <w:rPr>
                <w:b/>
                <w:bCs/>
              </w:rPr>
            </w:pPr>
            <w:hyperlink r:id="rId46">
              <w:r w:rsidR="55558259" w:rsidRPr="55558259">
                <w:rPr>
                  <w:rStyle w:val="Hyperlink"/>
                </w:rPr>
                <w:t>"Working Capital and The Cash Conversion Cycle"</w:t>
              </w:r>
            </w:hyperlink>
            <w:r w:rsidR="55558259">
              <w:t xml:space="preserve"> (4:34)</w:t>
            </w:r>
          </w:p>
          <w:p w14:paraId="3B9FBAA7" w14:textId="4AEBA585" w:rsidR="002177D2" w:rsidRPr="00382E3E" w:rsidRDefault="006678B3" w:rsidP="55558259">
            <w:pPr>
              <w:pStyle w:val="AssignmentsLevel2"/>
              <w:rPr>
                <w:b/>
                <w:bCs/>
              </w:rPr>
            </w:pPr>
            <w:hyperlink r:id="rId47">
              <w:r w:rsidR="55558259" w:rsidRPr="55558259">
                <w:rPr>
                  <w:rStyle w:val="Hyperlink"/>
                </w:rPr>
                <w:t>"Cash Conversion Cycle Calculation"</w:t>
              </w:r>
            </w:hyperlink>
            <w:r w:rsidR="55558259">
              <w:t xml:space="preserve"> (3:07)</w:t>
            </w:r>
          </w:p>
          <w:p w14:paraId="79C86D1C" w14:textId="6D493426" w:rsidR="002177D2" w:rsidRPr="00382E3E" w:rsidRDefault="006678B3" w:rsidP="55558259">
            <w:pPr>
              <w:pStyle w:val="AssignmentsLevel2"/>
              <w:rPr>
                <w:b/>
                <w:bCs/>
              </w:rPr>
            </w:pPr>
            <w:hyperlink r:id="rId48">
              <w:r w:rsidR="55558259" w:rsidRPr="55558259">
                <w:rPr>
                  <w:rStyle w:val="Hyperlink"/>
                </w:rPr>
                <w:t>"What is The Working Capital?"</w:t>
              </w:r>
            </w:hyperlink>
            <w:r w:rsidR="55558259">
              <w:t xml:space="preserve"> (6:48)</w:t>
            </w:r>
          </w:p>
          <w:p w14:paraId="739C5A0B" w14:textId="4AA233C2" w:rsidR="002177D2" w:rsidRDefault="006678B3" w:rsidP="00883E3F">
            <w:pPr>
              <w:pStyle w:val="AssignmentsLevel2"/>
            </w:pPr>
            <w:hyperlink r:id="rId49">
              <w:r w:rsidR="55558259" w:rsidRPr="55558259">
                <w:rPr>
                  <w:rStyle w:val="Hyperlink"/>
                </w:rPr>
                <w:t>"Cash Management Trends Shaping Today’s Banking World in North America"</w:t>
              </w:r>
            </w:hyperlink>
            <w:r w:rsidR="55558259">
              <w:t xml:space="preserve"> (7:59)</w:t>
            </w:r>
          </w:p>
          <w:p w14:paraId="72657A8E" w14:textId="791FE213" w:rsidR="002177D2" w:rsidRDefault="006678B3" w:rsidP="00883E3F">
            <w:pPr>
              <w:pStyle w:val="AssignmentsLevel2"/>
            </w:pPr>
            <w:hyperlink r:id="rId50">
              <w:r w:rsidR="55558259" w:rsidRPr="55558259">
                <w:rPr>
                  <w:rStyle w:val="Hyperlink"/>
                </w:rPr>
                <w:t>"Working Capital Management Explained"</w:t>
              </w:r>
            </w:hyperlink>
            <w:r w:rsidR="55558259">
              <w:t xml:space="preserve"> (3:34)</w:t>
            </w:r>
          </w:p>
          <w:p w14:paraId="427324B4" w14:textId="77777777" w:rsidR="002177D2" w:rsidRDefault="002177D2" w:rsidP="002177D2">
            <w:pPr>
              <w:rPr>
                <w:rFonts w:cs="Arial"/>
                <w:szCs w:val="20"/>
              </w:rPr>
            </w:pPr>
          </w:p>
          <w:p w14:paraId="1CB59F0C" w14:textId="5730DC8D" w:rsidR="002177D2" w:rsidRPr="002177D2" w:rsidRDefault="55558259" w:rsidP="55558259">
            <w:pPr>
              <w:rPr>
                <w:rFonts w:cs="Arial"/>
              </w:rPr>
            </w:pPr>
            <w:r w:rsidRPr="55558259">
              <w:rPr>
                <w:rFonts w:cs="Arial"/>
                <w:b/>
                <w:bCs/>
              </w:rPr>
              <w:t>Post</w:t>
            </w:r>
            <w:r w:rsidRPr="55558259">
              <w:rPr>
                <w:rFonts w:cs="Arial"/>
              </w:rPr>
              <w:t xml:space="preserve"> any questions or comments in your Learning Team Discussion forum.</w:t>
            </w:r>
          </w:p>
        </w:tc>
        <w:tc>
          <w:tcPr>
            <w:tcW w:w="1440" w:type="dxa"/>
          </w:tcPr>
          <w:p w14:paraId="7EA34D9F" w14:textId="66CBB44D" w:rsidR="00BA4B7B" w:rsidRPr="009F6FAF" w:rsidRDefault="55558259" w:rsidP="55558259">
            <w:pPr>
              <w:rPr>
                <w:rFonts w:cs="Arial"/>
              </w:rPr>
            </w:pPr>
            <w:r w:rsidRPr="55558259">
              <w:rPr>
                <w:rFonts w:cs="Arial"/>
              </w:rPr>
              <w:t>4.1, 4.2, 4.3, 4.4</w:t>
            </w:r>
          </w:p>
        </w:tc>
        <w:tc>
          <w:tcPr>
            <w:tcW w:w="1620" w:type="dxa"/>
          </w:tcPr>
          <w:p w14:paraId="59E5CACA" w14:textId="7903B1CA" w:rsidR="00BA4B7B" w:rsidRPr="009F6FAF" w:rsidRDefault="55558259" w:rsidP="55558259">
            <w:pPr>
              <w:rPr>
                <w:rFonts w:cs="Arial"/>
              </w:rPr>
            </w:pPr>
            <w:r w:rsidRPr="55558259">
              <w:rPr>
                <w:rFonts w:cs="Arial"/>
              </w:rPr>
              <w:t xml:space="preserve">Lecture Activity = </w:t>
            </w:r>
            <w:r w:rsidRPr="55558259">
              <w:rPr>
                <w:rFonts w:cs="Arial"/>
                <w:b/>
                <w:bCs/>
              </w:rPr>
              <w:t>1.5 hour</w:t>
            </w:r>
          </w:p>
        </w:tc>
      </w:tr>
      <w:tr w:rsidR="002C1641" w:rsidRPr="00842155" w14:paraId="04E30B54" w14:textId="77777777" w:rsidTr="5555825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8ADA4" w14:textId="77777777" w:rsidR="002C1641" w:rsidRPr="00842155" w:rsidRDefault="55558259" w:rsidP="55558259">
            <w:pPr>
              <w:ind w:left="360" w:hanging="360"/>
              <w:rPr>
                <w:rFonts w:cs="Arial"/>
                <w:b/>
                <w:bCs/>
              </w:rPr>
            </w:pPr>
            <w:r w:rsidRPr="55558259">
              <w:rPr>
                <w:rFonts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D2A5AF3"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7CEFE51B" w14:textId="77777777" w:rsidR="002C1641" w:rsidRPr="00842155" w:rsidRDefault="002C1641" w:rsidP="00FD5474">
            <w:pPr>
              <w:ind w:left="360" w:hanging="360"/>
              <w:rPr>
                <w:rFonts w:cs="Arial"/>
                <w:b/>
                <w:szCs w:val="20"/>
              </w:rPr>
            </w:pPr>
          </w:p>
        </w:tc>
        <w:tc>
          <w:tcPr>
            <w:tcW w:w="1620" w:type="dxa"/>
            <w:tcBorders>
              <w:bottom w:val="single" w:sz="4" w:space="0" w:color="000000" w:themeColor="text1"/>
            </w:tcBorders>
            <w:shd w:val="clear" w:color="auto" w:fill="E6E6E6"/>
          </w:tcPr>
          <w:p w14:paraId="1A352BEE" w14:textId="1DC87C55" w:rsidR="002C1641" w:rsidRPr="00842155" w:rsidRDefault="55558259" w:rsidP="55558259">
            <w:pPr>
              <w:ind w:left="360" w:hanging="360"/>
              <w:rPr>
                <w:rFonts w:cs="Arial"/>
                <w:b/>
                <w:bCs/>
              </w:rPr>
            </w:pPr>
            <w:r w:rsidRPr="55558259">
              <w:rPr>
                <w:rFonts w:cs="Arial"/>
                <w:b/>
                <w:bCs/>
              </w:rPr>
              <w:t>1.5 hour</w:t>
            </w:r>
          </w:p>
        </w:tc>
      </w:tr>
      <w:tr w:rsidR="002C1641" w:rsidRPr="00842155" w14:paraId="6BABF298" w14:textId="77777777" w:rsidTr="55558259">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B3EDF5D" w14:textId="6A3B66CC" w:rsidR="002C1641" w:rsidRPr="005B10FE" w:rsidRDefault="55558259" w:rsidP="55558259">
            <w:pPr>
              <w:tabs>
                <w:tab w:val="left" w:pos="0"/>
                <w:tab w:val="left" w:pos="3720"/>
              </w:tabs>
              <w:outlineLvl w:val="0"/>
              <w:rPr>
                <w:rFonts w:cs="Arial"/>
                <w:b/>
                <w:bCs/>
                <w:i/>
                <w:iCs/>
              </w:rPr>
            </w:pPr>
            <w:r w:rsidRPr="55558259">
              <w:rPr>
                <w:rFonts w:cs="Arial"/>
                <w:b/>
                <w:bCs/>
                <w:i/>
                <w:iCs/>
                <w:sz w:val="22"/>
                <w:szCs w:val="22"/>
              </w:rPr>
              <w:t>Assignments</w:t>
            </w:r>
            <w:r w:rsidRPr="55558259">
              <w:rPr>
                <w:rFonts w:cs="Arial"/>
                <w:i/>
                <w:iCs/>
              </w:rPr>
              <w:t>: Students must complete the weekly assignment(s).</w:t>
            </w:r>
          </w:p>
        </w:tc>
        <w:tc>
          <w:tcPr>
            <w:tcW w:w="1440" w:type="dxa"/>
            <w:tcBorders>
              <w:left w:val="single" w:sz="4" w:space="0" w:color="000000" w:themeColor="text1"/>
            </w:tcBorders>
            <w:shd w:val="clear" w:color="auto" w:fill="D8D9DA"/>
          </w:tcPr>
          <w:p w14:paraId="260BC3B6" w14:textId="77777777" w:rsidR="002C1641" w:rsidRPr="005B10FE" w:rsidRDefault="55558259" w:rsidP="55558259">
            <w:pPr>
              <w:tabs>
                <w:tab w:val="left" w:pos="0"/>
                <w:tab w:val="left" w:pos="3720"/>
              </w:tabs>
              <w:outlineLvl w:val="0"/>
              <w:rPr>
                <w:rFonts w:cs="Arial"/>
                <w:b/>
                <w:bCs/>
                <w:i/>
                <w:iCs/>
              </w:rPr>
            </w:pPr>
            <w:r w:rsidRPr="55558259">
              <w:rPr>
                <w:rFonts w:cs="Arial"/>
                <w:b/>
                <w:bCs/>
                <w:i/>
                <w:iCs/>
              </w:rPr>
              <w:t>Alignment</w:t>
            </w:r>
          </w:p>
        </w:tc>
        <w:tc>
          <w:tcPr>
            <w:tcW w:w="1620" w:type="dxa"/>
            <w:tcBorders>
              <w:left w:val="single" w:sz="4" w:space="0" w:color="000000" w:themeColor="text1"/>
            </w:tcBorders>
            <w:shd w:val="clear" w:color="auto" w:fill="D8D9DA"/>
          </w:tcPr>
          <w:p w14:paraId="2C5FD730" w14:textId="77777777" w:rsidR="002C1641" w:rsidRPr="005B10FE" w:rsidRDefault="55558259" w:rsidP="55558259">
            <w:pPr>
              <w:rPr>
                <w:rFonts w:cs="Arial"/>
                <w:b/>
                <w:bCs/>
                <w:i/>
                <w:iCs/>
              </w:rPr>
            </w:pPr>
            <w:r w:rsidRPr="55558259">
              <w:rPr>
                <w:rFonts w:cs="Arial"/>
                <w:b/>
                <w:bCs/>
                <w:i/>
                <w:iCs/>
              </w:rPr>
              <w:t>Points/AIE/</w:t>
            </w:r>
          </w:p>
          <w:p w14:paraId="73CF1D82" w14:textId="77777777" w:rsidR="002C1641" w:rsidRPr="005B10FE" w:rsidRDefault="55558259" w:rsidP="55558259">
            <w:pPr>
              <w:rPr>
                <w:rFonts w:cs="Arial"/>
                <w:b/>
                <w:bCs/>
                <w:i/>
                <w:iCs/>
              </w:rPr>
            </w:pPr>
            <w:r w:rsidRPr="55558259">
              <w:rPr>
                <w:rFonts w:cs="Arial"/>
                <w:b/>
                <w:bCs/>
                <w:i/>
                <w:iCs/>
              </w:rPr>
              <w:t>Generic</w:t>
            </w:r>
          </w:p>
        </w:tc>
      </w:tr>
      <w:tr w:rsidR="00E32664" w:rsidRPr="00842155" w14:paraId="5E8AE4FD" w14:textId="77777777" w:rsidTr="55558259">
        <w:tc>
          <w:tcPr>
            <w:tcW w:w="10170" w:type="dxa"/>
            <w:gridSpan w:val="2"/>
            <w:tcMar>
              <w:top w:w="115" w:type="dxa"/>
              <w:left w:w="115" w:type="dxa"/>
              <w:bottom w:w="115" w:type="dxa"/>
              <w:right w:w="115" w:type="dxa"/>
            </w:tcMar>
          </w:tcPr>
          <w:p w14:paraId="06A7D926" w14:textId="77777777" w:rsidR="00E32664" w:rsidRPr="0064542C" w:rsidRDefault="55558259" w:rsidP="55558259">
            <w:pPr>
              <w:spacing w:line="259" w:lineRule="auto"/>
              <w:contextualSpacing/>
              <w:rPr>
                <w:b/>
                <w:bCs/>
              </w:rPr>
            </w:pPr>
            <w:r w:rsidRPr="55558259">
              <w:rPr>
                <w:b/>
                <w:bCs/>
              </w:rPr>
              <w:t>Learning Team Discussion</w:t>
            </w:r>
          </w:p>
          <w:p w14:paraId="7042382E" w14:textId="77777777" w:rsidR="00E32664" w:rsidRDefault="00E32664" w:rsidP="00E32664">
            <w:pPr>
              <w:spacing w:line="259" w:lineRule="auto"/>
              <w:contextualSpacing/>
            </w:pPr>
          </w:p>
          <w:p w14:paraId="128A0BEE" w14:textId="41377FC9" w:rsidR="00E32664" w:rsidRPr="00842155" w:rsidRDefault="55558259" w:rsidP="55558259">
            <w:pPr>
              <w:tabs>
                <w:tab w:val="left" w:pos="2329"/>
              </w:tabs>
              <w:rPr>
                <w:rFonts w:cs="Arial"/>
                <w:b/>
                <w:bCs/>
              </w:rPr>
            </w:pPr>
            <w:r w:rsidRPr="55558259">
              <w:rPr>
                <w:b/>
                <w:bCs/>
              </w:rPr>
              <w:t>Post</w:t>
            </w:r>
            <w:r>
              <w:t xml:space="preserve"> any questions or comments you may have about this week’s readings, videos, or homework. Periodically review this </w:t>
            </w:r>
            <w:proofErr w:type="gramStart"/>
            <w:r>
              <w:t>forum, and</w:t>
            </w:r>
            <w:proofErr w:type="gramEnd"/>
            <w:r>
              <w:t xml:space="preserve"> respond to any of your team members who have posted. </w:t>
            </w:r>
          </w:p>
        </w:tc>
        <w:tc>
          <w:tcPr>
            <w:tcW w:w="1440" w:type="dxa"/>
          </w:tcPr>
          <w:p w14:paraId="54F866C0" w14:textId="3009E3B1" w:rsidR="00E32664" w:rsidRPr="00842155" w:rsidRDefault="55558259" w:rsidP="55558259">
            <w:pPr>
              <w:tabs>
                <w:tab w:val="left" w:pos="2329"/>
              </w:tabs>
              <w:rPr>
                <w:rFonts w:cs="Arial"/>
              </w:rPr>
            </w:pPr>
            <w:r w:rsidRPr="55558259">
              <w:rPr>
                <w:rFonts w:cs="Arial"/>
              </w:rPr>
              <w:t>4.1, 4.2, 4.3, 4.4</w:t>
            </w:r>
          </w:p>
        </w:tc>
        <w:tc>
          <w:tcPr>
            <w:tcW w:w="1620" w:type="dxa"/>
          </w:tcPr>
          <w:p w14:paraId="588AC3EB" w14:textId="52059912" w:rsidR="00E32664" w:rsidRPr="00842155" w:rsidRDefault="55558259" w:rsidP="55558259">
            <w:pPr>
              <w:tabs>
                <w:tab w:val="left" w:pos="2329"/>
              </w:tabs>
              <w:rPr>
                <w:rFonts w:cs="Arial"/>
              </w:rPr>
            </w:pPr>
            <w:r w:rsidRPr="55558259">
              <w:rPr>
                <w:rFonts w:cs="Arial"/>
              </w:rPr>
              <w:t xml:space="preserve">Discussion = </w:t>
            </w:r>
            <w:r w:rsidRPr="55558259">
              <w:rPr>
                <w:rFonts w:cs="Arial"/>
                <w:b/>
                <w:bCs/>
              </w:rPr>
              <w:t>2 hours</w:t>
            </w:r>
          </w:p>
        </w:tc>
      </w:tr>
      <w:tr w:rsidR="00E32664" w:rsidRPr="0059251D" w14:paraId="52E2BA78" w14:textId="77777777" w:rsidTr="55558259">
        <w:tc>
          <w:tcPr>
            <w:tcW w:w="10170" w:type="dxa"/>
            <w:gridSpan w:val="2"/>
            <w:tcMar>
              <w:top w:w="115" w:type="dxa"/>
              <w:left w:w="115" w:type="dxa"/>
              <w:bottom w:w="115" w:type="dxa"/>
              <w:right w:w="115" w:type="dxa"/>
            </w:tcMar>
          </w:tcPr>
          <w:p w14:paraId="42777F18" w14:textId="0889EB90" w:rsidR="00E32664" w:rsidRDefault="55558259" w:rsidP="55558259">
            <w:pPr>
              <w:tabs>
                <w:tab w:val="left" w:pos="2329"/>
              </w:tabs>
              <w:rPr>
                <w:b/>
                <w:bCs/>
              </w:rPr>
            </w:pPr>
            <w:r w:rsidRPr="55558259">
              <w:rPr>
                <w:b/>
                <w:bCs/>
              </w:rPr>
              <w:lastRenderedPageBreak/>
              <w:t>Discussion: Net Working Capital Analysis</w:t>
            </w:r>
          </w:p>
          <w:p w14:paraId="7D5396AE" w14:textId="77777777" w:rsidR="00E32664" w:rsidRDefault="00E32664" w:rsidP="00E32664">
            <w:pPr>
              <w:tabs>
                <w:tab w:val="left" w:pos="2329"/>
              </w:tabs>
              <w:rPr>
                <w:b/>
              </w:rPr>
            </w:pPr>
          </w:p>
          <w:p w14:paraId="0AC87EAF" w14:textId="77777777" w:rsidR="00E32664" w:rsidRDefault="55558259" w:rsidP="55558259">
            <w:pPr>
              <w:tabs>
                <w:tab w:val="left" w:pos="2329"/>
              </w:tabs>
              <w:rPr>
                <w:rFonts w:cs="Arial"/>
              </w:rPr>
            </w:pPr>
            <w:r w:rsidRPr="55558259">
              <w:rPr>
                <w:b/>
                <w:bCs/>
              </w:rPr>
              <w:t>Pos</w:t>
            </w:r>
            <w:r>
              <w:t xml:space="preserve">t a clear and logical response in 150 to 200 words to the following question, providing specific examples to support your answers. </w:t>
            </w:r>
          </w:p>
          <w:p w14:paraId="48B0C196" w14:textId="77777777" w:rsidR="00E32664" w:rsidRPr="00BA4F0C" w:rsidRDefault="00E32664" w:rsidP="00E32664">
            <w:pPr>
              <w:tabs>
                <w:tab w:val="left" w:pos="2329"/>
              </w:tabs>
              <w:rPr>
                <w:rFonts w:cs="Arial"/>
                <w:szCs w:val="20"/>
              </w:rPr>
            </w:pPr>
          </w:p>
          <w:p w14:paraId="3FFF724E" w14:textId="2E1E9ABA" w:rsidR="00E32664" w:rsidRDefault="55558259" w:rsidP="55558259">
            <w:pPr>
              <w:pStyle w:val="ListParagraph"/>
              <w:numPr>
                <w:ilvl w:val="0"/>
                <w:numId w:val="15"/>
              </w:numPr>
              <w:tabs>
                <w:tab w:val="left" w:pos="2329"/>
              </w:tabs>
              <w:rPr>
                <w:rFonts w:cs="Arial"/>
              </w:rPr>
            </w:pPr>
            <w:r w:rsidRPr="55558259">
              <w:rPr>
                <w:rFonts w:cs="Arial"/>
              </w:rPr>
              <w:t>How is the management of account receivables and accounts payables directly tied to net working capital as it influences an organization’s financial and business risk?</w:t>
            </w:r>
          </w:p>
          <w:p w14:paraId="45D0F9DF" w14:textId="77777777" w:rsidR="00E32664" w:rsidRDefault="00E32664" w:rsidP="00E32664">
            <w:pPr>
              <w:tabs>
                <w:tab w:val="left" w:pos="2329"/>
              </w:tabs>
              <w:rPr>
                <w:rFonts w:cs="Arial"/>
                <w:szCs w:val="20"/>
              </w:rPr>
            </w:pPr>
          </w:p>
          <w:p w14:paraId="7D0EAA30" w14:textId="77777777" w:rsidR="00E32664" w:rsidRPr="00E9683B" w:rsidRDefault="55558259" w:rsidP="55558259">
            <w:pPr>
              <w:ind w:left="360" w:hanging="360"/>
              <w:rPr>
                <w:rFonts w:cs="Arial"/>
              </w:rPr>
            </w:pPr>
            <w:r w:rsidRPr="55558259">
              <w:rPr>
                <w:rFonts w:cs="Arial"/>
                <w:i/>
                <w:iCs/>
              </w:rPr>
              <w:t>Note</w:t>
            </w:r>
            <w:r w:rsidRPr="55558259">
              <w:rPr>
                <w:rFonts w:cs="Arial"/>
              </w:rPr>
              <w:t xml:space="preserve">. Initial answers to the question are due by 11:59 p.m. (Eastern time) on Thursday. </w:t>
            </w:r>
          </w:p>
          <w:p w14:paraId="36A3ECE6" w14:textId="77777777" w:rsidR="00E32664" w:rsidRPr="00E9683B" w:rsidRDefault="00E32664" w:rsidP="00E32664">
            <w:pPr>
              <w:ind w:left="360" w:hanging="360"/>
              <w:rPr>
                <w:rFonts w:cs="Arial"/>
                <w:szCs w:val="20"/>
              </w:rPr>
            </w:pPr>
          </w:p>
          <w:p w14:paraId="13F30CAC" w14:textId="49C3F7F7" w:rsidR="00E32664" w:rsidRDefault="55558259" w:rsidP="55558259">
            <w:pPr>
              <w:tabs>
                <w:tab w:val="left" w:pos="2329"/>
              </w:tabs>
              <w:rPr>
                <w:rFonts w:cs="Arial"/>
                <w:b/>
                <w:bCs/>
              </w:rPr>
            </w:pPr>
            <w:r w:rsidRPr="55558259">
              <w:rPr>
                <w:rFonts w:cs="Arial"/>
                <w:b/>
                <w:bCs/>
              </w:rPr>
              <w:t xml:space="preserve">Respond </w:t>
            </w:r>
            <w:r w:rsidRPr="55558259">
              <w:rPr>
                <w:rFonts w:cs="Arial"/>
              </w:rPr>
              <w:t>to at least three</w:t>
            </w:r>
            <w:r w:rsidRPr="55558259">
              <w:rPr>
                <w:rFonts w:cs="Arial"/>
                <w:b/>
                <w:bCs/>
              </w:rPr>
              <w:t xml:space="preserve"> </w:t>
            </w:r>
            <w:r w:rsidRPr="55558259">
              <w:rPr>
                <w:rFonts w:cs="Arial"/>
              </w:rPr>
              <w:t xml:space="preserve">students </w:t>
            </w:r>
            <w:r>
              <w:t>in a manner that is thought provoking and appropriately challenges or elevates the discussion</w:t>
            </w:r>
            <w:r w:rsidRPr="55558259">
              <w:rPr>
                <w:rFonts w:cs="Arial"/>
              </w:rPr>
              <w:t>. All responses must be posted by 11:59 p.m. (Eastern time) on Sunday.</w:t>
            </w:r>
          </w:p>
        </w:tc>
        <w:tc>
          <w:tcPr>
            <w:tcW w:w="1440" w:type="dxa"/>
          </w:tcPr>
          <w:p w14:paraId="6E39EF0F" w14:textId="7E0C9259" w:rsidR="00E32664" w:rsidRDefault="55558259" w:rsidP="55558259">
            <w:pPr>
              <w:tabs>
                <w:tab w:val="left" w:pos="2329"/>
              </w:tabs>
              <w:rPr>
                <w:rFonts w:cs="Arial"/>
              </w:rPr>
            </w:pPr>
            <w:r w:rsidRPr="55558259">
              <w:rPr>
                <w:rFonts w:cs="Arial"/>
              </w:rPr>
              <w:t>4.1, 4.2</w:t>
            </w:r>
          </w:p>
        </w:tc>
        <w:tc>
          <w:tcPr>
            <w:tcW w:w="1620" w:type="dxa"/>
          </w:tcPr>
          <w:p w14:paraId="3F9504B7" w14:textId="43575572" w:rsidR="00E32664" w:rsidRPr="0059251D" w:rsidRDefault="55558259" w:rsidP="55558259">
            <w:pPr>
              <w:tabs>
                <w:tab w:val="left" w:pos="2329"/>
              </w:tabs>
              <w:rPr>
                <w:rFonts w:cs="Arial"/>
              </w:rPr>
            </w:pPr>
            <w:r>
              <w:t xml:space="preserve">Discussion: one post and replies to three other posts = </w:t>
            </w:r>
            <w:r w:rsidRPr="55558259">
              <w:rPr>
                <w:b/>
                <w:bCs/>
              </w:rPr>
              <w:t xml:space="preserve">1 hour </w:t>
            </w:r>
          </w:p>
        </w:tc>
      </w:tr>
      <w:tr w:rsidR="00E32664" w:rsidRPr="0059251D" w14:paraId="716B51AB" w14:textId="77777777" w:rsidTr="55558259">
        <w:tc>
          <w:tcPr>
            <w:tcW w:w="10170" w:type="dxa"/>
            <w:gridSpan w:val="2"/>
            <w:tcMar>
              <w:top w:w="115" w:type="dxa"/>
              <w:left w:w="115" w:type="dxa"/>
              <w:bottom w:w="115" w:type="dxa"/>
              <w:right w:w="115" w:type="dxa"/>
            </w:tcMar>
          </w:tcPr>
          <w:p w14:paraId="72436487" w14:textId="0BC207D9" w:rsidR="00E32664" w:rsidRDefault="55558259" w:rsidP="55558259">
            <w:pPr>
              <w:tabs>
                <w:tab w:val="left" w:pos="2329"/>
              </w:tabs>
              <w:rPr>
                <w:rFonts w:cs="Arial"/>
                <w:b/>
                <w:bCs/>
              </w:rPr>
            </w:pPr>
            <w:r w:rsidRPr="55558259">
              <w:rPr>
                <w:rFonts w:cs="Arial"/>
                <w:b/>
                <w:bCs/>
              </w:rPr>
              <w:t>Discussion: Cash Conversion Cycle</w:t>
            </w:r>
          </w:p>
          <w:p w14:paraId="1E7474B9" w14:textId="77777777" w:rsidR="00E32664" w:rsidRDefault="00E32664" w:rsidP="00E32664">
            <w:pPr>
              <w:tabs>
                <w:tab w:val="left" w:pos="2329"/>
              </w:tabs>
              <w:rPr>
                <w:rFonts w:cs="Arial"/>
                <w:b/>
                <w:szCs w:val="20"/>
              </w:rPr>
            </w:pPr>
          </w:p>
          <w:p w14:paraId="74AEA369" w14:textId="2882F042" w:rsidR="00E32664" w:rsidRDefault="55558259" w:rsidP="55558259">
            <w:pPr>
              <w:tabs>
                <w:tab w:val="left" w:pos="2329"/>
              </w:tabs>
              <w:rPr>
                <w:rFonts w:cs="Arial"/>
              </w:rPr>
            </w:pPr>
            <w:r w:rsidRPr="55558259">
              <w:rPr>
                <w:b/>
                <w:bCs/>
              </w:rPr>
              <w:t>Pos</w:t>
            </w:r>
            <w:r>
              <w:t xml:space="preserve">t a clear and logical response in 150 to 200 words to the following questions, providing specific examples to support your answers. </w:t>
            </w:r>
          </w:p>
          <w:p w14:paraId="6ABFFAEA" w14:textId="77777777" w:rsidR="00E32664" w:rsidRPr="00BA4F0C" w:rsidRDefault="00E32664" w:rsidP="00E32664">
            <w:pPr>
              <w:tabs>
                <w:tab w:val="left" w:pos="2329"/>
              </w:tabs>
              <w:rPr>
                <w:rFonts w:cs="Arial"/>
                <w:szCs w:val="20"/>
              </w:rPr>
            </w:pPr>
          </w:p>
          <w:p w14:paraId="2B6219B6" w14:textId="2A85C9C8" w:rsidR="00E32664" w:rsidRDefault="55558259" w:rsidP="55558259">
            <w:pPr>
              <w:pStyle w:val="ListParagraph"/>
              <w:numPr>
                <w:ilvl w:val="0"/>
                <w:numId w:val="15"/>
              </w:numPr>
              <w:tabs>
                <w:tab w:val="left" w:pos="2329"/>
              </w:tabs>
              <w:rPr>
                <w:rFonts w:cs="Arial"/>
              </w:rPr>
            </w:pPr>
            <w:r w:rsidRPr="55558259">
              <w:rPr>
                <w:rFonts w:cs="Arial"/>
              </w:rPr>
              <w:t>What key strategies are most important to developing an effective cash conversion cycle?</w:t>
            </w:r>
          </w:p>
          <w:p w14:paraId="2270CCA0" w14:textId="6F59FC09" w:rsidR="00E32664" w:rsidRDefault="55558259" w:rsidP="55558259">
            <w:pPr>
              <w:pStyle w:val="ListParagraph"/>
              <w:numPr>
                <w:ilvl w:val="0"/>
                <w:numId w:val="15"/>
              </w:numPr>
              <w:tabs>
                <w:tab w:val="left" w:pos="2329"/>
              </w:tabs>
              <w:rPr>
                <w:rFonts w:cs="Arial"/>
              </w:rPr>
            </w:pPr>
            <w:r w:rsidRPr="55558259">
              <w:rPr>
                <w:rFonts w:cs="Arial"/>
              </w:rPr>
              <w:t>How is it related to account receivables, accounts payables, and inventory?</w:t>
            </w:r>
          </w:p>
          <w:p w14:paraId="64EA4E12" w14:textId="77777777" w:rsidR="00E32664" w:rsidRPr="00B718A5" w:rsidRDefault="00E32664" w:rsidP="00E32664">
            <w:pPr>
              <w:tabs>
                <w:tab w:val="left" w:pos="2329"/>
              </w:tabs>
              <w:rPr>
                <w:rFonts w:cs="Arial"/>
                <w:szCs w:val="20"/>
              </w:rPr>
            </w:pPr>
          </w:p>
          <w:p w14:paraId="6D8128D1" w14:textId="77777777" w:rsidR="00E32664" w:rsidRPr="00E9683B" w:rsidRDefault="55558259" w:rsidP="55558259">
            <w:pPr>
              <w:ind w:left="360" w:hanging="360"/>
              <w:rPr>
                <w:rFonts w:cs="Arial"/>
              </w:rPr>
            </w:pPr>
            <w:r w:rsidRPr="55558259">
              <w:rPr>
                <w:rFonts w:cs="Arial"/>
                <w:i/>
                <w:iCs/>
              </w:rPr>
              <w:t>Note</w:t>
            </w:r>
            <w:r w:rsidRPr="55558259">
              <w:rPr>
                <w:rFonts w:cs="Arial"/>
              </w:rPr>
              <w:t xml:space="preserve">. Initial answers to the question are due by 11:59 p.m. (Eastern time) on Thursday. </w:t>
            </w:r>
          </w:p>
          <w:p w14:paraId="0F07C1A1" w14:textId="77777777" w:rsidR="00E32664" w:rsidRPr="00E9683B" w:rsidRDefault="00E32664" w:rsidP="00E32664">
            <w:pPr>
              <w:ind w:left="360" w:hanging="360"/>
              <w:rPr>
                <w:rFonts w:cs="Arial"/>
                <w:szCs w:val="20"/>
              </w:rPr>
            </w:pPr>
          </w:p>
          <w:p w14:paraId="317952BC" w14:textId="4247E9FF" w:rsidR="00E32664" w:rsidRPr="0059251D" w:rsidRDefault="55558259" w:rsidP="55558259">
            <w:pPr>
              <w:tabs>
                <w:tab w:val="left" w:pos="2329"/>
              </w:tabs>
              <w:rPr>
                <w:rFonts w:cs="Arial"/>
                <w:b/>
                <w:bCs/>
              </w:rPr>
            </w:pPr>
            <w:r w:rsidRPr="55558259">
              <w:rPr>
                <w:rFonts w:cs="Arial"/>
                <w:b/>
                <w:bCs/>
              </w:rPr>
              <w:t xml:space="preserve">Respond </w:t>
            </w:r>
            <w:r w:rsidRPr="55558259">
              <w:rPr>
                <w:rFonts w:cs="Arial"/>
              </w:rPr>
              <w:t>to at least three</w:t>
            </w:r>
            <w:r w:rsidRPr="55558259">
              <w:rPr>
                <w:rFonts w:cs="Arial"/>
                <w:b/>
                <w:bCs/>
              </w:rPr>
              <w:t xml:space="preserve"> </w:t>
            </w:r>
            <w:r w:rsidRPr="55558259">
              <w:rPr>
                <w:rFonts w:cs="Arial"/>
              </w:rPr>
              <w:t xml:space="preserve">students </w:t>
            </w:r>
            <w:r>
              <w:t>in a manner that is thought provoking and appropriately challenges or elevates the discussion</w:t>
            </w:r>
            <w:r w:rsidRPr="55558259">
              <w:rPr>
                <w:rFonts w:cs="Arial"/>
              </w:rPr>
              <w:t>. All responses must be posted by 11:59 p.m. (Eastern time) on Sunday.</w:t>
            </w:r>
          </w:p>
        </w:tc>
        <w:tc>
          <w:tcPr>
            <w:tcW w:w="1440" w:type="dxa"/>
          </w:tcPr>
          <w:p w14:paraId="1667D409" w14:textId="594FCE40" w:rsidR="00E32664" w:rsidRPr="0059251D" w:rsidRDefault="55558259" w:rsidP="55558259">
            <w:pPr>
              <w:tabs>
                <w:tab w:val="left" w:pos="2329"/>
              </w:tabs>
              <w:rPr>
                <w:rFonts w:cs="Arial"/>
              </w:rPr>
            </w:pPr>
            <w:r w:rsidRPr="55558259">
              <w:rPr>
                <w:rFonts w:cs="Arial"/>
              </w:rPr>
              <w:t>4.1, 4.2</w:t>
            </w:r>
          </w:p>
        </w:tc>
        <w:tc>
          <w:tcPr>
            <w:tcW w:w="1620" w:type="dxa"/>
          </w:tcPr>
          <w:p w14:paraId="283E19AA" w14:textId="5E9EAA46" w:rsidR="00E32664" w:rsidRPr="0059251D" w:rsidRDefault="55558259" w:rsidP="55558259">
            <w:pPr>
              <w:tabs>
                <w:tab w:val="left" w:pos="2329"/>
              </w:tabs>
              <w:rPr>
                <w:rFonts w:cs="Arial"/>
              </w:rPr>
            </w:pPr>
            <w:r>
              <w:t xml:space="preserve">Discussion: one post and replies to three other posts = </w:t>
            </w:r>
            <w:r w:rsidRPr="55558259">
              <w:rPr>
                <w:b/>
                <w:bCs/>
              </w:rPr>
              <w:t>1 hour</w:t>
            </w:r>
          </w:p>
        </w:tc>
      </w:tr>
      <w:tr w:rsidR="00E32664" w:rsidRPr="0059251D" w14:paraId="2D6EA47D" w14:textId="77777777" w:rsidTr="55558259">
        <w:tc>
          <w:tcPr>
            <w:tcW w:w="10170" w:type="dxa"/>
            <w:gridSpan w:val="2"/>
            <w:tcMar>
              <w:top w:w="115" w:type="dxa"/>
              <w:left w:w="115" w:type="dxa"/>
              <w:bottom w:w="115" w:type="dxa"/>
              <w:right w:w="115" w:type="dxa"/>
            </w:tcMar>
          </w:tcPr>
          <w:p w14:paraId="461B2BB8" w14:textId="6B9D7B19" w:rsidR="00E32664" w:rsidRDefault="55558259" w:rsidP="55558259">
            <w:pPr>
              <w:tabs>
                <w:tab w:val="left" w:pos="2329"/>
              </w:tabs>
              <w:rPr>
                <w:rFonts w:cs="Arial"/>
                <w:b/>
                <w:bCs/>
              </w:rPr>
            </w:pPr>
            <w:r w:rsidRPr="55558259">
              <w:rPr>
                <w:rFonts w:cs="Arial"/>
                <w:b/>
                <w:bCs/>
              </w:rPr>
              <w:t>Ch. 15 Review Questions</w:t>
            </w:r>
          </w:p>
          <w:p w14:paraId="1B68FB5A" w14:textId="77777777" w:rsidR="00E32664" w:rsidRDefault="00E32664" w:rsidP="00E32664">
            <w:pPr>
              <w:tabs>
                <w:tab w:val="left" w:pos="2329"/>
              </w:tabs>
              <w:rPr>
                <w:rFonts w:cs="Arial"/>
                <w:b/>
                <w:szCs w:val="20"/>
              </w:rPr>
            </w:pPr>
          </w:p>
          <w:p w14:paraId="26FC3869" w14:textId="6B0222B7" w:rsidR="00E32664" w:rsidRDefault="55558259" w:rsidP="55558259">
            <w:pPr>
              <w:tabs>
                <w:tab w:val="left" w:pos="2329"/>
              </w:tabs>
              <w:rPr>
                <w:rFonts w:cs="Arial"/>
                <w:i/>
                <w:iCs/>
              </w:rPr>
            </w:pPr>
            <w:r w:rsidRPr="55558259">
              <w:rPr>
                <w:rFonts w:cs="Arial"/>
                <w:b/>
                <w:bCs/>
              </w:rPr>
              <w:t>Complete</w:t>
            </w:r>
            <w:r w:rsidRPr="55558259">
              <w:rPr>
                <w:rFonts w:cs="Arial"/>
              </w:rPr>
              <w:t xml:space="preserve"> Review Questions 15-1 through 15-12 on p. 479 of </w:t>
            </w:r>
            <w:r w:rsidRPr="55558259">
              <w:rPr>
                <w:rFonts w:cs="Arial"/>
                <w:i/>
                <w:iCs/>
              </w:rPr>
              <w:t>Foundations of Finance.</w:t>
            </w:r>
          </w:p>
          <w:p w14:paraId="00431018" w14:textId="77777777" w:rsidR="000A159F" w:rsidRDefault="000A159F" w:rsidP="00E32664">
            <w:pPr>
              <w:tabs>
                <w:tab w:val="left" w:pos="2329"/>
              </w:tabs>
              <w:rPr>
                <w:rFonts w:cs="Arial"/>
                <w:szCs w:val="20"/>
              </w:rPr>
            </w:pPr>
          </w:p>
          <w:p w14:paraId="10274B39" w14:textId="00C6EB92" w:rsidR="00E32664" w:rsidRPr="00B718A5" w:rsidRDefault="55558259" w:rsidP="55558259">
            <w:pPr>
              <w:tabs>
                <w:tab w:val="left" w:pos="2329"/>
              </w:tabs>
              <w:rPr>
                <w:rFonts w:cs="Arial"/>
              </w:rPr>
            </w:pPr>
            <w:r w:rsidRPr="55558259">
              <w:rPr>
                <w:rFonts w:cs="Arial"/>
                <w:b/>
                <w:bCs/>
              </w:rPr>
              <w:t>Submit</w:t>
            </w:r>
            <w:r w:rsidRPr="55558259">
              <w:rPr>
                <w:rFonts w:cs="Arial"/>
              </w:rPr>
              <w:t xml:space="preserve"> your answers through Blackboard.</w:t>
            </w:r>
          </w:p>
        </w:tc>
        <w:tc>
          <w:tcPr>
            <w:tcW w:w="1440" w:type="dxa"/>
          </w:tcPr>
          <w:p w14:paraId="4E7D8D24" w14:textId="0C839220" w:rsidR="00E32664" w:rsidRPr="0059251D" w:rsidRDefault="55558259" w:rsidP="55558259">
            <w:pPr>
              <w:tabs>
                <w:tab w:val="left" w:pos="2329"/>
              </w:tabs>
              <w:rPr>
                <w:rFonts w:cs="Arial"/>
              </w:rPr>
            </w:pPr>
            <w:r w:rsidRPr="55558259">
              <w:rPr>
                <w:rFonts w:cs="Arial"/>
              </w:rPr>
              <w:t>4.1, 4.2, 4.3, 4.4</w:t>
            </w:r>
          </w:p>
        </w:tc>
        <w:tc>
          <w:tcPr>
            <w:tcW w:w="1620" w:type="dxa"/>
          </w:tcPr>
          <w:p w14:paraId="419C8A33" w14:textId="3B642ADC" w:rsidR="00E32664" w:rsidRPr="0059251D" w:rsidRDefault="55558259" w:rsidP="55558259">
            <w:pPr>
              <w:tabs>
                <w:tab w:val="left" w:pos="2329"/>
              </w:tabs>
              <w:rPr>
                <w:rFonts w:cs="Arial"/>
              </w:rPr>
            </w:pPr>
            <w:r w:rsidRPr="55558259">
              <w:rPr>
                <w:rFonts w:cs="Arial"/>
              </w:rPr>
              <w:t xml:space="preserve">Review Instructor Feedback = </w:t>
            </w:r>
            <w:r w:rsidRPr="55558259">
              <w:rPr>
                <w:rFonts w:cs="Arial"/>
                <w:b/>
                <w:bCs/>
              </w:rPr>
              <w:t>.5 hour</w:t>
            </w:r>
          </w:p>
        </w:tc>
      </w:tr>
      <w:tr w:rsidR="00E32664" w:rsidRPr="0059251D" w14:paraId="2EB3D17A" w14:textId="77777777" w:rsidTr="55558259">
        <w:tc>
          <w:tcPr>
            <w:tcW w:w="10170" w:type="dxa"/>
            <w:gridSpan w:val="2"/>
            <w:tcMar>
              <w:top w:w="115" w:type="dxa"/>
              <w:left w:w="115" w:type="dxa"/>
              <w:bottom w:w="115" w:type="dxa"/>
              <w:right w:w="115" w:type="dxa"/>
            </w:tcMar>
          </w:tcPr>
          <w:p w14:paraId="13884CF2" w14:textId="6EFC91E4" w:rsidR="00E32664" w:rsidRDefault="55558259" w:rsidP="55558259">
            <w:pPr>
              <w:tabs>
                <w:tab w:val="left" w:pos="2329"/>
              </w:tabs>
              <w:rPr>
                <w:rFonts w:cs="Arial"/>
                <w:b/>
                <w:bCs/>
              </w:rPr>
            </w:pPr>
            <w:r w:rsidRPr="55558259">
              <w:rPr>
                <w:rFonts w:cs="Arial"/>
                <w:b/>
                <w:bCs/>
              </w:rPr>
              <w:t>Ch. 15 Study Problems</w:t>
            </w:r>
          </w:p>
          <w:p w14:paraId="6A75B796" w14:textId="77777777" w:rsidR="00E32664" w:rsidRDefault="00E32664" w:rsidP="00E32664">
            <w:pPr>
              <w:tabs>
                <w:tab w:val="left" w:pos="2329"/>
              </w:tabs>
              <w:rPr>
                <w:rFonts w:cs="Arial"/>
                <w:b/>
                <w:szCs w:val="20"/>
              </w:rPr>
            </w:pPr>
          </w:p>
          <w:p w14:paraId="0A013EDD" w14:textId="35760B14" w:rsidR="00E32664" w:rsidRDefault="55558259" w:rsidP="55558259">
            <w:pPr>
              <w:tabs>
                <w:tab w:val="left" w:pos="2329"/>
              </w:tabs>
              <w:rPr>
                <w:rFonts w:cs="Arial"/>
                <w:i/>
                <w:iCs/>
              </w:rPr>
            </w:pPr>
            <w:r w:rsidRPr="55558259">
              <w:rPr>
                <w:rFonts w:cs="Arial"/>
                <w:b/>
                <w:bCs/>
              </w:rPr>
              <w:t>Complete</w:t>
            </w:r>
            <w:r w:rsidRPr="55558259">
              <w:rPr>
                <w:rFonts w:cs="Arial"/>
              </w:rPr>
              <w:t xml:space="preserve"> Study Problems 15-3, 15-9, &amp; 15-17 on pp. 480, 481, &amp; 483 of </w:t>
            </w:r>
            <w:r w:rsidRPr="55558259">
              <w:rPr>
                <w:rFonts w:cs="Arial"/>
                <w:i/>
                <w:iCs/>
              </w:rPr>
              <w:t>Foundations of Finance.</w:t>
            </w:r>
          </w:p>
          <w:p w14:paraId="27CD18F9" w14:textId="77777777" w:rsidR="000A159F" w:rsidRDefault="000A159F" w:rsidP="00E32664">
            <w:pPr>
              <w:tabs>
                <w:tab w:val="left" w:pos="2329"/>
              </w:tabs>
              <w:rPr>
                <w:rFonts w:cs="Arial"/>
                <w:szCs w:val="20"/>
              </w:rPr>
            </w:pPr>
          </w:p>
          <w:p w14:paraId="100277ED" w14:textId="2D881272" w:rsidR="00E32664" w:rsidRDefault="55558259" w:rsidP="55558259">
            <w:pPr>
              <w:tabs>
                <w:tab w:val="left" w:pos="2329"/>
              </w:tabs>
              <w:rPr>
                <w:rFonts w:cs="Arial"/>
                <w:b/>
                <w:bCs/>
              </w:rPr>
            </w:pPr>
            <w:r w:rsidRPr="55558259">
              <w:rPr>
                <w:rFonts w:cs="Arial"/>
                <w:b/>
                <w:bCs/>
              </w:rPr>
              <w:t>Submit</w:t>
            </w:r>
            <w:r w:rsidRPr="55558259">
              <w:rPr>
                <w:rFonts w:cs="Arial"/>
              </w:rPr>
              <w:t xml:space="preserve"> your answers through Blackboard.</w:t>
            </w:r>
          </w:p>
        </w:tc>
        <w:tc>
          <w:tcPr>
            <w:tcW w:w="1440" w:type="dxa"/>
          </w:tcPr>
          <w:p w14:paraId="49BF677C" w14:textId="7D4B308C" w:rsidR="00E32664" w:rsidRDefault="55558259" w:rsidP="55558259">
            <w:pPr>
              <w:tabs>
                <w:tab w:val="left" w:pos="2329"/>
              </w:tabs>
              <w:rPr>
                <w:rFonts w:cs="Arial"/>
              </w:rPr>
            </w:pPr>
            <w:r w:rsidRPr="55558259">
              <w:rPr>
                <w:rFonts w:cs="Arial"/>
              </w:rPr>
              <w:t>4.1, 4.2, 4.3, 4.4</w:t>
            </w:r>
          </w:p>
        </w:tc>
        <w:tc>
          <w:tcPr>
            <w:tcW w:w="1620" w:type="dxa"/>
          </w:tcPr>
          <w:p w14:paraId="4EF1D637" w14:textId="5B8A9DA6" w:rsidR="00E32664" w:rsidRPr="0059251D" w:rsidRDefault="55558259" w:rsidP="55558259">
            <w:pPr>
              <w:tabs>
                <w:tab w:val="left" w:pos="2329"/>
              </w:tabs>
              <w:rPr>
                <w:rFonts w:cs="Arial"/>
              </w:rPr>
            </w:pPr>
            <w:r w:rsidRPr="55558259">
              <w:rPr>
                <w:rFonts w:cs="Arial"/>
              </w:rPr>
              <w:t xml:space="preserve">Review Instructor Feedback = </w:t>
            </w:r>
            <w:r w:rsidRPr="55558259">
              <w:rPr>
                <w:rFonts w:cs="Arial"/>
                <w:b/>
                <w:bCs/>
              </w:rPr>
              <w:t>1 hour</w:t>
            </w:r>
          </w:p>
        </w:tc>
      </w:tr>
      <w:tr w:rsidR="00E32664" w:rsidRPr="0059251D" w14:paraId="00235170" w14:textId="77777777" w:rsidTr="55558259">
        <w:tc>
          <w:tcPr>
            <w:tcW w:w="10170" w:type="dxa"/>
            <w:gridSpan w:val="2"/>
            <w:tcMar>
              <w:top w:w="115" w:type="dxa"/>
              <w:left w:w="115" w:type="dxa"/>
              <w:bottom w:w="115" w:type="dxa"/>
              <w:right w:w="115" w:type="dxa"/>
            </w:tcMar>
          </w:tcPr>
          <w:p w14:paraId="5CFF42F0" w14:textId="7452F66A" w:rsidR="00E32664" w:rsidRDefault="55558259" w:rsidP="55558259">
            <w:pPr>
              <w:tabs>
                <w:tab w:val="left" w:pos="2329"/>
              </w:tabs>
              <w:rPr>
                <w:rFonts w:cs="Arial"/>
                <w:b/>
                <w:bCs/>
              </w:rPr>
            </w:pPr>
            <w:r w:rsidRPr="55558259">
              <w:rPr>
                <w:rFonts w:cs="Arial"/>
                <w:b/>
                <w:bCs/>
              </w:rPr>
              <w:lastRenderedPageBreak/>
              <w:t>Working Capital Paper</w:t>
            </w:r>
          </w:p>
          <w:p w14:paraId="47B7E181" w14:textId="77777777" w:rsidR="00E32664" w:rsidRDefault="00E32664" w:rsidP="00E32664">
            <w:pPr>
              <w:tabs>
                <w:tab w:val="left" w:pos="2329"/>
              </w:tabs>
              <w:rPr>
                <w:rFonts w:cs="Arial"/>
                <w:b/>
                <w:szCs w:val="20"/>
              </w:rPr>
            </w:pPr>
          </w:p>
          <w:p w14:paraId="531561BD" w14:textId="0C93DCE7" w:rsidR="00E32664" w:rsidRDefault="55558259" w:rsidP="55558259">
            <w:pPr>
              <w:tabs>
                <w:tab w:val="left" w:pos="2329"/>
              </w:tabs>
              <w:rPr>
                <w:rFonts w:cs="Arial"/>
              </w:rPr>
            </w:pPr>
            <w:r w:rsidRPr="55558259">
              <w:rPr>
                <w:rFonts w:cs="Arial"/>
                <w:b/>
                <w:bCs/>
              </w:rPr>
              <w:t>Write</w:t>
            </w:r>
            <w:r w:rsidRPr="55558259">
              <w:rPr>
                <w:rFonts w:cs="Arial"/>
              </w:rPr>
              <w:t xml:space="preserve"> a 1-page paper in which you explain how an organization finances its working capital.</w:t>
            </w:r>
          </w:p>
          <w:p w14:paraId="0243E167" w14:textId="77777777" w:rsidR="000A159F" w:rsidRPr="00E12C30" w:rsidRDefault="000A159F" w:rsidP="00E32664">
            <w:pPr>
              <w:tabs>
                <w:tab w:val="left" w:pos="2329"/>
              </w:tabs>
              <w:rPr>
                <w:rFonts w:cs="Arial"/>
                <w:szCs w:val="20"/>
              </w:rPr>
            </w:pPr>
          </w:p>
          <w:p w14:paraId="1C1EB976" w14:textId="77777777" w:rsidR="00E32664" w:rsidRDefault="55558259" w:rsidP="55558259">
            <w:pPr>
              <w:tabs>
                <w:tab w:val="left" w:pos="2329"/>
              </w:tabs>
              <w:rPr>
                <w:rFonts w:cs="Arial"/>
              </w:rPr>
            </w:pPr>
            <w:r w:rsidRPr="55558259">
              <w:rPr>
                <w:rFonts w:cs="Arial"/>
                <w:b/>
                <w:bCs/>
              </w:rPr>
              <w:t>Format</w:t>
            </w:r>
            <w:r w:rsidRPr="55558259">
              <w:rPr>
                <w:rFonts w:cs="Arial"/>
              </w:rPr>
              <w:t xml:space="preserve"> your paper according to APA guidelines. </w:t>
            </w:r>
          </w:p>
          <w:p w14:paraId="012ADF39" w14:textId="77777777" w:rsidR="000A159F" w:rsidRDefault="000A159F" w:rsidP="00E32664">
            <w:pPr>
              <w:tabs>
                <w:tab w:val="left" w:pos="2329"/>
              </w:tabs>
              <w:rPr>
                <w:rFonts w:cs="Arial"/>
                <w:szCs w:val="20"/>
              </w:rPr>
            </w:pPr>
          </w:p>
          <w:p w14:paraId="4E7B82D8" w14:textId="77777777" w:rsidR="00E32664" w:rsidRDefault="55558259" w:rsidP="55558259">
            <w:pPr>
              <w:tabs>
                <w:tab w:val="left" w:pos="2329"/>
              </w:tabs>
              <w:rPr>
                <w:rFonts w:cs="Arial"/>
              </w:rPr>
            </w:pPr>
            <w:r w:rsidRPr="55558259">
              <w:rPr>
                <w:rFonts w:cs="Arial"/>
                <w:b/>
                <w:bCs/>
              </w:rPr>
              <w:t>Submit</w:t>
            </w:r>
            <w:r w:rsidRPr="55558259">
              <w:rPr>
                <w:rFonts w:cs="Arial"/>
              </w:rPr>
              <w:t xml:space="preserve"> your paper through Blackboard. </w:t>
            </w:r>
          </w:p>
          <w:p w14:paraId="7E306234" w14:textId="77777777" w:rsidR="00E32664" w:rsidRDefault="00E32664" w:rsidP="00E32664">
            <w:pPr>
              <w:tabs>
                <w:tab w:val="left" w:pos="2329"/>
              </w:tabs>
              <w:rPr>
                <w:rFonts w:cs="Arial"/>
                <w:szCs w:val="20"/>
              </w:rPr>
            </w:pPr>
          </w:p>
          <w:p w14:paraId="6F7A05BF" w14:textId="21345450" w:rsidR="00E32664" w:rsidRPr="0059251D" w:rsidRDefault="55558259" w:rsidP="55558259">
            <w:pPr>
              <w:tabs>
                <w:tab w:val="left" w:pos="2329"/>
              </w:tabs>
              <w:rPr>
                <w:rFonts w:cs="Arial"/>
              </w:rPr>
            </w:pPr>
            <w:r w:rsidRPr="55558259">
              <w:rPr>
                <w:rFonts w:cs="Arial"/>
                <w:i/>
                <w:iCs/>
              </w:rPr>
              <w:t>Note</w:t>
            </w:r>
            <w:r w:rsidRPr="55558259">
              <w:rPr>
                <w:rFonts w:cs="Arial"/>
              </w:rPr>
              <w:t xml:space="preserve">. This assignment is graded according to the Paper Rubric. </w:t>
            </w:r>
          </w:p>
        </w:tc>
        <w:tc>
          <w:tcPr>
            <w:tcW w:w="1440" w:type="dxa"/>
          </w:tcPr>
          <w:p w14:paraId="373B547E" w14:textId="02490395" w:rsidR="00E32664" w:rsidRPr="0059251D" w:rsidRDefault="55558259" w:rsidP="55558259">
            <w:pPr>
              <w:tabs>
                <w:tab w:val="left" w:pos="2329"/>
              </w:tabs>
              <w:rPr>
                <w:rFonts w:cs="Arial"/>
              </w:rPr>
            </w:pPr>
            <w:r w:rsidRPr="55558259">
              <w:rPr>
                <w:rFonts w:cs="Arial"/>
              </w:rPr>
              <w:t>4.4</w:t>
            </w:r>
          </w:p>
        </w:tc>
        <w:tc>
          <w:tcPr>
            <w:tcW w:w="1620" w:type="dxa"/>
          </w:tcPr>
          <w:p w14:paraId="7A253305" w14:textId="2CC2C2A5" w:rsidR="00E32664" w:rsidRPr="0059251D" w:rsidRDefault="55558259" w:rsidP="55558259">
            <w:pPr>
              <w:tabs>
                <w:tab w:val="left" w:pos="2329"/>
              </w:tabs>
              <w:rPr>
                <w:rFonts w:cs="Arial"/>
              </w:rPr>
            </w:pPr>
            <w:r w:rsidRPr="55558259">
              <w:rPr>
                <w:rFonts w:cs="Arial"/>
              </w:rPr>
              <w:t xml:space="preserve">Review Instructor Feedback = </w:t>
            </w:r>
            <w:r w:rsidRPr="55558259">
              <w:rPr>
                <w:rFonts w:cs="Arial"/>
                <w:b/>
                <w:bCs/>
              </w:rPr>
              <w:t>1 hour</w:t>
            </w:r>
          </w:p>
        </w:tc>
      </w:tr>
      <w:tr w:rsidR="00E32664" w:rsidRPr="00842155" w14:paraId="424E170A" w14:textId="77777777" w:rsidTr="55558259">
        <w:tc>
          <w:tcPr>
            <w:tcW w:w="1440" w:type="dxa"/>
            <w:tcBorders>
              <w:right w:val="nil"/>
            </w:tcBorders>
            <w:shd w:val="clear" w:color="auto" w:fill="E6E6E6"/>
            <w:tcMar>
              <w:top w:w="115" w:type="dxa"/>
              <w:left w:w="115" w:type="dxa"/>
              <w:bottom w:w="115" w:type="dxa"/>
              <w:right w:w="115" w:type="dxa"/>
            </w:tcMar>
          </w:tcPr>
          <w:p w14:paraId="63F448A4" w14:textId="77777777" w:rsidR="00E32664" w:rsidRPr="00842155" w:rsidRDefault="55558259" w:rsidP="55558259">
            <w:pPr>
              <w:tabs>
                <w:tab w:val="left" w:pos="2329"/>
              </w:tabs>
              <w:rPr>
                <w:rFonts w:cs="Arial"/>
                <w:b/>
                <w:bCs/>
              </w:rPr>
            </w:pPr>
            <w:r w:rsidRPr="55558259">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2D93A454" w14:textId="77777777" w:rsidR="00E32664" w:rsidRPr="00842155" w:rsidRDefault="00E32664" w:rsidP="00E32664">
            <w:pPr>
              <w:tabs>
                <w:tab w:val="left" w:pos="2329"/>
              </w:tabs>
              <w:rPr>
                <w:rFonts w:cs="Arial"/>
                <w:b/>
                <w:szCs w:val="20"/>
              </w:rPr>
            </w:pPr>
          </w:p>
        </w:tc>
        <w:tc>
          <w:tcPr>
            <w:tcW w:w="1440" w:type="dxa"/>
            <w:tcBorders>
              <w:left w:val="nil"/>
            </w:tcBorders>
            <w:shd w:val="clear" w:color="auto" w:fill="E6E6E6"/>
          </w:tcPr>
          <w:p w14:paraId="141401CF" w14:textId="77777777" w:rsidR="00E32664" w:rsidRPr="00842155" w:rsidRDefault="00E32664" w:rsidP="00E32664">
            <w:pPr>
              <w:tabs>
                <w:tab w:val="left" w:pos="2329"/>
              </w:tabs>
              <w:rPr>
                <w:rFonts w:cs="Arial"/>
                <w:b/>
                <w:szCs w:val="20"/>
              </w:rPr>
            </w:pPr>
          </w:p>
        </w:tc>
        <w:tc>
          <w:tcPr>
            <w:tcW w:w="1620" w:type="dxa"/>
            <w:shd w:val="clear" w:color="auto" w:fill="E6E6E6"/>
          </w:tcPr>
          <w:p w14:paraId="5E962D20" w14:textId="7F0D7C73" w:rsidR="00E32664" w:rsidRPr="00842155" w:rsidRDefault="55558259" w:rsidP="55558259">
            <w:pPr>
              <w:tabs>
                <w:tab w:val="left" w:pos="2329"/>
              </w:tabs>
              <w:rPr>
                <w:rFonts w:cs="Arial"/>
                <w:b/>
                <w:bCs/>
              </w:rPr>
            </w:pPr>
            <w:r w:rsidRPr="55558259">
              <w:rPr>
                <w:rFonts w:cs="Arial"/>
                <w:b/>
                <w:bCs/>
              </w:rPr>
              <w:t>8 hours</w:t>
            </w:r>
          </w:p>
        </w:tc>
      </w:tr>
    </w:tbl>
    <w:p w14:paraId="70F8F654" w14:textId="77777777" w:rsidR="005344A9" w:rsidRDefault="005344A9" w:rsidP="005344A9">
      <w:pPr>
        <w:pStyle w:val="Heading1"/>
        <w:rPr>
          <w:color w:val="BD313B"/>
        </w:rPr>
      </w:pPr>
    </w:p>
    <w:p w14:paraId="4AD4C855" w14:textId="77777777" w:rsidR="005344A9" w:rsidRDefault="005344A9" w:rsidP="005344A9">
      <w:pPr>
        <w:tabs>
          <w:tab w:val="left" w:pos="1065"/>
        </w:tabs>
      </w:pPr>
    </w:p>
    <w:p w14:paraId="53D6DFE1" w14:textId="77777777" w:rsidR="008867EB" w:rsidRPr="00035EB6" w:rsidRDefault="008867EB" w:rsidP="008867EB">
      <w:pPr>
        <w:pStyle w:val="AssignmentsLevel2"/>
        <w:numPr>
          <w:ilvl w:val="0"/>
          <w:numId w:val="0"/>
        </w:numPr>
        <w:rPr>
          <w:sz w:val="22"/>
        </w:rPr>
      </w:pPr>
    </w:p>
    <w:p w14:paraId="3E9AC487" w14:textId="77777777" w:rsidR="00035EB6" w:rsidRPr="005344A9" w:rsidRDefault="00035EB6" w:rsidP="005344A9">
      <w:pPr>
        <w:tabs>
          <w:tab w:val="left" w:pos="360"/>
        </w:tabs>
        <w:spacing w:before="60" w:after="60"/>
        <w:rPr>
          <w:rFonts w:cs="Arial"/>
          <w:szCs w:val="20"/>
        </w:rPr>
        <w:sectPr w:rsidR="00035EB6" w:rsidRPr="005344A9" w:rsidSect="00C82FE2">
          <w:pgSz w:w="15840" w:h="12240" w:orient="landscape" w:code="1"/>
          <w:pgMar w:top="1440" w:right="1440" w:bottom="1440" w:left="1440" w:header="720" w:footer="720" w:gutter="0"/>
          <w:cols w:space="720"/>
          <w:docGrid w:linePitch="360"/>
        </w:sectPr>
      </w:pPr>
    </w:p>
    <w:p w14:paraId="52725505" w14:textId="77777777" w:rsidR="00100350" w:rsidRDefault="00100350">
      <w:pPr>
        <w:rPr>
          <w:rFonts w:cs="Arial"/>
          <w:szCs w:val="20"/>
        </w:rPr>
      </w:pPr>
    </w:p>
    <w:tbl>
      <w:tblPr>
        <w:tblW w:w="1323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620"/>
      </w:tblGrid>
      <w:tr w:rsidR="007637D0" w:rsidRPr="0090566F" w14:paraId="59FD06FB" w14:textId="77777777" w:rsidTr="55558259">
        <w:trPr>
          <w:trHeight w:val="535"/>
        </w:trPr>
        <w:tc>
          <w:tcPr>
            <w:tcW w:w="1161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048BA29C" w14:textId="789384F9" w:rsidR="007637D0" w:rsidRPr="0090566F" w:rsidRDefault="55558259" w:rsidP="55558259">
            <w:pPr>
              <w:pStyle w:val="WeeklyTopicHeading1"/>
              <w:rPr>
                <w:sz w:val="28"/>
                <w:szCs w:val="28"/>
              </w:rPr>
            </w:pPr>
            <w:bookmarkStart w:id="15" w:name="weekfive"/>
            <w:bookmarkStart w:id="16" w:name="_Toc358980898"/>
            <w:bookmarkEnd w:id="15"/>
            <w:r>
              <w:t>Week Five: Globalization of Business and Finance; Cash, Receivables, and Inventory Management</w:t>
            </w:r>
            <w:bookmarkEnd w:id="16"/>
          </w:p>
        </w:tc>
        <w:tc>
          <w:tcPr>
            <w:tcW w:w="1620" w:type="dxa"/>
            <w:tcBorders>
              <w:left w:val="nil"/>
              <w:bottom w:val="single" w:sz="4" w:space="0" w:color="000000" w:themeColor="text1"/>
            </w:tcBorders>
            <w:shd w:val="clear" w:color="auto" w:fill="BD313B"/>
          </w:tcPr>
          <w:p w14:paraId="7BE9F8DC" w14:textId="77777777" w:rsidR="007637D0" w:rsidRPr="0090566F" w:rsidRDefault="007637D0" w:rsidP="00FD5474">
            <w:pPr>
              <w:tabs>
                <w:tab w:val="left" w:pos="0"/>
                <w:tab w:val="left" w:pos="3720"/>
              </w:tabs>
              <w:outlineLvl w:val="0"/>
              <w:rPr>
                <w:rFonts w:cs="Arial"/>
                <w:color w:val="FFFFFF"/>
                <w:sz w:val="28"/>
                <w:szCs w:val="28"/>
              </w:rPr>
            </w:pPr>
          </w:p>
        </w:tc>
      </w:tr>
      <w:tr w:rsidR="00BA4B7B" w:rsidRPr="00842155" w14:paraId="72FFBD60" w14:textId="77777777" w:rsidTr="55558259">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5B10FE" w:rsidRDefault="55558259" w:rsidP="55558259">
            <w:pPr>
              <w:tabs>
                <w:tab w:val="left" w:pos="0"/>
                <w:tab w:val="left" w:pos="3720"/>
              </w:tabs>
              <w:outlineLvl w:val="0"/>
              <w:rPr>
                <w:rFonts w:cs="Arial"/>
                <w:b/>
                <w:bCs/>
                <w:i/>
                <w:iCs/>
              </w:rPr>
            </w:pPr>
            <w:r w:rsidRPr="55558259">
              <w:rPr>
                <w:rFonts w:cs="Arial"/>
                <w:b/>
                <w:bCs/>
                <w:i/>
                <w:iCs/>
                <w:sz w:val="22"/>
                <w:szCs w:val="22"/>
              </w:rPr>
              <w:t>Learning Objectives</w:t>
            </w:r>
          </w:p>
        </w:tc>
        <w:tc>
          <w:tcPr>
            <w:tcW w:w="3060" w:type="dxa"/>
            <w:gridSpan w:val="2"/>
            <w:tcBorders>
              <w:left w:val="nil"/>
              <w:bottom w:val="single" w:sz="4" w:space="0" w:color="000000" w:themeColor="text1"/>
            </w:tcBorders>
            <w:shd w:val="clear" w:color="auto" w:fill="D8D9DA"/>
          </w:tcPr>
          <w:p w14:paraId="6CC23F35" w14:textId="77777777" w:rsidR="00BA4B7B" w:rsidRPr="00842155" w:rsidRDefault="55558259" w:rsidP="55558259">
            <w:pPr>
              <w:tabs>
                <w:tab w:val="left" w:pos="0"/>
                <w:tab w:val="left" w:pos="3720"/>
              </w:tabs>
              <w:outlineLvl w:val="0"/>
              <w:rPr>
                <w:rFonts w:cs="Arial"/>
              </w:rPr>
            </w:pPr>
            <w:r w:rsidRPr="55558259">
              <w:rPr>
                <w:rFonts w:cs="Arial"/>
                <w:b/>
                <w:bCs/>
                <w:i/>
                <w:iCs/>
              </w:rPr>
              <w:t>Alignment</w:t>
            </w:r>
          </w:p>
        </w:tc>
      </w:tr>
      <w:tr w:rsidR="00357A69" w:rsidRPr="00842155" w14:paraId="25E1F99F" w14:textId="77777777" w:rsidTr="55558259">
        <w:trPr>
          <w:trHeight w:val="38"/>
        </w:trPr>
        <w:tc>
          <w:tcPr>
            <w:tcW w:w="10170" w:type="dxa"/>
            <w:tcBorders>
              <w:top w:val="nil"/>
              <w:bottom w:val="nil"/>
              <w:right w:val="nil"/>
            </w:tcBorders>
            <w:tcMar>
              <w:top w:w="115" w:type="dxa"/>
              <w:left w:w="115" w:type="dxa"/>
              <w:bottom w:w="115" w:type="dxa"/>
              <w:right w:w="115" w:type="dxa"/>
            </w:tcMar>
          </w:tcPr>
          <w:p w14:paraId="207111BB" w14:textId="1F8E4D35" w:rsidR="00357A69" w:rsidRPr="00357A69" w:rsidRDefault="00357A69" w:rsidP="55558259">
            <w:pPr>
              <w:pStyle w:val="ListParagraph"/>
              <w:numPr>
                <w:ilvl w:val="1"/>
                <w:numId w:val="12"/>
              </w:numPr>
              <w:rPr>
                <w:rFonts w:cs="Arial"/>
              </w:rPr>
            </w:pPr>
            <w:r w:rsidRPr="55558259">
              <w:rPr>
                <w:rFonts w:cs="Arial"/>
              </w:rPr>
              <w:t xml:space="preserve">Describe current changes in international business finance </w:t>
            </w:r>
            <w:proofErr w:type="gramStart"/>
            <w:r w:rsidRPr="55558259">
              <w:rPr>
                <w:rFonts w:cs="Arial"/>
              </w:rPr>
              <w:t>as a result of</w:t>
            </w:r>
            <w:proofErr w:type="gramEnd"/>
            <w:r w:rsidRPr="55558259">
              <w:rPr>
                <w:rFonts w:cs="Arial"/>
              </w:rPr>
              <w:t xml:space="preserve"> globalization </w:t>
            </w:r>
            <w:r w:rsidR="00C8637B" w:rsidRPr="55558259">
              <w:rPr>
                <w:rFonts w:cs="Arial"/>
              </w:rPr>
              <w:t xml:space="preserve">influencing </w:t>
            </w:r>
            <w:r w:rsidRPr="55558259">
              <w:rPr>
                <w:rFonts w:cs="Arial"/>
              </w:rPr>
              <w:t xml:space="preserve">financial and business markets. </w:t>
            </w:r>
            <w:r w:rsidRPr="00357A69">
              <w:rPr>
                <w:rFonts w:cs="Arial"/>
                <w:szCs w:val="20"/>
              </w:rPr>
              <w:tab/>
            </w:r>
          </w:p>
        </w:tc>
        <w:tc>
          <w:tcPr>
            <w:tcW w:w="3060" w:type="dxa"/>
            <w:gridSpan w:val="2"/>
            <w:tcBorders>
              <w:top w:val="nil"/>
              <w:left w:val="nil"/>
              <w:bottom w:val="nil"/>
            </w:tcBorders>
          </w:tcPr>
          <w:p w14:paraId="2CC1E7AF" w14:textId="617F6248" w:rsidR="00357A69" w:rsidRPr="00842155" w:rsidRDefault="55558259" w:rsidP="55558259">
            <w:pPr>
              <w:tabs>
                <w:tab w:val="left" w:pos="0"/>
                <w:tab w:val="left" w:pos="3720"/>
              </w:tabs>
              <w:outlineLvl w:val="0"/>
              <w:rPr>
                <w:rFonts w:cs="Arial"/>
              </w:rPr>
            </w:pPr>
            <w:r w:rsidRPr="55558259">
              <w:rPr>
                <w:rFonts w:cs="Arial"/>
              </w:rPr>
              <w:t>CLO4</w:t>
            </w:r>
          </w:p>
        </w:tc>
      </w:tr>
      <w:tr w:rsidR="00357A69" w:rsidRPr="00842155" w14:paraId="08A4C2BD" w14:textId="77777777" w:rsidTr="55558259">
        <w:trPr>
          <w:trHeight w:val="38"/>
        </w:trPr>
        <w:tc>
          <w:tcPr>
            <w:tcW w:w="10170" w:type="dxa"/>
            <w:tcBorders>
              <w:top w:val="nil"/>
              <w:bottom w:val="nil"/>
              <w:right w:val="nil"/>
            </w:tcBorders>
            <w:tcMar>
              <w:top w:w="115" w:type="dxa"/>
              <w:left w:w="115" w:type="dxa"/>
              <w:bottom w:w="115" w:type="dxa"/>
              <w:right w:w="115" w:type="dxa"/>
            </w:tcMar>
          </w:tcPr>
          <w:p w14:paraId="142E251F" w14:textId="3134A214" w:rsidR="00357A69" w:rsidRPr="00357A69" w:rsidRDefault="55558259" w:rsidP="55558259">
            <w:pPr>
              <w:pStyle w:val="ListParagraph"/>
              <w:numPr>
                <w:ilvl w:val="1"/>
                <w:numId w:val="12"/>
              </w:numPr>
              <w:rPr>
                <w:rFonts w:cs="Arial"/>
              </w:rPr>
            </w:pPr>
            <w:r>
              <w:t>Describe the effects of globalization on a country’s jobs and economy.</w:t>
            </w:r>
          </w:p>
        </w:tc>
        <w:tc>
          <w:tcPr>
            <w:tcW w:w="3060" w:type="dxa"/>
            <w:gridSpan w:val="2"/>
            <w:tcBorders>
              <w:top w:val="nil"/>
              <w:left w:val="nil"/>
              <w:bottom w:val="nil"/>
            </w:tcBorders>
          </w:tcPr>
          <w:p w14:paraId="4952CD8F" w14:textId="6EEA5898" w:rsidR="00357A69" w:rsidRPr="00842155" w:rsidRDefault="55558259" w:rsidP="55558259">
            <w:pPr>
              <w:tabs>
                <w:tab w:val="left" w:pos="0"/>
                <w:tab w:val="left" w:pos="3720"/>
              </w:tabs>
              <w:outlineLvl w:val="0"/>
              <w:rPr>
                <w:rFonts w:cs="Arial"/>
              </w:rPr>
            </w:pPr>
            <w:r w:rsidRPr="55558259">
              <w:rPr>
                <w:rFonts w:cs="Arial"/>
              </w:rPr>
              <w:t>CLO4</w:t>
            </w:r>
          </w:p>
        </w:tc>
      </w:tr>
      <w:tr w:rsidR="00BA4B7B" w:rsidRPr="00842155" w14:paraId="74744858" w14:textId="77777777" w:rsidTr="55558259">
        <w:trPr>
          <w:trHeight w:val="128"/>
        </w:trPr>
        <w:tc>
          <w:tcPr>
            <w:tcW w:w="10170" w:type="dxa"/>
            <w:tcBorders>
              <w:top w:val="nil"/>
              <w:bottom w:val="nil"/>
              <w:right w:val="nil"/>
            </w:tcBorders>
            <w:tcMar>
              <w:top w:w="115" w:type="dxa"/>
              <w:left w:w="115" w:type="dxa"/>
              <w:bottom w:w="115" w:type="dxa"/>
              <w:right w:w="115" w:type="dxa"/>
            </w:tcMar>
          </w:tcPr>
          <w:p w14:paraId="2B0E250C" w14:textId="4B3A991B" w:rsidR="00BA4B7B" w:rsidRPr="00842155" w:rsidRDefault="55558259" w:rsidP="00C8637B">
            <w:pPr>
              <w:pStyle w:val="ObjectiveBullet"/>
              <w:numPr>
                <w:ilvl w:val="1"/>
                <w:numId w:val="12"/>
              </w:numPr>
            </w:pPr>
            <w:r>
              <w:t>Describe how foreign currency markets and currency exchange rates affect globalization and how countries conduct business with each other.</w:t>
            </w:r>
          </w:p>
        </w:tc>
        <w:tc>
          <w:tcPr>
            <w:tcW w:w="3060" w:type="dxa"/>
            <w:gridSpan w:val="2"/>
            <w:tcBorders>
              <w:top w:val="nil"/>
              <w:left w:val="nil"/>
              <w:bottom w:val="nil"/>
            </w:tcBorders>
          </w:tcPr>
          <w:p w14:paraId="58B009C9" w14:textId="2F55A366" w:rsidR="00BA4B7B" w:rsidRPr="00842155" w:rsidRDefault="55558259" w:rsidP="55558259">
            <w:pPr>
              <w:tabs>
                <w:tab w:val="left" w:pos="0"/>
                <w:tab w:val="left" w:pos="3720"/>
              </w:tabs>
              <w:outlineLvl w:val="0"/>
              <w:rPr>
                <w:rFonts w:cs="Arial"/>
              </w:rPr>
            </w:pPr>
            <w:r w:rsidRPr="55558259">
              <w:rPr>
                <w:rFonts w:cs="Arial"/>
              </w:rPr>
              <w:t>CLO4</w:t>
            </w:r>
          </w:p>
        </w:tc>
      </w:tr>
      <w:tr w:rsidR="001C6A62" w:rsidRPr="00842155" w14:paraId="657603C1" w14:textId="77777777" w:rsidTr="55558259">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2716F6C3" w14:textId="2210715C" w:rsidR="001C6A62" w:rsidRPr="00842155" w:rsidRDefault="55558259" w:rsidP="00FD0DC5">
            <w:pPr>
              <w:pStyle w:val="ObjectiveBullet"/>
              <w:numPr>
                <w:ilvl w:val="1"/>
                <w:numId w:val="12"/>
              </w:numPr>
            </w:pPr>
            <w:r>
              <w:t xml:space="preserve">Describe effective management of an organization’s current assets, such as cash, accounts receivables, and inventory. </w:t>
            </w:r>
          </w:p>
        </w:tc>
        <w:tc>
          <w:tcPr>
            <w:tcW w:w="3060" w:type="dxa"/>
            <w:gridSpan w:val="2"/>
            <w:tcBorders>
              <w:top w:val="nil"/>
              <w:left w:val="nil"/>
              <w:bottom w:val="single" w:sz="4" w:space="0" w:color="000000" w:themeColor="text1"/>
            </w:tcBorders>
          </w:tcPr>
          <w:p w14:paraId="37056810" w14:textId="036A545A" w:rsidR="001C6A62" w:rsidRPr="00842155" w:rsidRDefault="55558259" w:rsidP="55558259">
            <w:pPr>
              <w:tabs>
                <w:tab w:val="left" w:pos="0"/>
                <w:tab w:val="left" w:pos="3720"/>
              </w:tabs>
              <w:outlineLvl w:val="0"/>
              <w:rPr>
                <w:rFonts w:cs="Arial"/>
              </w:rPr>
            </w:pPr>
            <w:r w:rsidRPr="55558259">
              <w:rPr>
                <w:rFonts w:cs="Arial"/>
              </w:rPr>
              <w:t>CLO4</w:t>
            </w:r>
          </w:p>
        </w:tc>
      </w:tr>
      <w:tr w:rsidR="00BA4B7B" w:rsidRPr="00842155" w14:paraId="107400FD" w14:textId="77777777" w:rsidTr="55558259">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2C08607D" w14:textId="77777777" w:rsidR="00BA4B7B" w:rsidRPr="005B10FE" w:rsidRDefault="55558259" w:rsidP="55558259">
            <w:pPr>
              <w:tabs>
                <w:tab w:val="left" w:pos="0"/>
                <w:tab w:val="left" w:pos="3720"/>
              </w:tabs>
              <w:outlineLvl w:val="0"/>
              <w:rPr>
                <w:rFonts w:cs="Arial"/>
                <w:b/>
                <w:bCs/>
                <w:i/>
                <w:iCs/>
              </w:rPr>
            </w:pPr>
            <w:r w:rsidRPr="55558259">
              <w:rPr>
                <w:rFonts w:cs="Arial"/>
                <w:b/>
                <w:bCs/>
                <w:i/>
                <w:iCs/>
                <w:sz w:val="22"/>
                <w:szCs w:val="22"/>
              </w:rPr>
              <w:t>Required Learning Resources and Activities</w:t>
            </w:r>
            <w:r w:rsidRPr="55558259">
              <w:rPr>
                <w:rFonts w:cs="Arial"/>
                <w:i/>
                <w:iCs/>
              </w:rPr>
              <w:t>: 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586A7373" w14:textId="77777777" w:rsidR="00BA4B7B" w:rsidRPr="005B10FE" w:rsidRDefault="55558259" w:rsidP="55558259">
            <w:pPr>
              <w:tabs>
                <w:tab w:val="left" w:pos="0"/>
                <w:tab w:val="left" w:pos="3720"/>
              </w:tabs>
              <w:outlineLvl w:val="0"/>
              <w:rPr>
                <w:rFonts w:cs="Arial"/>
                <w:b/>
                <w:bCs/>
                <w:i/>
                <w:iCs/>
              </w:rPr>
            </w:pPr>
            <w:r w:rsidRPr="55558259">
              <w:rPr>
                <w:rFonts w:cs="Arial"/>
                <w:b/>
                <w:bCs/>
                <w:i/>
                <w:iCs/>
              </w:rPr>
              <w:t>Alignment</w:t>
            </w:r>
          </w:p>
        </w:tc>
        <w:tc>
          <w:tcPr>
            <w:tcW w:w="1620" w:type="dxa"/>
            <w:tcBorders>
              <w:left w:val="single" w:sz="4" w:space="0" w:color="auto"/>
            </w:tcBorders>
            <w:shd w:val="clear" w:color="auto" w:fill="D8D9DA"/>
          </w:tcPr>
          <w:p w14:paraId="06DBED08" w14:textId="77777777" w:rsidR="00BA4B7B" w:rsidRPr="005B10FE" w:rsidRDefault="55558259" w:rsidP="55558259">
            <w:pPr>
              <w:tabs>
                <w:tab w:val="left" w:pos="0"/>
                <w:tab w:val="left" w:pos="3720"/>
              </w:tabs>
              <w:outlineLvl w:val="0"/>
              <w:rPr>
                <w:rFonts w:cs="Arial"/>
                <w:b/>
                <w:bCs/>
                <w:i/>
                <w:iCs/>
              </w:rPr>
            </w:pPr>
            <w:r w:rsidRPr="55558259">
              <w:rPr>
                <w:rFonts w:cs="Arial"/>
                <w:b/>
                <w:bCs/>
                <w:i/>
                <w:iCs/>
              </w:rPr>
              <w:t>Pages/AIE/</w:t>
            </w:r>
          </w:p>
          <w:p w14:paraId="3E20EEC0" w14:textId="77777777" w:rsidR="00BA4B7B" w:rsidRPr="005B10FE" w:rsidRDefault="55558259" w:rsidP="55558259">
            <w:pPr>
              <w:tabs>
                <w:tab w:val="left" w:pos="0"/>
                <w:tab w:val="left" w:pos="3720"/>
              </w:tabs>
              <w:outlineLvl w:val="0"/>
              <w:rPr>
                <w:rFonts w:cs="Arial"/>
                <w:b/>
                <w:bCs/>
                <w:i/>
                <w:iCs/>
              </w:rPr>
            </w:pPr>
            <w:r w:rsidRPr="55558259">
              <w:rPr>
                <w:rFonts w:cs="Arial"/>
                <w:b/>
                <w:bCs/>
                <w:i/>
                <w:iCs/>
              </w:rPr>
              <w:t>Generic</w:t>
            </w:r>
          </w:p>
        </w:tc>
      </w:tr>
      <w:tr w:rsidR="00BA4B7B" w:rsidRPr="00842155" w14:paraId="618447F8" w14:textId="77777777" w:rsidTr="55558259">
        <w:tc>
          <w:tcPr>
            <w:tcW w:w="10170" w:type="dxa"/>
            <w:tcMar>
              <w:top w:w="115" w:type="dxa"/>
              <w:left w:w="115" w:type="dxa"/>
              <w:bottom w:w="115" w:type="dxa"/>
              <w:right w:w="115" w:type="dxa"/>
            </w:tcMar>
          </w:tcPr>
          <w:p w14:paraId="3AF4BFFE" w14:textId="6151469F" w:rsidR="00BA4B7B" w:rsidRPr="002B372C" w:rsidRDefault="55558259" w:rsidP="55558259">
            <w:pPr>
              <w:ind w:left="360" w:hanging="360"/>
              <w:rPr>
                <w:rFonts w:cs="Arial"/>
              </w:rPr>
            </w:pPr>
            <w:r w:rsidRPr="55558259">
              <w:rPr>
                <w:rFonts w:cs="Arial"/>
                <w:b/>
                <w:bCs/>
              </w:rPr>
              <w:t>Read</w:t>
            </w:r>
            <w:r w:rsidRPr="55558259">
              <w:rPr>
                <w:rFonts w:cs="Arial"/>
              </w:rPr>
              <w:t xml:space="preserve"> Ch. 16 &amp; 17 of </w:t>
            </w:r>
            <w:r w:rsidRPr="55558259">
              <w:rPr>
                <w:rFonts w:cs="Arial"/>
                <w:i/>
                <w:iCs/>
              </w:rPr>
              <w:t>Foundations of Finance</w:t>
            </w:r>
            <w:r w:rsidRPr="55558259">
              <w:rPr>
                <w:rFonts w:cs="Arial"/>
              </w:rPr>
              <w:t>.</w:t>
            </w:r>
          </w:p>
          <w:p w14:paraId="06AA2C86" w14:textId="77777777" w:rsidR="007637D0" w:rsidRDefault="007637D0" w:rsidP="00FD5474">
            <w:pPr>
              <w:ind w:left="360" w:hanging="360"/>
              <w:rPr>
                <w:rFonts w:cs="Arial"/>
                <w:szCs w:val="20"/>
              </w:rPr>
            </w:pPr>
          </w:p>
          <w:p w14:paraId="195674F1" w14:textId="418C2F23" w:rsidR="00CA2BF8" w:rsidRDefault="55558259" w:rsidP="55558259">
            <w:pPr>
              <w:pStyle w:val="AssignmentsLevel1"/>
              <w:rPr>
                <w:rFonts w:ascii="Calibri" w:hAnsi="Calibri"/>
              </w:rPr>
            </w:pPr>
            <w:r w:rsidRPr="55558259">
              <w:rPr>
                <w:i/>
                <w:iCs/>
              </w:rPr>
              <w:t>Note</w:t>
            </w:r>
            <w:r>
              <w:t xml:space="preserve">. Ch. 17 is only provided as a PDF document. It can be accessed online at </w:t>
            </w:r>
            <w:hyperlink r:id="rId51">
              <w:r w:rsidRPr="55558259">
                <w:rPr>
                  <w:rStyle w:val="Hyperlink"/>
                </w:rPr>
                <w:t>http://www.pearsonhighered.com/keown/</w:t>
              </w:r>
            </w:hyperlink>
          </w:p>
          <w:p w14:paraId="7C22EAA3" w14:textId="77777777" w:rsidR="00E32664" w:rsidRDefault="00E32664" w:rsidP="00CA2BF8"/>
          <w:p w14:paraId="24D10EBB" w14:textId="57B94884" w:rsidR="00CA2BF8" w:rsidRDefault="55558259" w:rsidP="00883E3F">
            <w:pPr>
              <w:pStyle w:val="AssignmentsLevel2"/>
            </w:pPr>
            <w:r>
              <w:t xml:space="preserve">Select </w:t>
            </w:r>
            <w:r w:rsidRPr="55558259">
              <w:rPr>
                <w:b/>
                <w:bCs/>
              </w:rPr>
              <w:t>Foundations of Finance, 8/e</w:t>
            </w:r>
            <w:r>
              <w:t xml:space="preserve">. </w:t>
            </w:r>
          </w:p>
          <w:p w14:paraId="032ED2DC" w14:textId="262C77C7" w:rsidR="00CA2BF8" w:rsidRDefault="55558259" w:rsidP="00883E3F">
            <w:pPr>
              <w:pStyle w:val="AssignmentsLevel2"/>
            </w:pPr>
            <w:r>
              <w:t xml:space="preserve">Click </w:t>
            </w:r>
            <w:r w:rsidRPr="55558259">
              <w:rPr>
                <w:b/>
                <w:bCs/>
              </w:rPr>
              <w:t>Companion Website</w:t>
            </w:r>
            <w:r>
              <w:t>.</w:t>
            </w:r>
          </w:p>
          <w:p w14:paraId="06F09125" w14:textId="775AD3E6" w:rsidR="007637D0" w:rsidRDefault="55558259" w:rsidP="00883E3F">
            <w:pPr>
              <w:pStyle w:val="AssignmentsLevel2"/>
            </w:pPr>
            <w:r>
              <w:t xml:space="preserve">Select </w:t>
            </w:r>
            <w:r w:rsidRPr="55558259">
              <w:rPr>
                <w:i/>
                <w:iCs/>
              </w:rPr>
              <w:t>Ch. 17</w:t>
            </w:r>
            <w:r>
              <w:t xml:space="preserve"> from the drop-down menu at the top. </w:t>
            </w:r>
          </w:p>
          <w:p w14:paraId="55FCDFC7" w14:textId="77777777" w:rsidR="002177D2" w:rsidRDefault="002177D2" w:rsidP="00E32664">
            <w:pPr>
              <w:ind w:left="360" w:hanging="360"/>
            </w:pPr>
          </w:p>
          <w:p w14:paraId="3558BC30" w14:textId="77777777" w:rsidR="002177D2" w:rsidRDefault="55558259" w:rsidP="55558259">
            <w:pPr>
              <w:tabs>
                <w:tab w:val="left" w:pos="2329"/>
              </w:tabs>
              <w:rPr>
                <w:rFonts w:cs="Arial"/>
              </w:rPr>
            </w:pPr>
            <w:r w:rsidRPr="55558259">
              <w:rPr>
                <w:rFonts w:cs="Arial"/>
                <w:b/>
                <w:bCs/>
              </w:rPr>
              <w:t xml:space="preserve">Watch </w:t>
            </w:r>
            <w:r w:rsidRPr="55558259">
              <w:rPr>
                <w:rFonts w:cs="Arial"/>
              </w:rPr>
              <w:t>the following videos:</w:t>
            </w:r>
          </w:p>
          <w:p w14:paraId="28385495" w14:textId="77777777" w:rsidR="002177D2" w:rsidRDefault="002177D2" w:rsidP="002177D2">
            <w:pPr>
              <w:tabs>
                <w:tab w:val="left" w:pos="2329"/>
              </w:tabs>
              <w:rPr>
                <w:rFonts w:cs="Arial"/>
                <w:szCs w:val="20"/>
              </w:rPr>
            </w:pPr>
          </w:p>
          <w:p w14:paraId="14119520" w14:textId="60416A2D" w:rsidR="002177D2" w:rsidRDefault="006678B3" w:rsidP="00883E3F">
            <w:pPr>
              <w:pStyle w:val="AssignmentsLevel2"/>
            </w:pPr>
            <w:hyperlink r:id="rId52">
              <w:r w:rsidR="55558259" w:rsidRPr="55558259">
                <w:rPr>
                  <w:rStyle w:val="Hyperlink"/>
                </w:rPr>
                <w:t>"Foreign Direct Investment"</w:t>
              </w:r>
            </w:hyperlink>
            <w:r w:rsidR="55558259">
              <w:t xml:space="preserve"> (5:23)</w:t>
            </w:r>
          </w:p>
          <w:p w14:paraId="01929A8F" w14:textId="7B00EACC" w:rsidR="002177D2" w:rsidRDefault="006678B3" w:rsidP="00883E3F">
            <w:pPr>
              <w:pStyle w:val="AssignmentsLevel2"/>
            </w:pPr>
            <w:hyperlink r:id="rId53">
              <w:r w:rsidR="55558259" w:rsidRPr="55558259">
                <w:rPr>
                  <w:rStyle w:val="Hyperlink"/>
                </w:rPr>
                <w:t>"What is a Multinational Corporation?"</w:t>
              </w:r>
            </w:hyperlink>
            <w:r w:rsidR="55558259">
              <w:t xml:space="preserve"> (1:56)</w:t>
            </w:r>
          </w:p>
          <w:p w14:paraId="704020AF" w14:textId="25C5E1BF" w:rsidR="002177D2" w:rsidRDefault="006678B3" w:rsidP="00883E3F">
            <w:pPr>
              <w:pStyle w:val="AssignmentsLevel2"/>
            </w:pPr>
            <w:hyperlink r:id="rId54">
              <w:r w:rsidR="55558259" w:rsidRPr="55558259">
                <w:rPr>
                  <w:rStyle w:val="Hyperlink"/>
                </w:rPr>
                <w:t>"Globalization"</w:t>
              </w:r>
            </w:hyperlink>
            <w:r w:rsidR="55558259">
              <w:t xml:space="preserve"> (8:10)</w:t>
            </w:r>
          </w:p>
          <w:p w14:paraId="426C0B0D" w14:textId="3E01D2FA" w:rsidR="002177D2" w:rsidRDefault="006678B3" w:rsidP="00883E3F">
            <w:pPr>
              <w:pStyle w:val="AssignmentsLevel2"/>
            </w:pPr>
            <w:hyperlink r:id="rId55">
              <w:r w:rsidR="55558259" w:rsidRPr="55558259">
                <w:rPr>
                  <w:rStyle w:val="Hyperlink"/>
                </w:rPr>
                <w:t>"Interest Rates and Exchange Rates"</w:t>
              </w:r>
            </w:hyperlink>
            <w:r w:rsidR="55558259">
              <w:t xml:space="preserve"> (36:44)</w:t>
            </w:r>
          </w:p>
          <w:p w14:paraId="63A098CD" w14:textId="77777777" w:rsidR="002177D2" w:rsidRDefault="006678B3" w:rsidP="00883E3F">
            <w:pPr>
              <w:pStyle w:val="AssignmentsLevel2"/>
            </w:pPr>
            <w:hyperlink r:id="rId56">
              <w:r w:rsidR="55558259" w:rsidRPr="55558259">
                <w:rPr>
                  <w:rStyle w:val="Hyperlink"/>
                </w:rPr>
                <w:t xml:space="preserve">"Who Really Wins </w:t>
              </w:r>
              <w:proofErr w:type="gramStart"/>
              <w:r w:rsidR="55558259" w:rsidRPr="55558259">
                <w:rPr>
                  <w:rStyle w:val="Hyperlink"/>
                </w:rPr>
                <w:t>From</w:t>
              </w:r>
              <w:proofErr w:type="gramEnd"/>
              <w:r w:rsidR="55558259" w:rsidRPr="55558259">
                <w:rPr>
                  <w:rStyle w:val="Hyperlink"/>
                </w:rPr>
                <w:t xml:space="preserve"> Globalization?"</w:t>
              </w:r>
            </w:hyperlink>
            <w:r w:rsidR="55558259">
              <w:t xml:space="preserve"> (3:35)</w:t>
            </w:r>
          </w:p>
          <w:p w14:paraId="2312D6C0" w14:textId="77777777" w:rsidR="000A159F" w:rsidRDefault="000A159F" w:rsidP="000A159F">
            <w:pPr>
              <w:pStyle w:val="AssignmentsLevel2"/>
              <w:numPr>
                <w:ilvl w:val="0"/>
                <w:numId w:val="0"/>
              </w:numPr>
              <w:ind w:left="360" w:hanging="360"/>
            </w:pPr>
          </w:p>
          <w:p w14:paraId="5EC8C9F0" w14:textId="24C55B45" w:rsidR="000A159F" w:rsidRPr="00842155" w:rsidRDefault="55558259" w:rsidP="000A159F">
            <w:pPr>
              <w:pStyle w:val="AssignmentsLevel2"/>
              <w:numPr>
                <w:ilvl w:val="0"/>
                <w:numId w:val="0"/>
              </w:numPr>
              <w:ind w:left="360" w:hanging="360"/>
            </w:pPr>
            <w:r w:rsidRPr="55558259">
              <w:rPr>
                <w:b/>
                <w:bCs/>
              </w:rPr>
              <w:t>Post</w:t>
            </w:r>
            <w:r>
              <w:t xml:space="preserve"> any questions or comments in your Learning Team Discussion forum.</w:t>
            </w:r>
          </w:p>
        </w:tc>
        <w:tc>
          <w:tcPr>
            <w:tcW w:w="1440" w:type="dxa"/>
          </w:tcPr>
          <w:p w14:paraId="57F7E60F" w14:textId="0DC97E60" w:rsidR="00BA4B7B" w:rsidRPr="009F6FAF" w:rsidRDefault="55558259" w:rsidP="55558259">
            <w:pPr>
              <w:rPr>
                <w:rFonts w:cs="Arial"/>
              </w:rPr>
            </w:pPr>
            <w:r w:rsidRPr="55558259">
              <w:rPr>
                <w:rFonts w:cs="Arial"/>
              </w:rPr>
              <w:t>5.1, 5.2, 5.3, 5.4</w:t>
            </w:r>
          </w:p>
        </w:tc>
        <w:tc>
          <w:tcPr>
            <w:tcW w:w="1620" w:type="dxa"/>
          </w:tcPr>
          <w:p w14:paraId="5C41C08A" w14:textId="6BB77E55" w:rsidR="00BA4B7B" w:rsidRPr="009F6FAF" w:rsidRDefault="55558259" w:rsidP="55558259">
            <w:pPr>
              <w:rPr>
                <w:rFonts w:cs="Arial"/>
              </w:rPr>
            </w:pPr>
            <w:r w:rsidRPr="55558259">
              <w:rPr>
                <w:rFonts w:cs="Arial"/>
              </w:rPr>
              <w:t xml:space="preserve">Lecture Activity = </w:t>
            </w:r>
            <w:r w:rsidRPr="55558259">
              <w:rPr>
                <w:rFonts w:cs="Arial"/>
                <w:b/>
                <w:bCs/>
              </w:rPr>
              <w:t>1 hour</w:t>
            </w:r>
          </w:p>
        </w:tc>
      </w:tr>
    </w:tbl>
    <w:p w14:paraId="0CE1CD1F" w14:textId="77777777" w:rsidR="007B0ED6" w:rsidRDefault="007B0ED6">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842155" w14:paraId="65A61124" w14:textId="77777777" w:rsidTr="5555825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69F8666" w14:textId="77777777" w:rsidR="002C1641" w:rsidRPr="00842155" w:rsidRDefault="55558259" w:rsidP="55558259">
            <w:pPr>
              <w:ind w:left="360" w:hanging="360"/>
              <w:rPr>
                <w:rFonts w:cs="Arial"/>
                <w:b/>
                <w:bCs/>
              </w:rPr>
            </w:pPr>
            <w:r w:rsidRPr="55558259">
              <w:rPr>
                <w:rFonts w:cs="Arial"/>
                <w:b/>
                <w:bCs/>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0F3C282"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4279CBB2"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558836AB" w14:textId="7976737E" w:rsidR="002C1641" w:rsidRPr="00842155" w:rsidRDefault="55558259" w:rsidP="55558259">
            <w:pPr>
              <w:ind w:left="360" w:hanging="360"/>
              <w:rPr>
                <w:rFonts w:cs="Arial"/>
                <w:b/>
                <w:bCs/>
              </w:rPr>
            </w:pPr>
            <w:r w:rsidRPr="55558259">
              <w:rPr>
                <w:rFonts w:cs="Arial"/>
                <w:b/>
                <w:bCs/>
              </w:rPr>
              <w:t>1 hour</w:t>
            </w:r>
          </w:p>
        </w:tc>
      </w:tr>
      <w:tr w:rsidR="00FB239B" w:rsidRPr="00842155" w14:paraId="5A0A4AD7" w14:textId="77777777" w:rsidTr="55558259">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3058ACF2" w14:textId="77777777" w:rsidR="00FB239B" w:rsidRPr="005B10FE" w:rsidRDefault="55558259" w:rsidP="55558259">
            <w:pPr>
              <w:tabs>
                <w:tab w:val="left" w:pos="0"/>
                <w:tab w:val="left" w:pos="3720"/>
              </w:tabs>
              <w:outlineLvl w:val="0"/>
              <w:rPr>
                <w:rFonts w:cs="Arial"/>
                <w:b/>
                <w:bCs/>
                <w:i/>
                <w:iCs/>
              </w:rPr>
            </w:pPr>
            <w:r w:rsidRPr="55558259">
              <w:rPr>
                <w:rFonts w:cs="Arial"/>
                <w:b/>
                <w:bCs/>
                <w:i/>
                <w:iCs/>
                <w:sz w:val="22"/>
                <w:szCs w:val="22"/>
              </w:rPr>
              <w:t>Supplemental Learning Resources and Activities</w:t>
            </w:r>
            <w:r w:rsidRPr="55558259">
              <w:rPr>
                <w:rFonts w:cs="Arial"/>
                <w:i/>
                <w:iCs/>
              </w:rPr>
              <w:t xml:space="preserve">: These resources and activities provide further exploration of content, supplemental information, and skill building. Students may complete items in this section on their own or as selected by the instructor. </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54EF963B" w14:textId="77777777" w:rsidR="00FB239B" w:rsidRPr="005B10FE" w:rsidRDefault="55558259" w:rsidP="55558259">
            <w:pPr>
              <w:tabs>
                <w:tab w:val="left" w:pos="0"/>
                <w:tab w:val="left" w:pos="3720"/>
              </w:tabs>
              <w:outlineLvl w:val="0"/>
              <w:rPr>
                <w:rFonts w:cs="Arial"/>
                <w:b/>
                <w:bCs/>
                <w:i/>
                <w:iCs/>
              </w:rPr>
            </w:pPr>
            <w:r w:rsidRPr="55558259">
              <w:rPr>
                <w:rFonts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66338DE" w14:textId="77777777" w:rsidR="00FB239B" w:rsidRPr="005B10FE" w:rsidRDefault="55558259" w:rsidP="55558259">
            <w:pPr>
              <w:tabs>
                <w:tab w:val="left" w:pos="0"/>
                <w:tab w:val="left" w:pos="3720"/>
              </w:tabs>
              <w:outlineLvl w:val="0"/>
              <w:rPr>
                <w:rFonts w:cs="Arial"/>
                <w:b/>
                <w:bCs/>
                <w:i/>
                <w:iCs/>
              </w:rPr>
            </w:pPr>
            <w:r w:rsidRPr="55558259">
              <w:rPr>
                <w:rFonts w:cs="Arial"/>
                <w:b/>
                <w:bCs/>
                <w:i/>
                <w:iCs/>
              </w:rPr>
              <w:t>Pages/AIE/</w:t>
            </w:r>
          </w:p>
          <w:p w14:paraId="2789518D" w14:textId="77777777" w:rsidR="00FB239B" w:rsidRPr="005B10FE" w:rsidRDefault="55558259" w:rsidP="55558259">
            <w:pPr>
              <w:tabs>
                <w:tab w:val="left" w:pos="0"/>
                <w:tab w:val="left" w:pos="3720"/>
              </w:tabs>
              <w:outlineLvl w:val="0"/>
              <w:rPr>
                <w:rFonts w:cs="Arial"/>
                <w:b/>
                <w:bCs/>
                <w:i/>
                <w:iCs/>
              </w:rPr>
            </w:pPr>
            <w:r w:rsidRPr="55558259">
              <w:rPr>
                <w:rFonts w:cs="Arial"/>
                <w:b/>
                <w:bCs/>
                <w:i/>
                <w:iCs/>
              </w:rPr>
              <w:t>Generic</w:t>
            </w:r>
          </w:p>
        </w:tc>
      </w:tr>
      <w:tr w:rsidR="00FB239B" w:rsidRPr="00842155" w14:paraId="3A177592" w14:textId="77777777" w:rsidTr="55558259">
        <w:tc>
          <w:tcPr>
            <w:tcW w:w="10170" w:type="dxa"/>
            <w:gridSpan w:val="2"/>
            <w:tcBorders>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7E5F1EC" w14:textId="1F7F797C" w:rsidR="00FB239B" w:rsidRPr="00936097" w:rsidRDefault="55558259" w:rsidP="55558259">
            <w:pPr>
              <w:tabs>
                <w:tab w:val="left" w:pos="2329"/>
              </w:tabs>
              <w:rPr>
                <w:rFonts w:cs="Arial"/>
                <w:b/>
                <w:bCs/>
              </w:rPr>
            </w:pPr>
            <w:proofErr w:type="spellStart"/>
            <w:r w:rsidRPr="55558259">
              <w:rPr>
                <w:rFonts w:cs="Arial"/>
                <w:b/>
                <w:bCs/>
              </w:rPr>
              <w:t>AdobeConnect</w:t>
            </w:r>
            <w:proofErr w:type="spellEnd"/>
            <w:r w:rsidRPr="55558259">
              <w:rPr>
                <w:rFonts w:cs="Arial"/>
                <w:b/>
                <w:bCs/>
              </w:rPr>
              <w:t xml:space="preserve"> Live Class Session: Course Closing</w:t>
            </w:r>
          </w:p>
          <w:p w14:paraId="2B7EC014" w14:textId="77777777" w:rsidR="00FB239B" w:rsidRDefault="00FB239B" w:rsidP="00744767">
            <w:pPr>
              <w:tabs>
                <w:tab w:val="left" w:pos="2329"/>
              </w:tabs>
              <w:rPr>
                <w:rFonts w:cs="Arial"/>
                <w:b/>
                <w:szCs w:val="20"/>
              </w:rPr>
            </w:pPr>
          </w:p>
          <w:p w14:paraId="389B94D6" w14:textId="77777777" w:rsidR="00FB239B" w:rsidRPr="00842155" w:rsidRDefault="55558259" w:rsidP="00744767">
            <w:pPr>
              <w:pStyle w:val="AssignmentsLevel2"/>
              <w:numPr>
                <w:ilvl w:val="0"/>
                <w:numId w:val="0"/>
              </w:numPr>
            </w:pPr>
            <w:r w:rsidRPr="55558259">
              <w:rPr>
                <w:b/>
                <w:bCs/>
              </w:rPr>
              <w:t>Prepare</w:t>
            </w:r>
            <w:r>
              <w:t xml:space="preserve"> to review the topics, readings, and homework for this week in a 1-hour live class session via </w:t>
            </w:r>
            <w:proofErr w:type="spellStart"/>
            <w:r>
              <w:t>AdobeConnect</w:t>
            </w:r>
            <w:proofErr w:type="spellEnd"/>
            <w:r>
              <w:t>, to be scheduled by the instructor. If you are unable to attend the live session, you are encouraged to submit any questions to your instructor at least 2 hours before</w:t>
            </w:r>
            <w:r w:rsidRPr="55558259">
              <w:rPr>
                <w:color w:val="FF0000"/>
              </w:rPr>
              <w:t xml:space="preserve"> </w:t>
            </w:r>
            <w:r>
              <w:t xml:space="preserve">the live session begins. The instructor will upload a recording of the discussion </w:t>
            </w:r>
            <w:proofErr w:type="gramStart"/>
            <w:r>
              <w:t>at the conclusion of</w:t>
            </w:r>
            <w:proofErr w:type="gramEnd"/>
            <w:r>
              <w:t xml:space="preserve"> the session.</w:t>
            </w:r>
          </w:p>
        </w:tc>
        <w:tc>
          <w:tcPr>
            <w:tcW w:w="1440" w:type="dxa"/>
            <w:tcBorders>
              <w:left w:val="single" w:sz="4" w:space="0" w:color="000000" w:themeColor="text1"/>
              <w:bottom w:val="single" w:sz="4" w:space="0" w:color="000000" w:themeColor="text1"/>
            </w:tcBorders>
            <w:shd w:val="clear" w:color="auto" w:fill="FFFFFF" w:themeFill="background1"/>
          </w:tcPr>
          <w:p w14:paraId="43A999DA" w14:textId="01799A0B" w:rsidR="00FB239B" w:rsidRPr="00842155" w:rsidRDefault="55558259" w:rsidP="55558259">
            <w:pPr>
              <w:rPr>
                <w:rFonts w:cs="Arial"/>
              </w:rPr>
            </w:pPr>
            <w:r w:rsidRPr="55558259">
              <w:rPr>
                <w:rFonts w:cs="Arial"/>
              </w:rPr>
              <w:t>5.1, 5.2, 5.3, 5.4</w:t>
            </w:r>
          </w:p>
        </w:tc>
        <w:tc>
          <w:tcPr>
            <w:tcW w:w="1440" w:type="dxa"/>
            <w:tcBorders>
              <w:left w:val="single" w:sz="4" w:space="0" w:color="000000" w:themeColor="text1"/>
              <w:bottom w:val="single" w:sz="4" w:space="0" w:color="000000" w:themeColor="text1"/>
            </w:tcBorders>
            <w:shd w:val="clear" w:color="auto" w:fill="FFFFFF" w:themeFill="background1"/>
          </w:tcPr>
          <w:p w14:paraId="5C801E4E" w14:textId="77777777" w:rsidR="00FB239B" w:rsidRPr="00842155" w:rsidRDefault="55558259" w:rsidP="55558259">
            <w:pPr>
              <w:rPr>
                <w:rFonts w:cs="Arial"/>
              </w:rPr>
            </w:pPr>
            <w:r w:rsidRPr="55558259">
              <w:rPr>
                <w:rFonts w:cs="Arial"/>
              </w:rPr>
              <w:t xml:space="preserve">Lecture Activity = </w:t>
            </w:r>
            <w:r w:rsidRPr="55558259">
              <w:rPr>
                <w:rFonts w:cs="Arial"/>
                <w:b/>
                <w:bCs/>
              </w:rPr>
              <w:t>1 hour</w:t>
            </w:r>
          </w:p>
        </w:tc>
      </w:tr>
      <w:tr w:rsidR="00FB239B" w:rsidRPr="00842155" w14:paraId="3BE40CBD" w14:textId="77777777" w:rsidTr="5555825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47897C3" w14:textId="77777777" w:rsidR="00FB239B" w:rsidRPr="00842155" w:rsidRDefault="55558259" w:rsidP="55558259">
            <w:pPr>
              <w:ind w:left="360" w:hanging="360"/>
              <w:rPr>
                <w:rFonts w:cs="Arial"/>
                <w:b/>
                <w:bCs/>
              </w:rPr>
            </w:pPr>
            <w:r w:rsidRPr="55558259">
              <w:rPr>
                <w:rFonts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162E690" w14:textId="77777777" w:rsidR="00FB239B" w:rsidRPr="00842155" w:rsidRDefault="00FB239B" w:rsidP="00744767">
            <w:pPr>
              <w:ind w:left="360" w:hanging="360"/>
              <w:rPr>
                <w:rFonts w:cs="Arial"/>
                <w:b/>
                <w:szCs w:val="20"/>
              </w:rPr>
            </w:pPr>
          </w:p>
        </w:tc>
        <w:tc>
          <w:tcPr>
            <w:tcW w:w="1440" w:type="dxa"/>
            <w:tcBorders>
              <w:left w:val="nil"/>
              <w:bottom w:val="single" w:sz="4" w:space="0" w:color="000000" w:themeColor="text1"/>
            </w:tcBorders>
            <w:shd w:val="clear" w:color="auto" w:fill="E6E6E6"/>
          </w:tcPr>
          <w:p w14:paraId="0A33EA2C" w14:textId="77777777" w:rsidR="00FB239B" w:rsidRPr="00842155" w:rsidRDefault="00FB239B" w:rsidP="00744767">
            <w:pPr>
              <w:ind w:left="360" w:hanging="360"/>
              <w:rPr>
                <w:rFonts w:cs="Arial"/>
                <w:b/>
                <w:szCs w:val="20"/>
              </w:rPr>
            </w:pPr>
          </w:p>
        </w:tc>
        <w:tc>
          <w:tcPr>
            <w:tcW w:w="1440" w:type="dxa"/>
            <w:tcBorders>
              <w:bottom w:val="single" w:sz="4" w:space="0" w:color="000000" w:themeColor="text1"/>
            </w:tcBorders>
            <w:shd w:val="clear" w:color="auto" w:fill="E6E6E6"/>
          </w:tcPr>
          <w:p w14:paraId="04AB54E2" w14:textId="2ED1C810" w:rsidR="00FB239B" w:rsidRPr="00842155" w:rsidRDefault="55558259" w:rsidP="55558259">
            <w:pPr>
              <w:ind w:left="360" w:hanging="360"/>
              <w:rPr>
                <w:rFonts w:cs="Arial"/>
                <w:b/>
                <w:bCs/>
              </w:rPr>
            </w:pPr>
            <w:r w:rsidRPr="55558259">
              <w:rPr>
                <w:rFonts w:cs="Arial"/>
                <w:b/>
                <w:bCs/>
              </w:rPr>
              <w:t>1 hour</w:t>
            </w:r>
          </w:p>
        </w:tc>
      </w:tr>
      <w:tr w:rsidR="002C1641" w:rsidRPr="00842155" w14:paraId="05515BD7" w14:textId="77777777" w:rsidTr="55558259">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263DBC8" w14:textId="77777777" w:rsidR="002C1641" w:rsidRPr="005B10FE" w:rsidRDefault="55558259" w:rsidP="55558259">
            <w:pPr>
              <w:tabs>
                <w:tab w:val="left" w:pos="0"/>
                <w:tab w:val="left" w:pos="3720"/>
              </w:tabs>
              <w:outlineLvl w:val="0"/>
              <w:rPr>
                <w:rFonts w:cs="Arial"/>
                <w:b/>
                <w:bCs/>
                <w:i/>
                <w:iCs/>
              </w:rPr>
            </w:pPr>
            <w:r w:rsidRPr="55558259">
              <w:rPr>
                <w:rFonts w:cs="Arial"/>
                <w:b/>
                <w:bCs/>
                <w:i/>
                <w:iCs/>
                <w:sz w:val="22"/>
                <w:szCs w:val="22"/>
              </w:rPr>
              <w:t>Assignment</w:t>
            </w:r>
            <w:r w:rsidRPr="55558259">
              <w:rPr>
                <w:rFonts w:cs="Arial"/>
                <w:i/>
                <w:iCs/>
              </w:rPr>
              <w:t>: Students must complete the weekly assignment(s).</w:t>
            </w:r>
          </w:p>
        </w:tc>
        <w:tc>
          <w:tcPr>
            <w:tcW w:w="1440" w:type="dxa"/>
            <w:tcBorders>
              <w:left w:val="single" w:sz="4" w:space="0" w:color="000000" w:themeColor="text1"/>
            </w:tcBorders>
            <w:shd w:val="clear" w:color="auto" w:fill="D8D9DA"/>
          </w:tcPr>
          <w:p w14:paraId="0BF3500A" w14:textId="77777777" w:rsidR="002C1641" w:rsidRPr="005B10FE" w:rsidRDefault="55558259" w:rsidP="55558259">
            <w:pPr>
              <w:tabs>
                <w:tab w:val="left" w:pos="0"/>
                <w:tab w:val="left" w:pos="3720"/>
              </w:tabs>
              <w:outlineLvl w:val="0"/>
              <w:rPr>
                <w:rFonts w:cs="Arial"/>
                <w:b/>
                <w:bCs/>
                <w:i/>
                <w:iCs/>
              </w:rPr>
            </w:pPr>
            <w:r w:rsidRPr="55558259">
              <w:rPr>
                <w:rFonts w:cs="Arial"/>
                <w:b/>
                <w:bCs/>
                <w:i/>
                <w:iCs/>
              </w:rPr>
              <w:t>Alignment</w:t>
            </w:r>
          </w:p>
        </w:tc>
        <w:tc>
          <w:tcPr>
            <w:tcW w:w="1440" w:type="dxa"/>
            <w:tcBorders>
              <w:left w:val="single" w:sz="4" w:space="0" w:color="000000" w:themeColor="text1"/>
            </w:tcBorders>
            <w:shd w:val="clear" w:color="auto" w:fill="D8D9DA"/>
          </w:tcPr>
          <w:p w14:paraId="105254F2" w14:textId="77777777" w:rsidR="002C1641" w:rsidRPr="005B10FE" w:rsidRDefault="55558259" w:rsidP="55558259">
            <w:pPr>
              <w:rPr>
                <w:rFonts w:cs="Arial"/>
                <w:b/>
                <w:bCs/>
                <w:i/>
                <w:iCs/>
              </w:rPr>
            </w:pPr>
            <w:r w:rsidRPr="55558259">
              <w:rPr>
                <w:rFonts w:cs="Arial"/>
                <w:b/>
                <w:bCs/>
                <w:i/>
                <w:iCs/>
              </w:rPr>
              <w:t>Points/AIE/</w:t>
            </w:r>
          </w:p>
          <w:p w14:paraId="41917C10" w14:textId="77777777" w:rsidR="002C1641" w:rsidRPr="005B10FE" w:rsidRDefault="55558259" w:rsidP="55558259">
            <w:pPr>
              <w:rPr>
                <w:rFonts w:cs="Arial"/>
                <w:b/>
                <w:bCs/>
                <w:i/>
                <w:iCs/>
              </w:rPr>
            </w:pPr>
            <w:r w:rsidRPr="55558259">
              <w:rPr>
                <w:rFonts w:cs="Arial"/>
                <w:b/>
                <w:bCs/>
                <w:i/>
                <w:iCs/>
              </w:rPr>
              <w:t>Generic</w:t>
            </w:r>
          </w:p>
        </w:tc>
      </w:tr>
      <w:tr w:rsidR="00EA706C" w:rsidRPr="00FD0DC5" w14:paraId="251309B4" w14:textId="77777777" w:rsidTr="55558259">
        <w:tc>
          <w:tcPr>
            <w:tcW w:w="10170" w:type="dxa"/>
            <w:gridSpan w:val="2"/>
            <w:tcMar>
              <w:top w:w="115" w:type="dxa"/>
              <w:left w:w="115" w:type="dxa"/>
              <w:bottom w:w="115" w:type="dxa"/>
              <w:right w:w="115" w:type="dxa"/>
            </w:tcMar>
          </w:tcPr>
          <w:p w14:paraId="73EFF56F" w14:textId="77777777" w:rsidR="00EA706C" w:rsidRPr="0064542C" w:rsidRDefault="55558259" w:rsidP="55558259">
            <w:pPr>
              <w:spacing w:line="259" w:lineRule="auto"/>
              <w:contextualSpacing/>
              <w:rPr>
                <w:b/>
                <w:bCs/>
              </w:rPr>
            </w:pPr>
            <w:r w:rsidRPr="55558259">
              <w:rPr>
                <w:b/>
                <w:bCs/>
              </w:rPr>
              <w:t>Learning Team Discussion</w:t>
            </w:r>
          </w:p>
          <w:p w14:paraId="57A79DDE" w14:textId="77777777" w:rsidR="00EA706C" w:rsidRDefault="00EA706C" w:rsidP="00EA706C">
            <w:pPr>
              <w:spacing w:line="259" w:lineRule="auto"/>
              <w:contextualSpacing/>
            </w:pPr>
          </w:p>
          <w:p w14:paraId="6E86002C" w14:textId="1216ED2E" w:rsidR="00EA706C" w:rsidRPr="00FD0DC5" w:rsidRDefault="55558259" w:rsidP="55558259">
            <w:pPr>
              <w:tabs>
                <w:tab w:val="left" w:pos="2329"/>
              </w:tabs>
              <w:rPr>
                <w:rFonts w:cs="Arial"/>
                <w:b/>
                <w:bCs/>
              </w:rPr>
            </w:pPr>
            <w:r w:rsidRPr="55558259">
              <w:rPr>
                <w:b/>
                <w:bCs/>
              </w:rPr>
              <w:t>Post</w:t>
            </w:r>
            <w:r>
              <w:t xml:space="preserve"> any questions or comments you may have about this week’s readings, videos, or homework. Periodically review this </w:t>
            </w:r>
            <w:proofErr w:type="gramStart"/>
            <w:r>
              <w:t>forum, and</w:t>
            </w:r>
            <w:proofErr w:type="gramEnd"/>
            <w:r>
              <w:t xml:space="preserve"> respond to any of your team members who have posted. </w:t>
            </w:r>
          </w:p>
        </w:tc>
        <w:tc>
          <w:tcPr>
            <w:tcW w:w="1440" w:type="dxa"/>
          </w:tcPr>
          <w:p w14:paraId="25C194AB" w14:textId="30C6E295" w:rsidR="00EA706C" w:rsidRPr="00FD0DC5" w:rsidRDefault="55558259" w:rsidP="55558259">
            <w:pPr>
              <w:tabs>
                <w:tab w:val="left" w:pos="2329"/>
              </w:tabs>
              <w:rPr>
                <w:rFonts w:cs="Arial"/>
              </w:rPr>
            </w:pPr>
            <w:r w:rsidRPr="55558259">
              <w:rPr>
                <w:rFonts w:cs="Arial"/>
              </w:rPr>
              <w:t>5.1, 5.2, 5.3, 5.4</w:t>
            </w:r>
          </w:p>
        </w:tc>
        <w:tc>
          <w:tcPr>
            <w:tcW w:w="1440" w:type="dxa"/>
          </w:tcPr>
          <w:p w14:paraId="0E712131" w14:textId="4E70E054" w:rsidR="00EA706C" w:rsidRPr="00FD0DC5" w:rsidRDefault="55558259" w:rsidP="55558259">
            <w:pPr>
              <w:tabs>
                <w:tab w:val="left" w:pos="2329"/>
              </w:tabs>
              <w:rPr>
                <w:rFonts w:cs="Arial"/>
              </w:rPr>
            </w:pPr>
            <w:r w:rsidRPr="55558259">
              <w:rPr>
                <w:rFonts w:cs="Arial"/>
              </w:rPr>
              <w:t xml:space="preserve">Discussion = </w:t>
            </w:r>
            <w:r w:rsidRPr="55558259">
              <w:rPr>
                <w:rFonts w:cs="Arial"/>
                <w:b/>
                <w:bCs/>
              </w:rPr>
              <w:t>2 hours</w:t>
            </w:r>
          </w:p>
        </w:tc>
      </w:tr>
      <w:tr w:rsidR="00EA706C" w:rsidRPr="00FD0DC5" w14:paraId="07DFFED0" w14:textId="77777777" w:rsidTr="55558259">
        <w:tc>
          <w:tcPr>
            <w:tcW w:w="10170" w:type="dxa"/>
            <w:gridSpan w:val="2"/>
            <w:tcMar>
              <w:top w:w="115" w:type="dxa"/>
              <w:left w:w="115" w:type="dxa"/>
              <w:bottom w:w="115" w:type="dxa"/>
              <w:right w:w="115" w:type="dxa"/>
            </w:tcMar>
          </w:tcPr>
          <w:p w14:paraId="6BCF186D" w14:textId="420D4B05" w:rsidR="00EA706C" w:rsidRPr="00FD0DC5" w:rsidRDefault="55558259" w:rsidP="55558259">
            <w:pPr>
              <w:tabs>
                <w:tab w:val="left" w:pos="2329"/>
              </w:tabs>
              <w:rPr>
                <w:b/>
                <w:bCs/>
              </w:rPr>
            </w:pPr>
            <w:r w:rsidRPr="55558259">
              <w:rPr>
                <w:b/>
                <w:bCs/>
              </w:rPr>
              <w:t xml:space="preserve">Discussion: Globalization of Business and Finance </w:t>
            </w:r>
          </w:p>
          <w:p w14:paraId="02E90DBB" w14:textId="77777777" w:rsidR="00EA706C" w:rsidRPr="00FD0DC5" w:rsidRDefault="00EA706C" w:rsidP="00EA706C">
            <w:pPr>
              <w:tabs>
                <w:tab w:val="left" w:pos="2329"/>
              </w:tabs>
              <w:rPr>
                <w:b/>
              </w:rPr>
            </w:pPr>
          </w:p>
          <w:p w14:paraId="41C0636D" w14:textId="10EB192A" w:rsidR="00EA706C" w:rsidRPr="00FD0DC5" w:rsidRDefault="55558259" w:rsidP="55558259">
            <w:pPr>
              <w:tabs>
                <w:tab w:val="left" w:pos="2329"/>
              </w:tabs>
              <w:rPr>
                <w:rFonts w:cs="Arial"/>
              </w:rPr>
            </w:pPr>
            <w:r w:rsidRPr="55558259">
              <w:rPr>
                <w:b/>
                <w:bCs/>
              </w:rPr>
              <w:t>Pos</w:t>
            </w:r>
            <w:r>
              <w:t xml:space="preserve">t a clear and logical response in 150 to 200 words to the following question, providing specific examples to support your answers. </w:t>
            </w:r>
          </w:p>
          <w:p w14:paraId="0CB311B0" w14:textId="77777777" w:rsidR="00EA706C" w:rsidRPr="00FD0DC5" w:rsidRDefault="00EA706C" w:rsidP="00EA706C">
            <w:pPr>
              <w:tabs>
                <w:tab w:val="left" w:pos="2329"/>
              </w:tabs>
              <w:rPr>
                <w:rFonts w:cs="Arial"/>
                <w:szCs w:val="20"/>
              </w:rPr>
            </w:pPr>
          </w:p>
          <w:p w14:paraId="4CBA432F" w14:textId="17BD9E22" w:rsidR="00EA706C" w:rsidRPr="0025114F" w:rsidRDefault="55558259" w:rsidP="55558259">
            <w:pPr>
              <w:pStyle w:val="ListParagraph"/>
              <w:numPr>
                <w:ilvl w:val="0"/>
                <w:numId w:val="15"/>
              </w:numPr>
              <w:tabs>
                <w:tab w:val="left" w:pos="2329"/>
              </w:tabs>
              <w:rPr>
                <w:rFonts w:cs="Arial"/>
              </w:rPr>
            </w:pPr>
            <w:r w:rsidRPr="55558259">
              <w:rPr>
                <w:rFonts w:cs="Arial"/>
              </w:rPr>
              <w:t xml:space="preserve">What specific areas of business and finance have changed due to globalization? </w:t>
            </w:r>
          </w:p>
          <w:p w14:paraId="20B04F66" w14:textId="77777777" w:rsidR="00EA706C" w:rsidRPr="00FD0DC5" w:rsidRDefault="00EA706C" w:rsidP="00EA706C">
            <w:pPr>
              <w:tabs>
                <w:tab w:val="left" w:pos="2329"/>
              </w:tabs>
              <w:rPr>
                <w:rFonts w:cs="Arial"/>
                <w:szCs w:val="20"/>
              </w:rPr>
            </w:pPr>
          </w:p>
          <w:p w14:paraId="26E2B00F" w14:textId="77777777" w:rsidR="00EA706C" w:rsidRPr="00FD0DC5" w:rsidRDefault="55558259" w:rsidP="55558259">
            <w:pPr>
              <w:ind w:left="360" w:hanging="360"/>
              <w:rPr>
                <w:rFonts w:cs="Arial"/>
              </w:rPr>
            </w:pPr>
            <w:r w:rsidRPr="55558259">
              <w:rPr>
                <w:rFonts w:cs="Arial"/>
                <w:i/>
                <w:iCs/>
              </w:rPr>
              <w:t>Note</w:t>
            </w:r>
            <w:r w:rsidRPr="55558259">
              <w:rPr>
                <w:rFonts w:cs="Arial"/>
              </w:rPr>
              <w:t xml:space="preserve">. Initial answers to the question are due by 11:59 p.m. (Eastern time) on Thursday. </w:t>
            </w:r>
          </w:p>
          <w:p w14:paraId="6188E52C" w14:textId="77777777" w:rsidR="00EA706C" w:rsidRPr="00FD0DC5" w:rsidRDefault="00EA706C" w:rsidP="00EA706C">
            <w:pPr>
              <w:ind w:left="360" w:hanging="360"/>
              <w:rPr>
                <w:rFonts w:cs="Arial"/>
                <w:szCs w:val="20"/>
              </w:rPr>
            </w:pPr>
          </w:p>
          <w:p w14:paraId="5CD47BB6" w14:textId="26311C47" w:rsidR="00EA706C" w:rsidRPr="00FD0DC5" w:rsidRDefault="55558259" w:rsidP="55558259">
            <w:pPr>
              <w:tabs>
                <w:tab w:val="left" w:pos="2329"/>
              </w:tabs>
              <w:rPr>
                <w:b/>
                <w:bCs/>
              </w:rPr>
            </w:pPr>
            <w:r w:rsidRPr="55558259">
              <w:rPr>
                <w:rFonts w:cs="Arial"/>
                <w:b/>
                <w:bCs/>
              </w:rPr>
              <w:t xml:space="preserve">Respond </w:t>
            </w:r>
            <w:r w:rsidRPr="55558259">
              <w:rPr>
                <w:rFonts w:cs="Arial"/>
              </w:rPr>
              <w:t>to at least three</w:t>
            </w:r>
            <w:r w:rsidRPr="55558259">
              <w:rPr>
                <w:rFonts w:cs="Arial"/>
                <w:b/>
                <w:bCs/>
              </w:rPr>
              <w:t xml:space="preserve"> </w:t>
            </w:r>
            <w:r w:rsidRPr="55558259">
              <w:rPr>
                <w:rFonts w:cs="Arial"/>
              </w:rPr>
              <w:t xml:space="preserve">students </w:t>
            </w:r>
            <w:r>
              <w:t>in a manner that is thought provoking and appropriately challenges or elevates the discussion</w:t>
            </w:r>
            <w:r w:rsidRPr="55558259">
              <w:rPr>
                <w:rFonts w:cs="Arial"/>
              </w:rPr>
              <w:t>. All responses must be posted by 11:59 p.m. (Eastern time) on Sunday.</w:t>
            </w:r>
          </w:p>
        </w:tc>
        <w:tc>
          <w:tcPr>
            <w:tcW w:w="1440" w:type="dxa"/>
          </w:tcPr>
          <w:p w14:paraId="5E9ADDA4" w14:textId="55EB1AAD" w:rsidR="00EA706C" w:rsidRPr="00FD0DC5" w:rsidRDefault="55558259" w:rsidP="55558259">
            <w:pPr>
              <w:tabs>
                <w:tab w:val="left" w:pos="2329"/>
              </w:tabs>
              <w:rPr>
                <w:rFonts w:cs="Arial"/>
              </w:rPr>
            </w:pPr>
            <w:r w:rsidRPr="55558259">
              <w:rPr>
                <w:rFonts w:cs="Arial"/>
              </w:rPr>
              <w:t>5.1, 5.2</w:t>
            </w:r>
          </w:p>
        </w:tc>
        <w:tc>
          <w:tcPr>
            <w:tcW w:w="1440" w:type="dxa"/>
          </w:tcPr>
          <w:p w14:paraId="7635C553" w14:textId="376B3850" w:rsidR="00EA706C" w:rsidRPr="00FD0DC5" w:rsidRDefault="55558259" w:rsidP="00EA706C">
            <w:pPr>
              <w:tabs>
                <w:tab w:val="left" w:pos="2329"/>
              </w:tabs>
            </w:pPr>
            <w:r>
              <w:t xml:space="preserve">Discussion: one post and replies to three other posts = </w:t>
            </w:r>
            <w:r w:rsidRPr="55558259">
              <w:rPr>
                <w:b/>
                <w:bCs/>
              </w:rPr>
              <w:t xml:space="preserve">1 hour </w:t>
            </w:r>
          </w:p>
        </w:tc>
      </w:tr>
      <w:tr w:rsidR="00EA706C" w:rsidRPr="00842155" w14:paraId="72ED0E78" w14:textId="77777777" w:rsidTr="55558259">
        <w:tc>
          <w:tcPr>
            <w:tcW w:w="10170" w:type="dxa"/>
            <w:gridSpan w:val="2"/>
            <w:tcMar>
              <w:top w:w="115" w:type="dxa"/>
              <w:left w:w="115" w:type="dxa"/>
              <w:bottom w:w="115" w:type="dxa"/>
              <w:right w:w="115" w:type="dxa"/>
            </w:tcMar>
          </w:tcPr>
          <w:p w14:paraId="1D69AB5C" w14:textId="1B9F3D69" w:rsidR="00EA706C" w:rsidRDefault="55558259" w:rsidP="55558259">
            <w:pPr>
              <w:tabs>
                <w:tab w:val="left" w:pos="2329"/>
              </w:tabs>
              <w:rPr>
                <w:b/>
                <w:bCs/>
              </w:rPr>
            </w:pPr>
            <w:r w:rsidRPr="55558259">
              <w:rPr>
                <w:b/>
                <w:bCs/>
              </w:rPr>
              <w:t xml:space="preserve">Discussion: Does China Manipulate Its Currency to Keep Exports Cheap? </w:t>
            </w:r>
          </w:p>
          <w:p w14:paraId="79DF984C" w14:textId="77777777" w:rsidR="00EA706C" w:rsidRDefault="00EA706C" w:rsidP="00EA706C">
            <w:pPr>
              <w:tabs>
                <w:tab w:val="left" w:pos="2329"/>
              </w:tabs>
              <w:rPr>
                <w:b/>
              </w:rPr>
            </w:pPr>
          </w:p>
          <w:p w14:paraId="11E29E70" w14:textId="787D3562" w:rsidR="00EA706C" w:rsidRDefault="55558259" w:rsidP="55558259">
            <w:pPr>
              <w:tabs>
                <w:tab w:val="left" w:pos="2329"/>
              </w:tabs>
              <w:rPr>
                <w:rFonts w:cs="Arial"/>
              </w:rPr>
            </w:pPr>
            <w:r w:rsidRPr="55558259">
              <w:rPr>
                <w:b/>
                <w:bCs/>
              </w:rPr>
              <w:lastRenderedPageBreak/>
              <w:t>Pos</w:t>
            </w:r>
            <w:r>
              <w:t xml:space="preserve">t a clear and logical response in 150 to 200 words to the following questions, providing specific examples to support your answers. </w:t>
            </w:r>
          </w:p>
          <w:p w14:paraId="3DE4E7DC" w14:textId="77777777" w:rsidR="00EA706C" w:rsidRPr="00BA4F0C" w:rsidRDefault="00EA706C" w:rsidP="00EA706C">
            <w:pPr>
              <w:tabs>
                <w:tab w:val="left" w:pos="2329"/>
              </w:tabs>
              <w:rPr>
                <w:rFonts w:cs="Arial"/>
                <w:szCs w:val="20"/>
              </w:rPr>
            </w:pPr>
          </w:p>
          <w:p w14:paraId="0A4E06F3" w14:textId="711C90C2" w:rsidR="00EA706C" w:rsidRDefault="55558259" w:rsidP="55558259">
            <w:pPr>
              <w:pStyle w:val="ListParagraph"/>
              <w:numPr>
                <w:ilvl w:val="0"/>
                <w:numId w:val="15"/>
              </w:numPr>
              <w:tabs>
                <w:tab w:val="left" w:pos="2329"/>
              </w:tabs>
              <w:rPr>
                <w:rFonts w:cs="Arial"/>
              </w:rPr>
            </w:pPr>
            <w:r w:rsidRPr="55558259">
              <w:rPr>
                <w:rFonts w:cs="Arial"/>
              </w:rPr>
              <w:t>China has long been accused of manipulating its currency to keep its exports cheap. Do you agree or disagree with this accusation?</w:t>
            </w:r>
            <w:r w:rsidR="00EA706C">
              <w:br/>
            </w:r>
          </w:p>
          <w:p w14:paraId="48AE8F17" w14:textId="58987E6A" w:rsidR="00EA706C" w:rsidRDefault="55558259" w:rsidP="55558259">
            <w:pPr>
              <w:pStyle w:val="ListParagraph"/>
              <w:numPr>
                <w:ilvl w:val="0"/>
                <w:numId w:val="15"/>
              </w:numPr>
              <w:tabs>
                <w:tab w:val="left" w:pos="2329"/>
              </w:tabs>
              <w:rPr>
                <w:rFonts w:cs="Arial"/>
              </w:rPr>
            </w:pPr>
            <w:r w:rsidRPr="55558259">
              <w:rPr>
                <w:rFonts w:cs="Arial"/>
              </w:rPr>
              <w:t xml:space="preserve">How would you approach this problem? </w:t>
            </w:r>
            <w:r w:rsidR="00EA706C">
              <w:br/>
            </w:r>
          </w:p>
          <w:p w14:paraId="4091097A" w14:textId="1326C839" w:rsidR="00EA706C" w:rsidRDefault="55558259" w:rsidP="55558259">
            <w:pPr>
              <w:pStyle w:val="ListParagraph"/>
              <w:numPr>
                <w:ilvl w:val="0"/>
                <w:numId w:val="15"/>
              </w:numPr>
              <w:tabs>
                <w:tab w:val="left" w:pos="2329"/>
              </w:tabs>
              <w:rPr>
                <w:rFonts w:cs="Arial"/>
              </w:rPr>
            </w:pPr>
            <w:r w:rsidRPr="55558259">
              <w:rPr>
                <w:rFonts w:cs="Arial"/>
              </w:rPr>
              <w:t xml:space="preserve">What are some potential solutions? </w:t>
            </w:r>
          </w:p>
          <w:p w14:paraId="35C0918B" w14:textId="77777777" w:rsidR="00EA706C" w:rsidRDefault="00EA706C" w:rsidP="00EA706C">
            <w:pPr>
              <w:tabs>
                <w:tab w:val="left" w:pos="2329"/>
              </w:tabs>
              <w:rPr>
                <w:rFonts w:cs="Arial"/>
                <w:szCs w:val="20"/>
              </w:rPr>
            </w:pPr>
          </w:p>
          <w:p w14:paraId="379C45D5" w14:textId="77777777" w:rsidR="00EA706C" w:rsidRPr="00E9683B" w:rsidRDefault="55558259" w:rsidP="55558259">
            <w:pPr>
              <w:ind w:left="360" w:hanging="360"/>
              <w:rPr>
                <w:rFonts w:cs="Arial"/>
              </w:rPr>
            </w:pPr>
            <w:r w:rsidRPr="55558259">
              <w:rPr>
                <w:rFonts w:cs="Arial"/>
                <w:i/>
                <w:iCs/>
              </w:rPr>
              <w:t>Note</w:t>
            </w:r>
            <w:r w:rsidRPr="55558259">
              <w:rPr>
                <w:rFonts w:cs="Arial"/>
              </w:rPr>
              <w:t xml:space="preserve">. Initial answers to the question are due by 11:59 p.m. (Eastern time) on Thursday. </w:t>
            </w:r>
          </w:p>
          <w:p w14:paraId="012FC909" w14:textId="77777777" w:rsidR="00EA706C" w:rsidRPr="00E9683B" w:rsidRDefault="00EA706C" w:rsidP="00EA706C">
            <w:pPr>
              <w:ind w:left="360" w:hanging="360"/>
              <w:rPr>
                <w:rFonts w:cs="Arial"/>
                <w:szCs w:val="20"/>
              </w:rPr>
            </w:pPr>
          </w:p>
          <w:p w14:paraId="0A7BDFB9" w14:textId="7675F73F" w:rsidR="00EA706C" w:rsidRDefault="55558259" w:rsidP="55558259">
            <w:pPr>
              <w:tabs>
                <w:tab w:val="left" w:pos="2329"/>
              </w:tabs>
              <w:rPr>
                <w:b/>
                <w:bCs/>
              </w:rPr>
            </w:pPr>
            <w:r w:rsidRPr="55558259">
              <w:rPr>
                <w:rFonts w:cs="Arial"/>
                <w:b/>
                <w:bCs/>
              </w:rPr>
              <w:t xml:space="preserve">Respond </w:t>
            </w:r>
            <w:r w:rsidRPr="55558259">
              <w:rPr>
                <w:rFonts w:cs="Arial"/>
              </w:rPr>
              <w:t>to at least three</w:t>
            </w:r>
            <w:r w:rsidRPr="55558259">
              <w:rPr>
                <w:rFonts w:cs="Arial"/>
                <w:b/>
                <w:bCs/>
              </w:rPr>
              <w:t xml:space="preserve"> </w:t>
            </w:r>
            <w:r w:rsidRPr="55558259">
              <w:rPr>
                <w:rFonts w:cs="Arial"/>
              </w:rPr>
              <w:t xml:space="preserve">students </w:t>
            </w:r>
            <w:r>
              <w:t>in a manner that is thought provoking and appropriately challenges or elevates the discussion</w:t>
            </w:r>
            <w:r w:rsidRPr="55558259">
              <w:rPr>
                <w:rFonts w:cs="Arial"/>
              </w:rPr>
              <w:t>. All responses must be posted by 11:59 p.m. (Eastern time) on Sunday.</w:t>
            </w:r>
          </w:p>
        </w:tc>
        <w:tc>
          <w:tcPr>
            <w:tcW w:w="1440" w:type="dxa"/>
          </w:tcPr>
          <w:p w14:paraId="4D42815E" w14:textId="687E78BC" w:rsidR="00EA706C" w:rsidRPr="00842155" w:rsidRDefault="55558259" w:rsidP="55558259">
            <w:pPr>
              <w:tabs>
                <w:tab w:val="left" w:pos="2329"/>
              </w:tabs>
              <w:rPr>
                <w:rFonts w:cs="Arial"/>
              </w:rPr>
            </w:pPr>
            <w:r w:rsidRPr="55558259">
              <w:rPr>
                <w:rFonts w:cs="Arial"/>
              </w:rPr>
              <w:lastRenderedPageBreak/>
              <w:t>5.2, 5.3</w:t>
            </w:r>
          </w:p>
        </w:tc>
        <w:tc>
          <w:tcPr>
            <w:tcW w:w="1440" w:type="dxa"/>
          </w:tcPr>
          <w:p w14:paraId="0B69BFBB" w14:textId="65191A33" w:rsidR="00EA706C" w:rsidRPr="00103FC5" w:rsidRDefault="55558259" w:rsidP="00EA706C">
            <w:pPr>
              <w:tabs>
                <w:tab w:val="left" w:pos="2329"/>
              </w:tabs>
            </w:pPr>
            <w:r>
              <w:t xml:space="preserve">Discussion: one post and replies to </w:t>
            </w:r>
            <w:r>
              <w:lastRenderedPageBreak/>
              <w:t xml:space="preserve">three other posts = </w:t>
            </w:r>
            <w:r w:rsidRPr="55558259">
              <w:rPr>
                <w:b/>
                <w:bCs/>
              </w:rPr>
              <w:t>1 hour</w:t>
            </w:r>
          </w:p>
        </w:tc>
      </w:tr>
      <w:tr w:rsidR="00EA706C" w:rsidRPr="007F339F" w14:paraId="02415015" w14:textId="77777777" w:rsidTr="55558259">
        <w:tc>
          <w:tcPr>
            <w:tcW w:w="10170" w:type="dxa"/>
            <w:gridSpan w:val="2"/>
            <w:tcMar>
              <w:top w:w="115" w:type="dxa"/>
              <w:left w:w="115" w:type="dxa"/>
              <w:bottom w:w="115" w:type="dxa"/>
              <w:right w:w="115" w:type="dxa"/>
            </w:tcMar>
          </w:tcPr>
          <w:p w14:paraId="06A17BD9" w14:textId="307D07E4" w:rsidR="00EA706C" w:rsidRDefault="55558259" w:rsidP="55558259">
            <w:pPr>
              <w:tabs>
                <w:tab w:val="left" w:pos="2329"/>
              </w:tabs>
              <w:rPr>
                <w:rFonts w:cs="Arial"/>
                <w:b/>
                <w:bCs/>
              </w:rPr>
            </w:pPr>
            <w:r w:rsidRPr="55558259">
              <w:rPr>
                <w:rFonts w:cs="Arial"/>
                <w:b/>
                <w:bCs/>
              </w:rPr>
              <w:lastRenderedPageBreak/>
              <w:t xml:space="preserve">Ch. 16 Review Questions </w:t>
            </w:r>
          </w:p>
          <w:p w14:paraId="7C18F0F8" w14:textId="77777777" w:rsidR="00EA706C" w:rsidRPr="001D2EB4" w:rsidRDefault="00EA706C" w:rsidP="00EA706C">
            <w:pPr>
              <w:tabs>
                <w:tab w:val="left" w:pos="2329"/>
              </w:tabs>
              <w:rPr>
                <w:rFonts w:cs="Arial"/>
                <w:szCs w:val="20"/>
              </w:rPr>
            </w:pPr>
          </w:p>
          <w:p w14:paraId="63E162B0" w14:textId="6FEA4DFF" w:rsidR="00EA706C" w:rsidRDefault="55558259" w:rsidP="55558259">
            <w:pPr>
              <w:tabs>
                <w:tab w:val="left" w:pos="2329"/>
              </w:tabs>
              <w:rPr>
                <w:rFonts w:cs="Arial"/>
                <w:i/>
                <w:iCs/>
              </w:rPr>
            </w:pPr>
            <w:r w:rsidRPr="55558259">
              <w:rPr>
                <w:rFonts w:cs="Arial"/>
                <w:b/>
                <w:bCs/>
              </w:rPr>
              <w:t>Complete</w:t>
            </w:r>
            <w:r w:rsidRPr="55558259">
              <w:rPr>
                <w:rFonts w:cs="Arial"/>
              </w:rPr>
              <w:t xml:space="preserve"> Review Questions 16-1 through 16-9 on pp. 500 &amp; 501 of </w:t>
            </w:r>
            <w:r w:rsidRPr="55558259">
              <w:rPr>
                <w:rFonts w:cs="Arial"/>
                <w:i/>
                <w:iCs/>
              </w:rPr>
              <w:t>Foundations of Finance.</w:t>
            </w:r>
          </w:p>
          <w:p w14:paraId="424B1F89" w14:textId="77777777" w:rsidR="000A159F" w:rsidRPr="001D2EB4" w:rsidRDefault="000A159F" w:rsidP="00EA706C">
            <w:pPr>
              <w:tabs>
                <w:tab w:val="left" w:pos="2329"/>
              </w:tabs>
              <w:rPr>
                <w:rFonts w:cs="Arial"/>
                <w:szCs w:val="20"/>
              </w:rPr>
            </w:pPr>
          </w:p>
          <w:p w14:paraId="71043E19" w14:textId="2DF99054" w:rsidR="00EA706C" w:rsidRPr="001D2EB4" w:rsidRDefault="55558259" w:rsidP="55558259">
            <w:pPr>
              <w:tabs>
                <w:tab w:val="left" w:pos="2329"/>
              </w:tabs>
              <w:rPr>
                <w:rFonts w:cs="Arial"/>
                <w:b/>
                <w:bCs/>
              </w:rPr>
            </w:pPr>
            <w:r w:rsidRPr="55558259">
              <w:rPr>
                <w:rFonts w:cs="Arial"/>
                <w:b/>
                <w:bCs/>
              </w:rPr>
              <w:t xml:space="preserve">Submit </w:t>
            </w:r>
            <w:r w:rsidRPr="55558259">
              <w:rPr>
                <w:rFonts w:cs="Arial"/>
              </w:rPr>
              <w:t>your answers through Blackboard.</w:t>
            </w:r>
          </w:p>
        </w:tc>
        <w:tc>
          <w:tcPr>
            <w:tcW w:w="1440" w:type="dxa"/>
          </w:tcPr>
          <w:p w14:paraId="4ACF3BC5" w14:textId="5C0F057B" w:rsidR="00EA706C" w:rsidRPr="009F6FAF" w:rsidRDefault="55558259" w:rsidP="55558259">
            <w:pPr>
              <w:tabs>
                <w:tab w:val="left" w:pos="2329"/>
              </w:tabs>
              <w:rPr>
                <w:rFonts w:cs="Arial"/>
              </w:rPr>
            </w:pPr>
            <w:r w:rsidRPr="55558259">
              <w:rPr>
                <w:rFonts w:cs="Arial"/>
              </w:rPr>
              <w:t>5.1, 5.3, 5.4</w:t>
            </w:r>
          </w:p>
        </w:tc>
        <w:tc>
          <w:tcPr>
            <w:tcW w:w="1440" w:type="dxa"/>
          </w:tcPr>
          <w:p w14:paraId="0B34C39F" w14:textId="127D5299" w:rsidR="00EA706C" w:rsidRPr="009F6FAF" w:rsidRDefault="55558259" w:rsidP="55558259">
            <w:pPr>
              <w:tabs>
                <w:tab w:val="left" w:pos="2329"/>
              </w:tabs>
              <w:rPr>
                <w:rFonts w:cs="Arial"/>
              </w:rPr>
            </w:pPr>
            <w:r w:rsidRPr="55558259">
              <w:rPr>
                <w:rFonts w:cs="Arial"/>
              </w:rPr>
              <w:t xml:space="preserve">Review Instructor Feedback = </w:t>
            </w:r>
            <w:r w:rsidRPr="55558259">
              <w:rPr>
                <w:rFonts w:cs="Arial"/>
                <w:b/>
                <w:bCs/>
              </w:rPr>
              <w:t>.5 hour</w:t>
            </w:r>
          </w:p>
        </w:tc>
      </w:tr>
      <w:tr w:rsidR="00EA706C" w:rsidRPr="007F339F" w14:paraId="44F204CB" w14:textId="77777777" w:rsidTr="55558259">
        <w:tc>
          <w:tcPr>
            <w:tcW w:w="10170" w:type="dxa"/>
            <w:gridSpan w:val="2"/>
            <w:tcMar>
              <w:top w:w="115" w:type="dxa"/>
              <w:left w:w="115" w:type="dxa"/>
              <w:bottom w:w="115" w:type="dxa"/>
              <w:right w:w="115" w:type="dxa"/>
            </w:tcMar>
          </w:tcPr>
          <w:p w14:paraId="5A22B9E9" w14:textId="025E30BB" w:rsidR="00D94F73" w:rsidRPr="00D94F73" w:rsidRDefault="55558259" w:rsidP="55558259">
            <w:pPr>
              <w:tabs>
                <w:tab w:val="left" w:pos="2329"/>
              </w:tabs>
              <w:rPr>
                <w:rFonts w:cs="Arial"/>
                <w:b/>
                <w:bCs/>
              </w:rPr>
            </w:pPr>
            <w:r w:rsidRPr="55558259">
              <w:rPr>
                <w:rFonts w:cs="Arial"/>
                <w:b/>
                <w:bCs/>
              </w:rPr>
              <w:t>Ch. 16 Study Problems</w:t>
            </w:r>
          </w:p>
          <w:p w14:paraId="0142FFDB" w14:textId="77777777" w:rsidR="00D94F73" w:rsidRDefault="00D94F73" w:rsidP="00EA706C">
            <w:pPr>
              <w:tabs>
                <w:tab w:val="left" w:pos="2329"/>
              </w:tabs>
              <w:rPr>
                <w:rFonts w:cs="Arial"/>
                <w:szCs w:val="20"/>
              </w:rPr>
            </w:pPr>
          </w:p>
          <w:p w14:paraId="0C60BBA4" w14:textId="0ABF22A8" w:rsidR="00D94F73" w:rsidRDefault="55558259" w:rsidP="55558259">
            <w:pPr>
              <w:tabs>
                <w:tab w:val="left" w:pos="2329"/>
              </w:tabs>
              <w:rPr>
                <w:rFonts w:cs="Arial"/>
                <w:i/>
                <w:iCs/>
              </w:rPr>
            </w:pPr>
            <w:r w:rsidRPr="55558259">
              <w:rPr>
                <w:rFonts w:cs="Arial"/>
                <w:b/>
                <w:bCs/>
              </w:rPr>
              <w:t>Complete</w:t>
            </w:r>
            <w:r w:rsidRPr="55558259">
              <w:rPr>
                <w:rFonts w:cs="Arial"/>
              </w:rPr>
              <w:t xml:space="preserve"> Study Problems 16-1, 16-2, &amp; 16-4 on p. 501 of </w:t>
            </w:r>
            <w:r w:rsidRPr="55558259">
              <w:rPr>
                <w:rFonts w:cs="Arial"/>
                <w:i/>
                <w:iCs/>
              </w:rPr>
              <w:t>Foundations of Finance.</w:t>
            </w:r>
          </w:p>
          <w:p w14:paraId="5705B0D2" w14:textId="77777777" w:rsidR="000A159F" w:rsidRPr="001D2EB4" w:rsidRDefault="000A159F" w:rsidP="00D94F73">
            <w:pPr>
              <w:tabs>
                <w:tab w:val="left" w:pos="2329"/>
              </w:tabs>
              <w:rPr>
                <w:rFonts w:cs="Arial"/>
                <w:szCs w:val="20"/>
              </w:rPr>
            </w:pPr>
          </w:p>
          <w:p w14:paraId="46DBDCB4" w14:textId="564D2D73" w:rsidR="00D94F73" w:rsidRDefault="55558259" w:rsidP="55558259">
            <w:pPr>
              <w:tabs>
                <w:tab w:val="left" w:pos="2329"/>
              </w:tabs>
              <w:rPr>
                <w:rFonts w:cs="Arial"/>
                <w:b/>
                <w:bCs/>
              </w:rPr>
            </w:pPr>
            <w:r w:rsidRPr="55558259">
              <w:rPr>
                <w:rFonts w:cs="Arial"/>
                <w:b/>
                <w:bCs/>
              </w:rPr>
              <w:t xml:space="preserve">Submit </w:t>
            </w:r>
            <w:r w:rsidRPr="55558259">
              <w:rPr>
                <w:rFonts w:cs="Arial"/>
              </w:rPr>
              <w:t>your answers through Blackboard.</w:t>
            </w:r>
          </w:p>
        </w:tc>
        <w:tc>
          <w:tcPr>
            <w:tcW w:w="1440" w:type="dxa"/>
          </w:tcPr>
          <w:p w14:paraId="7BAECD50" w14:textId="535AA001" w:rsidR="00EA706C" w:rsidRDefault="55558259" w:rsidP="55558259">
            <w:pPr>
              <w:tabs>
                <w:tab w:val="left" w:pos="2329"/>
              </w:tabs>
              <w:rPr>
                <w:rFonts w:cs="Arial"/>
              </w:rPr>
            </w:pPr>
            <w:r w:rsidRPr="55558259">
              <w:rPr>
                <w:rFonts w:cs="Arial"/>
              </w:rPr>
              <w:t>5.1, 5.3, 5.4</w:t>
            </w:r>
          </w:p>
        </w:tc>
        <w:tc>
          <w:tcPr>
            <w:tcW w:w="1440" w:type="dxa"/>
          </w:tcPr>
          <w:p w14:paraId="7C0773CA" w14:textId="6CD6832F" w:rsidR="00EA706C" w:rsidRPr="009F6FAF" w:rsidRDefault="55558259" w:rsidP="55558259">
            <w:pPr>
              <w:tabs>
                <w:tab w:val="left" w:pos="2329"/>
              </w:tabs>
              <w:rPr>
                <w:rFonts w:cs="Arial"/>
              </w:rPr>
            </w:pPr>
            <w:r w:rsidRPr="55558259">
              <w:rPr>
                <w:rFonts w:cs="Arial"/>
              </w:rPr>
              <w:t xml:space="preserve">Review Instructor Feedback = </w:t>
            </w:r>
            <w:r w:rsidRPr="55558259">
              <w:rPr>
                <w:rFonts w:cs="Arial"/>
                <w:b/>
                <w:bCs/>
              </w:rPr>
              <w:t>.5 hour</w:t>
            </w:r>
          </w:p>
        </w:tc>
      </w:tr>
      <w:tr w:rsidR="00EA706C" w:rsidRPr="007F339F" w14:paraId="0252405F" w14:textId="77777777" w:rsidTr="55558259">
        <w:tc>
          <w:tcPr>
            <w:tcW w:w="10170" w:type="dxa"/>
            <w:gridSpan w:val="2"/>
            <w:tcMar>
              <w:top w:w="115" w:type="dxa"/>
              <w:left w:w="115" w:type="dxa"/>
              <w:bottom w:w="115" w:type="dxa"/>
              <w:right w:w="115" w:type="dxa"/>
            </w:tcMar>
          </w:tcPr>
          <w:p w14:paraId="09E2FD83" w14:textId="27ACCDC3" w:rsidR="00EA706C" w:rsidRDefault="55558259" w:rsidP="55558259">
            <w:pPr>
              <w:tabs>
                <w:tab w:val="left" w:pos="2329"/>
              </w:tabs>
              <w:rPr>
                <w:rFonts w:cs="Arial"/>
                <w:b/>
                <w:bCs/>
              </w:rPr>
            </w:pPr>
            <w:r w:rsidRPr="55558259">
              <w:rPr>
                <w:rFonts w:cs="Arial"/>
                <w:b/>
                <w:bCs/>
              </w:rPr>
              <w:t>Ch. 16 Mini Case</w:t>
            </w:r>
          </w:p>
          <w:p w14:paraId="3B9439FC" w14:textId="40815515" w:rsidR="00D94F73" w:rsidRDefault="00D94F73" w:rsidP="00EA706C">
            <w:pPr>
              <w:tabs>
                <w:tab w:val="left" w:pos="2329"/>
              </w:tabs>
              <w:rPr>
                <w:rFonts w:cs="Arial"/>
                <w:b/>
                <w:szCs w:val="20"/>
              </w:rPr>
            </w:pPr>
          </w:p>
          <w:p w14:paraId="3632CDD7" w14:textId="560F6FBF" w:rsidR="00D94F73" w:rsidRDefault="55558259" w:rsidP="55558259">
            <w:pPr>
              <w:tabs>
                <w:tab w:val="left" w:pos="2329"/>
              </w:tabs>
              <w:rPr>
                <w:rFonts w:cs="Arial"/>
                <w:i/>
                <w:iCs/>
              </w:rPr>
            </w:pPr>
            <w:r w:rsidRPr="55558259">
              <w:rPr>
                <w:rFonts w:cs="Arial"/>
                <w:b/>
                <w:bCs/>
              </w:rPr>
              <w:t>Read</w:t>
            </w:r>
            <w:r w:rsidRPr="55558259">
              <w:rPr>
                <w:rFonts w:cs="Arial"/>
              </w:rPr>
              <w:t xml:space="preserve"> the Mini Case on p. 502 of </w:t>
            </w:r>
            <w:r w:rsidRPr="55558259">
              <w:rPr>
                <w:rFonts w:cs="Arial"/>
                <w:i/>
                <w:iCs/>
              </w:rPr>
              <w:t>Foundations of Finance.</w:t>
            </w:r>
          </w:p>
          <w:p w14:paraId="105D5144" w14:textId="77777777" w:rsidR="000A159F" w:rsidRPr="001D2EB4" w:rsidRDefault="000A159F" w:rsidP="00D94F73">
            <w:pPr>
              <w:tabs>
                <w:tab w:val="left" w:pos="2329"/>
              </w:tabs>
              <w:rPr>
                <w:rFonts w:cs="Arial"/>
                <w:szCs w:val="20"/>
              </w:rPr>
            </w:pPr>
          </w:p>
          <w:p w14:paraId="5E41574A" w14:textId="61A1339D" w:rsidR="00D94F73" w:rsidRDefault="55558259" w:rsidP="55558259">
            <w:pPr>
              <w:tabs>
                <w:tab w:val="left" w:pos="2329"/>
              </w:tabs>
              <w:rPr>
                <w:rFonts w:cs="Arial"/>
              </w:rPr>
            </w:pPr>
            <w:r w:rsidRPr="55558259">
              <w:rPr>
                <w:rFonts w:cs="Arial"/>
                <w:b/>
                <w:bCs/>
              </w:rPr>
              <w:t>Complete</w:t>
            </w:r>
            <w:r w:rsidRPr="55558259">
              <w:rPr>
                <w:rFonts w:cs="Arial"/>
              </w:rPr>
              <w:t xml:space="preserve"> a–</w:t>
            </w:r>
            <w:proofErr w:type="spellStart"/>
            <w:r w:rsidRPr="55558259">
              <w:rPr>
                <w:rFonts w:cs="Arial"/>
              </w:rPr>
              <w:t>i</w:t>
            </w:r>
            <w:proofErr w:type="spellEnd"/>
            <w:r w:rsidRPr="55558259">
              <w:rPr>
                <w:rFonts w:cs="Arial"/>
              </w:rPr>
              <w:t xml:space="preserve"> on p. 502. </w:t>
            </w:r>
          </w:p>
          <w:p w14:paraId="67036389" w14:textId="77777777" w:rsidR="000A159F" w:rsidRDefault="000A159F" w:rsidP="00EA706C">
            <w:pPr>
              <w:tabs>
                <w:tab w:val="left" w:pos="2329"/>
              </w:tabs>
              <w:rPr>
                <w:rFonts w:cs="Arial"/>
                <w:szCs w:val="20"/>
              </w:rPr>
            </w:pPr>
          </w:p>
          <w:p w14:paraId="33F8B817" w14:textId="4F032E71" w:rsidR="00EA706C" w:rsidRDefault="55558259" w:rsidP="55558259">
            <w:pPr>
              <w:tabs>
                <w:tab w:val="left" w:pos="2329"/>
              </w:tabs>
              <w:rPr>
                <w:rFonts w:cs="Arial"/>
                <w:b/>
                <w:bCs/>
              </w:rPr>
            </w:pPr>
            <w:r w:rsidRPr="55558259">
              <w:rPr>
                <w:rFonts w:cs="Arial"/>
                <w:b/>
                <w:bCs/>
              </w:rPr>
              <w:t>Submit</w:t>
            </w:r>
            <w:r w:rsidRPr="55558259">
              <w:rPr>
                <w:rFonts w:cs="Arial"/>
              </w:rPr>
              <w:t xml:space="preserve"> your answers through Blackboard. </w:t>
            </w:r>
          </w:p>
        </w:tc>
        <w:tc>
          <w:tcPr>
            <w:tcW w:w="1440" w:type="dxa"/>
          </w:tcPr>
          <w:p w14:paraId="67BB2983" w14:textId="26EA93B5" w:rsidR="00EA706C" w:rsidRDefault="55558259" w:rsidP="55558259">
            <w:pPr>
              <w:tabs>
                <w:tab w:val="left" w:pos="2329"/>
              </w:tabs>
              <w:rPr>
                <w:rFonts w:cs="Arial"/>
              </w:rPr>
            </w:pPr>
            <w:r w:rsidRPr="55558259">
              <w:rPr>
                <w:rFonts w:cs="Arial"/>
              </w:rPr>
              <w:t>5.1, 5.3, 5.4</w:t>
            </w:r>
          </w:p>
        </w:tc>
        <w:tc>
          <w:tcPr>
            <w:tcW w:w="1440" w:type="dxa"/>
          </w:tcPr>
          <w:p w14:paraId="12347AA8" w14:textId="7C73867A" w:rsidR="00EA706C" w:rsidRPr="009F6FAF" w:rsidRDefault="55558259" w:rsidP="55558259">
            <w:pPr>
              <w:tabs>
                <w:tab w:val="left" w:pos="2329"/>
              </w:tabs>
              <w:rPr>
                <w:rFonts w:cs="Arial"/>
              </w:rPr>
            </w:pPr>
            <w:r w:rsidRPr="55558259">
              <w:rPr>
                <w:rFonts w:cs="Arial"/>
              </w:rPr>
              <w:t xml:space="preserve">Review Instructor Feedback = </w:t>
            </w:r>
            <w:r w:rsidRPr="55558259">
              <w:rPr>
                <w:rFonts w:cs="Arial"/>
                <w:b/>
                <w:bCs/>
              </w:rPr>
              <w:t>.5 hour</w:t>
            </w:r>
          </w:p>
        </w:tc>
      </w:tr>
    </w:tbl>
    <w:p w14:paraId="48CA0A17" w14:textId="77777777" w:rsidR="007B0ED6" w:rsidRDefault="007B0ED6">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7F339F" w14:paraId="09755C79" w14:textId="77777777" w:rsidTr="55558259">
        <w:tc>
          <w:tcPr>
            <w:tcW w:w="10170" w:type="dxa"/>
            <w:gridSpan w:val="2"/>
            <w:tcMar>
              <w:top w:w="115" w:type="dxa"/>
              <w:left w:w="115" w:type="dxa"/>
              <w:bottom w:w="115" w:type="dxa"/>
              <w:right w:w="115" w:type="dxa"/>
            </w:tcMar>
          </w:tcPr>
          <w:p w14:paraId="0040AB27" w14:textId="56F75431" w:rsidR="002C1641" w:rsidRDefault="55558259" w:rsidP="55558259">
            <w:pPr>
              <w:tabs>
                <w:tab w:val="left" w:pos="2329"/>
              </w:tabs>
              <w:rPr>
                <w:rFonts w:cs="Arial"/>
                <w:b/>
                <w:bCs/>
              </w:rPr>
            </w:pPr>
            <w:r w:rsidRPr="55558259">
              <w:rPr>
                <w:rFonts w:cs="Arial"/>
                <w:b/>
                <w:bCs/>
              </w:rPr>
              <w:lastRenderedPageBreak/>
              <w:t>GDP Report</w:t>
            </w:r>
          </w:p>
          <w:p w14:paraId="0D894B24" w14:textId="77777777" w:rsidR="00CA2BF8" w:rsidRDefault="00CA2BF8" w:rsidP="00FD5474">
            <w:pPr>
              <w:tabs>
                <w:tab w:val="left" w:pos="2329"/>
              </w:tabs>
              <w:rPr>
                <w:rFonts w:cs="Arial"/>
                <w:b/>
                <w:szCs w:val="20"/>
              </w:rPr>
            </w:pPr>
          </w:p>
          <w:p w14:paraId="67145FA5" w14:textId="13BA7EC7" w:rsidR="00CA2BF8" w:rsidRDefault="55558259" w:rsidP="55558259">
            <w:pPr>
              <w:tabs>
                <w:tab w:val="left" w:pos="2329"/>
              </w:tabs>
              <w:rPr>
                <w:rFonts w:cs="Arial"/>
                <w:b/>
                <w:bCs/>
              </w:rPr>
            </w:pPr>
            <w:r w:rsidRPr="55558259">
              <w:rPr>
                <w:rFonts w:cs="Arial"/>
                <w:b/>
                <w:bCs/>
              </w:rPr>
              <w:t xml:space="preserve">Review </w:t>
            </w:r>
            <w:hyperlink r:id="rId57">
              <w:r w:rsidRPr="55558259">
                <w:rPr>
                  <w:rStyle w:val="Hyperlink"/>
                  <w:rFonts w:cs="Arial"/>
                </w:rPr>
                <w:t>World GDP Ranking 2015 Data and Charts</w:t>
              </w:r>
            </w:hyperlink>
            <w:r w:rsidRPr="55558259">
              <w:rPr>
                <w:rStyle w:val="Hyperlink"/>
                <w:rFonts w:cs="Arial"/>
                <w:color w:val="auto"/>
                <w:u w:val="none"/>
              </w:rPr>
              <w:t>.</w:t>
            </w:r>
            <w:r w:rsidRPr="55558259">
              <w:rPr>
                <w:rFonts w:cs="Arial"/>
                <w:b/>
                <w:bCs/>
              </w:rPr>
              <w:t xml:space="preserve"> </w:t>
            </w:r>
          </w:p>
          <w:p w14:paraId="080E63B4" w14:textId="77777777" w:rsidR="000A159F" w:rsidRDefault="000A159F" w:rsidP="00FD5474">
            <w:pPr>
              <w:tabs>
                <w:tab w:val="left" w:pos="2329"/>
              </w:tabs>
              <w:rPr>
                <w:rFonts w:cs="Arial"/>
                <w:b/>
                <w:szCs w:val="20"/>
              </w:rPr>
            </w:pPr>
          </w:p>
          <w:p w14:paraId="554EF9EE" w14:textId="0045EACD" w:rsidR="00E25C15" w:rsidRDefault="55558259" w:rsidP="55558259">
            <w:pPr>
              <w:tabs>
                <w:tab w:val="left" w:pos="2329"/>
              </w:tabs>
              <w:rPr>
                <w:rFonts w:cs="Arial"/>
              </w:rPr>
            </w:pPr>
            <w:r w:rsidRPr="55558259">
              <w:rPr>
                <w:rFonts w:cs="Arial"/>
                <w:b/>
                <w:bCs/>
              </w:rPr>
              <w:t>Select</w:t>
            </w:r>
            <w:r w:rsidRPr="55558259">
              <w:rPr>
                <w:rFonts w:cs="Arial"/>
              </w:rPr>
              <w:t xml:space="preserve"> three countries in each of the following categories to investigate for this paper. </w:t>
            </w:r>
          </w:p>
          <w:p w14:paraId="102E3015" w14:textId="77777777" w:rsidR="00E25C15" w:rsidRDefault="00E25C15" w:rsidP="00FD5474">
            <w:pPr>
              <w:tabs>
                <w:tab w:val="left" w:pos="2329"/>
              </w:tabs>
              <w:rPr>
                <w:rFonts w:cs="Arial"/>
                <w:szCs w:val="20"/>
              </w:rPr>
            </w:pPr>
          </w:p>
          <w:p w14:paraId="01007DA0" w14:textId="154D6902" w:rsidR="00E25C15" w:rsidRDefault="55558259" w:rsidP="00883E3F">
            <w:pPr>
              <w:pStyle w:val="AssignmentsLevel2"/>
            </w:pPr>
            <w:r>
              <w:t>Category 1: Identify three countries that have a GDP above $3 trillion (many industrialized countries).</w:t>
            </w:r>
          </w:p>
          <w:p w14:paraId="2B928841" w14:textId="12F20941" w:rsidR="0064478E" w:rsidRDefault="55558259" w:rsidP="00883E3F">
            <w:pPr>
              <w:pStyle w:val="AssignmentsLevel2"/>
            </w:pPr>
            <w:r>
              <w:t>Category 2: Identify three countries that have a GDP of $1–3 trillion.</w:t>
            </w:r>
          </w:p>
          <w:p w14:paraId="01CF2471" w14:textId="6A59BB2F" w:rsidR="0064478E" w:rsidRPr="00E25C15" w:rsidRDefault="55558259" w:rsidP="00883E3F">
            <w:pPr>
              <w:pStyle w:val="AssignmentsLevel2"/>
            </w:pPr>
            <w:r>
              <w:t xml:space="preserve">Category 3: Identify three countries that have a GDP of half a trillion to $1 trillion. </w:t>
            </w:r>
          </w:p>
          <w:p w14:paraId="74ECD049" w14:textId="77777777" w:rsidR="0064478E" w:rsidRDefault="0064478E" w:rsidP="00FD5474">
            <w:pPr>
              <w:tabs>
                <w:tab w:val="left" w:pos="2329"/>
              </w:tabs>
              <w:rPr>
                <w:rFonts w:cs="Arial"/>
                <w:szCs w:val="20"/>
              </w:rPr>
            </w:pPr>
          </w:p>
          <w:p w14:paraId="43108D8A" w14:textId="0F6ED93D" w:rsidR="001D2EB4" w:rsidRDefault="55558259" w:rsidP="55558259">
            <w:pPr>
              <w:tabs>
                <w:tab w:val="left" w:pos="2329"/>
              </w:tabs>
              <w:rPr>
                <w:rFonts w:cs="Arial"/>
              </w:rPr>
            </w:pPr>
            <w:r w:rsidRPr="55558259">
              <w:rPr>
                <w:rFonts w:cs="Arial"/>
                <w:b/>
                <w:bCs/>
              </w:rPr>
              <w:t>Write</w:t>
            </w:r>
            <w:r w:rsidRPr="55558259">
              <w:rPr>
                <w:rFonts w:cs="Arial"/>
              </w:rPr>
              <w:t xml:space="preserve"> a 2-page paper in which you address the following for each category:</w:t>
            </w:r>
          </w:p>
          <w:p w14:paraId="6D12BC8C" w14:textId="77777777" w:rsidR="001D2EB4" w:rsidRDefault="001D2EB4" w:rsidP="001D2EB4">
            <w:pPr>
              <w:tabs>
                <w:tab w:val="left" w:pos="2329"/>
              </w:tabs>
              <w:rPr>
                <w:rFonts w:cs="Arial"/>
                <w:szCs w:val="20"/>
              </w:rPr>
            </w:pPr>
          </w:p>
          <w:p w14:paraId="03DACFC9" w14:textId="00EDEE0F" w:rsidR="00AF0068" w:rsidRDefault="55558259" w:rsidP="00883E3F">
            <w:pPr>
              <w:pStyle w:val="AssignmentsLevel2"/>
            </w:pPr>
            <w:r>
              <w:t>How involved have countries in each category been with globalization?</w:t>
            </w:r>
          </w:p>
          <w:p w14:paraId="4E348913" w14:textId="2A90A080" w:rsidR="00AF0068" w:rsidRDefault="55558259" w:rsidP="00883E3F">
            <w:pPr>
              <w:pStyle w:val="AssignmentsLevel2"/>
            </w:pPr>
            <w:r>
              <w:t xml:space="preserve">Explain how mortality rates and morbidity rates are associated with the three categories. </w:t>
            </w:r>
          </w:p>
          <w:p w14:paraId="507B86CD" w14:textId="1D2B44F5" w:rsidR="00AF0068" w:rsidRDefault="55558259" w:rsidP="00883E3F">
            <w:pPr>
              <w:pStyle w:val="AssignmentsLevel2"/>
            </w:pPr>
            <w:r>
              <w:t>Explain how lifestyles, standard of living, education, and jobs are associated with globalization.</w:t>
            </w:r>
          </w:p>
          <w:p w14:paraId="12EF542A" w14:textId="4DA3E1B5" w:rsidR="001D2EB4" w:rsidRDefault="001D2EB4" w:rsidP="00FD5474">
            <w:pPr>
              <w:tabs>
                <w:tab w:val="left" w:pos="2329"/>
              </w:tabs>
              <w:rPr>
                <w:rFonts w:cs="Arial"/>
                <w:szCs w:val="20"/>
              </w:rPr>
            </w:pPr>
          </w:p>
          <w:p w14:paraId="1F9DE675" w14:textId="11FE8AFF" w:rsidR="00FE0F7F" w:rsidRDefault="55558259" w:rsidP="55558259">
            <w:pPr>
              <w:tabs>
                <w:tab w:val="left" w:pos="2329"/>
              </w:tabs>
              <w:rPr>
                <w:rFonts w:cs="Arial"/>
              </w:rPr>
            </w:pPr>
            <w:r w:rsidRPr="55558259">
              <w:rPr>
                <w:rFonts w:cs="Arial"/>
                <w:b/>
                <w:bCs/>
              </w:rPr>
              <w:t xml:space="preserve">Conclude </w:t>
            </w:r>
            <w:r w:rsidRPr="55558259">
              <w:rPr>
                <w:rFonts w:cs="Arial"/>
              </w:rPr>
              <w:t>with your position on the relationship between GDP and globalization.</w:t>
            </w:r>
          </w:p>
          <w:p w14:paraId="2B139735" w14:textId="77777777" w:rsidR="000A159F" w:rsidRDefault="000A159F" w:rsidP="00AF0068">
            <w:pPr>
              <w:tabs>
                <w:tab w:val="left" w:pos="2329"/>
              </w:tabs>
              <w:rPr>
                <w:rFonts w:cs="Arial"/>
                <w:szCs w:val="20"/>
              </w:rPr>
            </w:pPr>
          </w:p>
          <w:p w14:paraId="762F8061" w14:textId="454A8527" w:rsidR="00D337C1" w:rsidRDefault="55558259" w:rsidP="55558259">
            <w:pPr>
              <w:tabs>
                <w:tab w:val="left" w:pos="2329"/>
              </w:tabs>
              <w:rPr>
                <w:rFonts w:cs="Arial"/>
              </w:rPr>
            </w:pPr>
            <w:r w:rsidRPr="55558259">
              <w:rPr>
                <w:rFonts w:cs="Arial"/>
                <w:b/>
                <w:bCs/>
              </w:rPr>
              <w:t>Cite</w:t>
            </w:r>
            <w:r w:rsidRPr="55558259">
              <w:rPr>
                <w:rFonts w:cs="Arial"/>
              </w:rPr>
              <w:t xml:space="preserve"> at least one reputable resource in addition to the website provided. </w:t>
            </w:r>
          </w:p>
          <w:p w14:paraId="299C832E" w14:textId="77777777" w:rsidR="000A159F" w:rsidRDefault="000A159F" w:rsidP="00AF0068">
            <w:pPr>
              <w:tabs>
                <w:tab w:val="left" w:pos="2329"/>
              </w:tabs>
              <w:rPr>
                <w:rFonts w:cs="Arial"/>
                <w:szCs w:val="20"/>
              </w:rPr>
            </w:pPr>
          </w:p>
          <w:p w14:paraId="6898F647" w14:textId="6937AF36" w:rsidR="00D337C1" w:rsidRDefault="55558259" w:rsidP="55558259">
            <w:pPr>
              <w:tabs>
                <w:tab w:val="left" w:pos="2329"/>
              </w:tabs>
              <w:rPr>
                <w:rFonts w:cs="Arial"/>
              </w:rPr>
            </w:pPr>
            <w:r w:rsidRPr="55558259">
              <w:rPr>
                <w:rFonts w:cs="Arial"/>
                <w:b/>
                <w:bCs/>
              </w:rPr>
              <w:t>Format</w:t>
            </w:r>
            <w:r w:rsidRPr="55558259">
              <w:rPr>
                <w:rFonts w:cs="Arial"/>
              </w:rPr>
              <w:t xml:space="preserve"> your paper according to APA guidelines, and include a title and reference page. </w:t>
            </w:r>
          </w:p>
          <w:p w14:paraId="746134A7" w14:textId="77777777" w:rsidR="000A159F" w:rsidRDefault="000A159F" w:rsidP="00AF0068">
            <w:pPr>
              <w:tabs>
                <w:tab w:val="left" w:pos="2329"/>
              </w:tabs>
              <w:rPr>
                <w:rFonts w:cs="Arial"/>
                <w:szCs w:val="20"/>
              </w:rPr>
            </w:pPr>
          </w:p>
          <w:p w14:paraId="358F6461" w14:textId="1849AC8C" w:rsidR="00D337C1" w:rsidRPr="007F339F" w:rsidRDefault="55558259" w:rsidP="55558259">
            <w:pPr>
              <w:tabs>
                <w:tab w:val="left" w:pos="2329"/>
              </w:tabs>
              <w:rPr>
                <w:rFonts w:cs="Arial"/>
              </w:rPr>
            </w:pPr>
            <w:r w:rsidRPr="55558259">
              <w:rPr>
                <w:rFonts w:cs="Arial"/>
                <w:b/>
                <w:bCs/>
              </w:rPr>
              <w:t>Submit</w:t>
            </w:r>
            <w:r w:rsidRPr="55558259">
              <w:rPr>
                <w:rFonts w:cs="Arial"/>
              </w:rPr>
              <w:t xml:space="preserve"> your paper through Blackboard. </w:t>
            </w:r>
          </w:p>
        </w:tc>
        <w:tc>
          <w:tcPr>
            <w:tcW w:w="1440" w:type="dxa"/>
          </w:tcPr>
          <w:p w14:paraId="590A9B0E" w14:textId="0110C37F" w:rsidR="002C1641" w:rsidRPr="009F6FAF" w:rsidRDefault="55558259" w:rsidP="55558259">
            <w:pPr>
              <w:tabs>
                <w:tab w:val="left" w:pos="2329"/>
              </w:tabs>
              <w:rPr>
                <w:rFonts w:cs="Arial"/>
              </w:rPr>
            </w:pPr>
            <w:r w:rsidRPr="55558259">
              <w:rPr>
                <w:rFonts w:cs="Arial"/>
              </w:rPr>
              <w:t>5.1, 5.2</w:t>
            </w:r>
          </w:p>
        </w:tc>
        <w:tc>
          <w:tcPr>
            <w:tcW w:w="1440" w:type="dxa"/>
          </w:tcPr>
          <w:p w14:paraId="06EB3C4F" w14:textId="76FADF71" w:rsidR="002C1641" w:rsidRPr="009F6FAF" w:rsidRDefault="55558259" w:rsidP="55558259">
            <w:pPr>
              <w:tabs>
                <w:tab w:val="left" w:pos="2329"/>
              </w:tabs>
              <w:rPr>
                <w:rFonts w:cs="Arial"/>
              </w:rPr>
            </w:pPr>
            <w:r w:rsidRPr="55558259">
              <w:rPr>
                <w:rFonts w:cs="Arial"/>
              </w:rPr>
              <w:t xml:space="preserve">Review Instructor Feedback = </w:t>
            </w:r>
            <w:r w:rsidRPr="55558259">
              <w:rPr>
                <w:rFonts w:cs="Arial"/>
                <w:b/>
                <w:bCs/>
              </w:rPr>
              <w:t>.5 hour</w:t>
            </w:r>
          </w:p>
        </w:tc>
      </w:tr>
      <w:tr w:rsidR="002C1641" w:rsidRPr="00842155" w14:paraId="011D177D" w14:textId="77777777" w:rsidTr="55558259">
        <w:tc>
          <w:tcPr>
            <w:tcW w:w="1440" w:type="dxa"/>
            <w:tcBorders>
              <w:right w:val="nil"/>
            </w:tcBorders>
            <w:shd w:val="clear" w:color="auto" w:fill="E6E6E6"/>
            <w:tcMar>
              <w:top w:w="115" w:type="dxa"/>
              <w:left w:w="115" w:type="dxa"/>
              <w:bottom w:w="115" w:type="dxa"/>
              <w:right w:w="115" w:type="dxa"/>
            </w:tcMar>
          </w:tcPr>
          <w:p w14:paraId="6E06AC63" w14:textId="77777777" w:rsidR="002C1641" w:rsidRPr="00842155" w:rsidRDefault="55558259" w:rsidP="55558259">
            <w:pPr>
              <w:tabs>
                <w:tab w:val="left" w:pos="2329"/>
              </w:tabs>
              <w:rPr>
                <w:rFonts w:cs="Arial"/>
                <w:b/>
                <w:bCs/>
              </w:rPr>
            </w:pPr>
            <w:r w:rsidRPr="55558259">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11104608"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385B6252" w14:textId="77777777" w:rsidR="002C1641" w:rsidRPr="00842155" w:rsidRDefault="002C1641" w:rsidP="00FD5474">
            <w:pPr>
              <w:tabs>
                <w:tab w:val="left" w:pos="2329"/>
              </w:tabs>
              <w:rPr>
                <w:rFonts w:cs="Arial"/>
                <w:b/>
                <w:szCs w:val="20"/>
              </w:rPr>
            </w:pPr>
          </w:p>
        </w:tc>
        <w:tc>
          <w:tcPr>
            <w:tcW w:w="1440" w:type="dxa"/>
            <w:shd w:val="clear" w:color="auto" w:fill="E6E6E6"/>
          </w:tcPr>
          <w:p w14:paraId="24D7AD39" w14:textId="682683B4" w:rsidR="002C1641" w:rsidRPr="00842155" w:rsidRDefault="55558259" w:rsidP="55558259">
            <w:pPr>
              <w:tabs>
                <w:tab w:val="left" w:pos="2329"/>
              </w:tabs>
              <w:rPr>
                <w:rFonts w:cs="Arial"/>
                <w:b/>
                <w:bCs/>
              </w:rPr>
            </w:pPr>
            <w:r w:rsidRPr="55558259">
              <w:rPr>
                <w:rFonts w:cs="Arial"/>
                <w:b/>
                <w:bCs/>
              </w:rPr>
              <w:t>8 hours</w:t>
            </w:r>
          </w:p>
        </w:tc>
      </w:tr>
    </w:tbl>
    <w:p w14:paraId="23436BB8" w14:textId="77777777" w:rsidR="005344A9" w:rsidRDefault="005344A9" w:rsidP="005344A9">
      <w:pPr>
        <w:pStyle w:val="Heading1"/>
        <w:rPr>
          <w:color w:val="BD313B"/>
        </w:rPr>
      </w:pPr>
    </w:p>
    <w:p w14:paraId="3E1DCBAF" w14:textId="77777777" w:rsidR="005344A9" w:rsidRDefault="005344A9" w:rsidP="005344A9">
      <w:pPr>
        <w:tabs>
          <w:tab w:val="left" w:pos="1065"/>
        </w:tabs>
      </w:pPr>
    </w:p>
    <w:p w14:paraId="76B545CB" w14:textId="77777777" w:rsidR="005344A9" w:rsidRDefault="005344A9">
      <w:pPr>
        <w:rPr>
          <w:rFonts w:cs="Arial"/>
          <w:szCs w:val="20"/>
        </w:rPr>
      </w:pPr>
      <w:r>
        <w:rPr>
          <w:rFonts w:cs="Arial"/>
          <w:szCs w:val="20"/>
        </w:rPr>
        <w:br w:type="page"/>
      </w:r>
    </w:p>
    <w:p w14:paraId="00DA6495" w14:textId="2D2A3AF7" w:rsidR="00E3447E" w:rsidRPr="004F138A" w:rsidRDefault="55558259" w:rsidP="55558259">
      <w:pPr>
        <w:pStyle w:val="Heading1"/>
        <w:rPr>
          <w:color w:val="9C2C2A" w:themeColor="accent1"/>
        </w:rPr>
      </w:pPr>
      <w:bookmarkStart w:id="17" w:name="weeksix"/>
      <w:bookmarkEnd w:id="17"/>
      <w:r w:rsidRPr="55558259">
        <w:rPr>
          <w:color w:val="BD313B"/>
        </w:rPr>
        <w:lastRenderedPageBreak/>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4581A9D4" w14:textId="77777777" w:rsidTr="55558259">
        <w:tc>
          <w:tcPr>
            <w:tcW w:w="3078" w:type="dxa"/>
            <w:shd w:val="clear" w:color="auto" w:fill="BD313B"/>
            <w:vAlign w:val="center"/>
          </w:tcPr>
          <w:p w14:paraId="2C25E724" w14:textId="77777777" w:rsidR="00E3447E" w:rsidRDefault="00E3447E" w:rsidP="00AD1885">
            <w:pPr>
              <w:rPr>
                <w:b/>
                <w:szCs w:val="20"/>
              </w:rPr>
            </w:pPr>
          </w:p>
        </w:tc>
        <w:tc>
          <w:tcPr>
            <w:tcW w:w="4958" w:type="dxa"/>
            <w:shd w:val="clear" w:color="auto" w:fill="BD313B"/>
            <w:vAlign w:val="center"/>
          </w:tcPr>
          <w:p w14:paraId="45211251" w14:textId="77777777" w:rsidR="00E3447E" w:rsidRPr="00DA0C9F" w:rsidRDefault="00E3447E" w:rsidP="00AD1885">
            <w:pPr>
              <w:rPr>
                <w:b/>
                <w:szCs w:val="20"/>
              </w:rPr>
            </w:pPr>
          </w:p>
        </w:tc>
        <w:tc>
          <w:tcPr>
            <w:tcW w:w="1540" w:type="dxa"/>
            <w:shd w:val="clear" w:color="auto" w:fill="BD313B"/>
            <w:vAlign w:val="center"/>
          </w:tcPr>
          <w:p w14:paraId="20C876C8" w14:textId="77777777" w:rsidR="00E3447E" w:rsidRPr="00DA0C9F" w:rsidRDefault="00E3447E" w:rsidP="00AD1885">
            <w:pPr>
              <w:rPr>
                <w:b/>
                <w:szCs w:val="20"/>
              </w:rPr>
            </w:pPr>
          </w:p>
        </w:tc>
      </w:tr>
      <w:tr w:rsidR="00E3447E" w:rsidRPr="007C23CA" w14:paraId="76AD9F9D" w14:textId="77777777" w:rsidTr="55558259">
        <w:tc>
          <w:tcPr>
            <w:tcW w:w="3078" w:type="dxa"/>
            <w:shd w:val="clear" w:color="auto" w:fill="D8D9DA"/>
            <w:vAlign w:val="center"/>
          </w:tcPr>
          <w:p w14:paraId="1A5CF552" w14:textId="77777777" w:rsidR="00E3447E" w:rsidRPr="001A6671" w:rsidRDefault="55558259" w:rsidP="55558259">
            <w:pPr>
              <w:rPr>
                <w:b/>
                <w:bCs/>
              </w:rPr>
            </w:pPr>
            <w:r w:rsidRPr="55558259">
              <w:rPr>
                <w:b/>
                <w:bCs/>
              </w:rPr>
              <w:t>Week 1</w:t>
            </w:r>
          </w:p>
        </w:tc>
        <w:tc>
          <w:tcPr>
            <w:tcW w:w="4958" w:type="dxa"/>
            <w:shd w:val="clear" w:color="auto" w:fill="D8D9DA"/>
            <w:vAlign w:val="center"/>
          </w:tcPr>
          <w:p w14:paraId="7B3C1351" w14:textId="77777777" w:rsidR="00E3447E" w:rsidRPr="007C23CA" w:rsidRDefault="00E3447E" w:rsidP="00AD1885">
            <w:pPr>
              <w:rPr>
                <w:szCs w:val="20"/>
              </w:rPr>
            </w:pPr>
          </w:p>
        </w:tc>
        <w:tc>
          <w:tcPr>
            <w:tcW w:w="1540" w:type="dxa"/>
            <w:shd w:val="clear" w:color="auto" w:fill="D8D9DA"/>
            <w:vAlign w:val="center"/>
          </w:tcPr>
          <w:p w14:paraId="4ABE0409" w14:textId="77777777" w:rsidR="00E3447E" w:rsidRPr="007C23CA" w:rsidRDefault="00E3447E" w:rsidP="00AD1885">
            <w:pPr>
              <w:rPr>
                <w:szCs w:val="20"/>
              </w:rPr>
            </w:pPr>
          </w:p>
        </w:tc>
      </w:tr>
      <w:tr w:rsidR="00E3447E" w:rsidRPr="007C23CA" w14:paraId="3991934F" w14:textId="77777777" w:rsidTr="55558259">
        <w:tc>
          <w:tcPr>
            <w:tcW w:w="3078" w:type="dxa"/>
            <w:vAlign w:val="center"/>
          </w:tcPr>
          <w:p w14:paraId="7DD13BC6" w14:textId="77777777" w:rsidR="00E3447E" w:rsidRPr="00637663" w:rsidRDefault="55558259" w:rsidP="00AD1885">
            <w:pPr>
              <w:rPr>
                <w:szCs w:val="20"/>
              </w:rPr>
            </w:pPr>
            <w:r>
              <w:t>Required</w:t>
            </w:r>
          </w:p>
        </w:tc>
        <w:tc>
          <w:tcPr>
            <w:tcW w:w="4958" w:type="dxa"/>
            <w:vAlign w:val="center"/>
          </w:tcPr>
          <w:p w14:paraId="5EEF10F1" w14:textId="77777777" w:rsidR="00E3447E" w:rsidRPr="007C23CA" w:rsidRDefault="00E3447E" w:rsidP="00AD1885">
            <w:pPr>
              <w:rPr>
                <w:szCs w:val="20"/>
              </w:rPr>
            </w:pPr>
          </w:p>
        </w:tc>
        <w:tc>
          <w:tcPr>
            <w:tcW w:w="1540" w:type="dxa"/>
            <w:vAlign w:val="center"/>
          </w:tcPr>
          <w:p w14:paraId="1469CAB1" w14:textId="5837188A" w:rsidR="00E3447E" w:rsidRPr="007C23CA" w:rsidRDefault="55558259" w:rsidP="00AD1885">
            <w:pPr>
              <w:rPr>
                <w:szCs w:val="20"/>
              </w:rPr>
            </w:pPr>
            <w:r>
              <w:t>6.5</w:t>
            </w:r>
          </w:p>
        </w:tc>
      </w:tr>
      <w:tr w:rsidR="00E3447E" w:rsidRPr="007C23CA" w14:paraId="4D427C8A" w14:textId="77777777" w:rsidTr="55558259">
        <w:tc>
          <w:tcPr>
            <w:tcW w:w="3078" w:type="dxa"/>
            <w:vAlign w:val="center"/>
          </w:tcPr>
          <w:p w14:paraId="20CD2195" w14:textId="77777777" w:rsidR="00E3447E" w:rsidRPr="00637663" w:rsidRDefault="55558259" w:rsidP="00AD1885">
            <w:pPr>
              <w:rPr>
                <w:szCs w:val="20"/>
              </w:rPr>
            </w:pPr>
            <w:r>
              <w:t>Supplemental</w:t>
            </w:r>
          </w:p>
        </w:tc>
        <w:tc>
          <w:tcPr>
            <w:tcW w:w="4958" w:type="dxa"/>
            <w:vAlign w:val="center"/>
          </w:tcPr>
          <w:p w14:paraId="788E0979" w14:textId="77777777" w:rsidR="00E3447E" w:rsidRPr="007C23CA" w:rsidRDefault="00E3447E" w:rsidP="00AD1885">
            <w:pPr>
              <w:rPr>
                <w:szCs w:val="20"/>
              </w:rPr>
            </w:pPr>
          </w:p>
        </w:tc>
        <w:tc>
          <w:tcPr>
            <w:tcW w:w="1540" w:type="dxa"/>
            <w:vAlign w:val="center"/>
          </w:tcPr>
          <w:p w14:paraId="7C0E5792" w14:textId="049B482A" w:rsidR="00E3447E" w:rsidRPr="007C23CA" w:rsidRDefault="55558259" w:rsidP="00AD1885">
            <w:pPr>
              <w:rPr>
                <w:szCs w:val="20"/>
              </w:rPr>
            </w:pPr>
            <w:r>
              <w:t>2.5</w:t>
            </w:r>
          </w:p>
        </w:tc>
      </w:tr>
      <w:tr w:rsidR="00E3447E" w:rsidRPr="007C23CA" w14:paraId="08285CFF" w14:textId="77777777" w:rsidTr="55558259">
        <w:tc>
          <w:tcPr>
            <w:tcW w:w="3078" w:type="dxa"/>
            <w:vAlign w:val="center"/>
          </w:tcPr>
          <w:p w14:paraId="0AB0A7C2" w14:textId="77777777" w:rsidR="00E3447E" w:rsidRDefault="00E3447E" w:rsidP="00AD1885">
            <w:pPr>
              <w:rPr>
                <w:b/>
                <w:szCs w:val="20"/>
              </w:rPr>
            </w:pPr>
          </w:p>
        </w:tc>
        <w:tc>
          <w:tcPr>
            <w:tcW w:w="4958" w:type="dxa"/>
            <w:vAlign w:val="center"/>
          </w:tcPr>
          <w:p w14:paraId="362066FD" w14:textId="77777777" w:rsidR="00E3447E" w:rsidRPr="007C23CA" w:rsidRDefault="00E3447E" w:rsidP="00AD1885">
            <w:pPr>
              <w:rPr>
                <w:szCs w:val="20"/>
              </w:rPr>
            </w:pPr>
          </w:p>
        </w:tc>
        <w:tc>
          <w:tcPr>
            <w:tcW w:w="1540" w:type="dxa"/>
            <w:vAlign w:val="center"/>
          </w:tcPr>
          <w:p w14:paraId="141BC384" w14:textId="77777777" w:rsidR="00E3447E" w:rsidRDefault="00E3447E" w:rsidP="00AD1885">
            <w:pPr>
              <w:rPr>
                <w:szCs w:val="20"/>
              </w:rPr>
            </w:pPr>
          </w:p>
        </w:tc>
      </w:tr>
      <w:tr w:rsidR="00E3447E" w:rsidRPr="007C23CA" w14:paraId="7DC07B87" w14:textId="77777777" w:rsidTr="55558259">
        <w:tc>
          <w:tcPr>
            <w:tcW w:w="3078" w:type="dxa"/>
            <w:shd w:val="clear" w:color="auto" w:fill="D8D9DA"/>
            <w:vAlign w:val="center"/>
          </w:tcPr>
          <w:p w14:paraId="0F846567" w14:textId="77777777" w:rsidR="00E3447E" w:rsidRPr="001A6671" w:rsidRDefault="55558259" w:rsidP="55558259">
            <w:pPr>
              <w:rPr>
                <w:b/>
                <w:bCs/>
              </w:rPr>
            </w:pPr>
            <w:r w:rsidRPr="55558259">
              <w:rPr>
                <w:b/>
                <w:bCs/>
              </w:rPr>
              <w:t>Week 2</w:t>
            </w:r>
          </w:p>
        </w:tc>
        <w:tc>
          <w:tcPr>
            <w:tcW w:w="4958" w:type="dxa"/>
            <w:shd w:val="clear" w:color="auto" w:fill="D8D9DA"/>
            <w:vAlign w:val="center"/>
          </w:tcPr>
          <w:p w14:paraId="6532CDD3" w14:textId="77777777" w:rsidR="00E3447E" w:rsidRPr="007C23CA" w:rsidRDefault="00E3447E" w:rsidP="00AD1885">
            <w:pPr>
              <w:rPr>
                <w:szCs w:val="20"/>
              </w:rPr>
            </w:pPr>
          </w:p>
        </w:tc>
        <w:tc>
          <w:tcPr>
            <w:tcW w:w="1540" w:type="dxa"/>
            <w:shd w:val="clear" w:color="auto" w:fill="D8D9DA"/>
            <w:vAlign w:val="center"/>
          </w:tcPr>
          <w:p w14:paraId="690EF456" w14:textId="77777777" w:rsidR="00E3447E" w:rsidRPr="007C23CA" w:rsidRDefault="00E3447E" w:rsidP="00AD1885">
            <w:pPr>
              <w:rPr>
                <w:szCs w:val="20"/>
              </w:rPr>
            </w:pPr>
          </w:p>
        </w:tc>
      </w:tr>
      <w:tr w:rsidR="00E3447E" w:rsidRPr="007C23CA" w14:paraId="68A266FD" w14:textId="77777777" w:rsidTr="55558259">
        <w:tc>
          <w:tcPr>
            <w:tcW w:w="3078" w:type="dxa"/>
            <w:vAlign w:val="center"/>
          </w:tcPr>
          <w:p w14:paraId="5C4FE6A6" w14:textId="77777777" w:rsidR="00E3447E" w:rsidRPr="00637663" w:rsidRDefault="55558259" w:rsidP="00AD1885">
            <w:pPr>
              <w:rPr>
                <w:szCs w:val="20"/>
              </w:rPr>
            </w:pPr>
            <w:r>
              <w:t>Required</w:t>
            </w:r>
          </w:p>
        </w:tc>
        <w:tc>
          <w:tcPr>
            <w:tcW w:w="4958" w:type="dxa"/>
            <w:vAlign w:val="center"/>
          </w:tcPr>
          <w:p w14:paraId="00504AD8" w14:textId="77777777" w:rsidR="00E3447E" w:rsidRPr="007C23CA" w:rsidRDefault="00E3447E" w:rsidP="00AD1885">
            <w:pPr>
              <w:rPr>
                <w:szCs w:val="20"/>
              </w:rPr>
            </w:pPr>
          </w:p>
        </w:tc>
        <w:tc>
          <w:tcPr>
            <w:tcW w:w="1540" w:type="dxa"/>
            <w:vAlign w:val="center"/>
          </w:tcPr>
          <w:p w14:paraId="23540076" w14:textId="60942CAE" w:rsidR="00E3447E" w:rsidRPr="007C23CA" w:rsidRDefault="55558259" w:rsidP="00AD1885">
            <w:pPr>
              <w:rPr>
                <w:szCs w:val="20"/>
              </w:rPr>
            </w:pPr>
            <w:r>
              <w:t>8</w:t>
            </w:r>
          </w:p>
        </w:tc>
      </w:tr>
      <w:tr w:rsidR="00E3447E" w:rsidRPr="007C23CA" w14:paraId="2DA8505A" w14:textId="77777777" w:rsidTr="55558259">
        <w:tc>
          <w:tcPr>
            <w:tcW w:w="3078" w:type="dxa"/>
            <w:vAlign w:val="center"/>
          </w:tcPr>
          <w:p w14:paraId="3955E202" w14:textId="77777777" w:rsidR="00E3447E" w:rsidRPr="00637663" w:rsidRDefault="55558259" w:rsidP="00AD1885">
            <w:pPr>
              <w:rPr>
                <w:szCs w:val="20"/>
              </w:rPr>
            </w:pPr>
            <w:r>
              <w:t>Supplemental</w:t>
            </w:r>
          </w:p>
        </w:tc>
        <w:tc>
          <w:tcPr>
            <w:tcW w:w="4958" w:type="dxa"/>
            <w:vAlign w:val="center"/>
          </w:tcPr>
          <w:p w14:paraId="2ECC485C" w14:textId="77777777" w:rsidR="00E3447E" w:rsidRPr="007C23CA" w:rsidRDefault="00E3447E" w:rsidP="00AD1885">
            <w:pPr>
              <w:rPr>
                <w:szCs w:val="20"/>
              </w:rPr>
            </w:pPr>
          </w:p>
        </w:tc>
        <w:tc>
          <w:tcPr>
            <w:tcW w:w="1540" w:type="dxa"/>
            <w:vAlign w:val="center"/>
          </w:tcPr>
          <w:p w14:paraId="6E00BEE5" w14:textId="77777777" w:rsidR="00E3447E" w:rsidRPr="007C23CA" w:rsidRDefault="00E3447E" w:rsidP="00AD1885">
            <w:pPr>
              <w:rPr>
                <w:szCs w:val="20"/>
              </w:rPr>
            </w:pPr>
          </w:p>
        </w:tc>
      </w:tr>
      <w:tr w:rsidR="00E3447E" w:rsidRPr="007C23CA" w14:paraId="4D4A86AC" w14:textId="77777777" w:rsidTr="55558259">
        <w:tc>
          <w:tcPr>
            <w:tcW w:w="3078" w:type="dxa"/>
            <w:vAlign w:val="center"/>
          </w:tcPr>
          <w:p w14:paraId="2D1F5B99" w14:textId="77777777" w:rsidR="00E3447E" w:rsidRDefault="00E3447E" w:rsidP="00AD1885">
            <w:pPr>
              <w:rPr>
                <w:b/>
                <w:szCs w:val="20"/>
              </w:rPr>
            </w:pPr>
          </w:p>
        </w:tc>
        <w:tc>
          <w:tcPr>
            <w:tcW w:w="4958" w:type="dxa"/>
            <w:vAlign w:val="center"/>
          </w:tcPr>
          <w:p w14:paraId="2709BA53" w14:textId="77777777" w:rsidR="00E3447E" w:rsidRPr="007C23CA" w:rsidRDefault="00E3447E" w:rsidP="00AD1885">
            <w:pPr>
              <w:rPr>
                <w:szCs w:val="20"/>
              </w:rPr>
            </w:pPr>
          </w:p>
        </w:tc>
        <w:tc>
          <w:tcPr>
            <w:tcW w:w="1540" w:type="dxa"/>
            <w:vAlign w:val="center"/>
          </w:tcPr>
          <w:p w14:paraId="3B3DCF67" w14:textId="77777777" w:rsidR="00E3447E" w:rsidRDefault="00E3447E" w:rsidP="00AD1885">
            <w:pPr>
              <w:rPr>
                <w:szCs w:val="20"/>
              </w:rPr>
            </w:pPr>
          </w:p>
        </w:tc>
      </w:tr>
      <w:tr w:rsidR="00E3447E" w:rsidRPr="007C23CA" w14:paraId="24B73EDF" w14:textId="77777777" w:rsidTr="55558259">
        <w:tc>
          <w:tcPr>
            <w:tcW w:w="3078" w:type="dxa"/>
            <w:shd w:val="clear" w:color="auto" w:fill="D8D9DA"/>
            <w:vAlign w:val="center"/>
          </w:tcPr>
          <w:p w14:paraId="3F1D4FAC" w14:textId="77777777" w:rsidR="00E3447E" w:rsidRPr="001A6671" w:rsidRDefault="55558259" w:rsidP="55558259">
            <w:pPr>
              <w:rPr>
                <w:b/>
                <w:bCs/>
              </w:rPr>
            </w:pPr>
            <w:r w:rsidRPr="55558259">
              <w:rPr>
                <w:b/>
                <w:bCs/>
              </w:rPr>
              <w:t>Week 3</w:t>
            </w:r>
          </w:p>
        </w:tc>
        <w:tc>
          <w:tcPr>
            <w:tcW w:w="4958" w:type="dxa"/>
            <w:shd w:val="clear" w:color="auto" w:fill="D8D9DA"/>
            <w:vAlign w:val="center"/>
          </w:tcPr>
          <w:p w14:paraId="6286557F" w14:textId="77777777" w:rsidR="00E3447E" w:rsidRPr="007C23CA" w:rsidRDefault="00E3447E" w:rsidP="00AD1885">
            <w:pPr>
              <w:rPr>
                <w:szCs w:val="20"/>
              </w:rPr>
            </w:pPr>
          </w:p>
        </w:tc>
        <w:tc>
          <w:tcPr>
            <w:tcW w:w="1540" w:type="dxa"/>
            <w:shd w:val="clear" w:color="auto" w:fill="D8D9DA"/>
            <w:vAlign w:val="center"/>
          </w:tcPr>
          <w:p w14:paraId="568AC513" w14:textId="77777777" w:rsidR="00E3447E" w:rsidRPr="007C23CA" w:rsidRDefault="00E3447E" w:rsidP="00AD1885">
            <w:pPr>
              <w:rPr>
                <w:szCs w:val="20"/>
              </w:rPr>
            </w:pPr>
          </w:p>
        </w:tc>
      </w:tr>
      <w:tr w:rsidR="00E3447E" w:rsidRPr="007C23CA" w14:paraId="4E1D5FD4" w14:textId="77777777" w:rsidTr="55558259">
        <w:tc>
          <w:tcPr>
            <w:tcW w:w="3078" w:type="dxa"/>
            <w:vAlign w:val="center"/>
          </w:tcPr>
          <w:p w14:paraId="24F3CA1A" w14:textId="77777777" w:rsidR="00E3447E" w:rsidRPr="00637663" w:rsidRDefault="55558259" w:rsidP="00AD1885">
            <w:pPr>
              <w:rPr>
                <w:szCs w:val="20"/>
              </w:rPr>
            </w:pPr>
            <w:r>
              <w:t>Required</w:t>
            </w:r>
          </w:p>
        </w:tc>
        <w:tc>
          <w:tcPr>
            <w:tcW w:w="4958" w:type="dxa"/>
            <w:vAlign w:val="center"/>
          </w:tcPr>
          <w:p w14:paraId="379D2029" w14:textId="77777777" w:rsidR="00E3447E" w:rsidRPr="007C23CA" w:rsidRDefault="00E3447E" w:rsidP="00AD1885">
            <w:pPr>
              <w:rPr>
                <w:szCs w:val="20"/>
              </w:rPr>
            </w:pPr>
          </w:p>
        </w:tc>
        <w:tc>
          <w:tcPr>
            <w:tcW w:w="1540" w:type="dxa"/>
            <w:vAlign w:val="center"/>
          </w:tcPr>
          <w:p w14:paraId="21E7A122" w14:textId="18E48C58" w:rsidR="00E3447E" w:rsidRPr="007C23CA" w:rsidRDefault="55558259" w:rsidP="00AD1885">
            <w:pPr>
              <w:rPr>
                <w:szCs w:val="20"/>
              </w:rPr>
            </w:pPr>
            <w:r>
              <w:t>9</w:t>
            </w:r>
          </w:p>
        </w:tc>
      </w:tr>
      <w:tr w:rsidR="00E3447E" w:rsidRPr="007C23CA" w14:paraId="05EC5610" w14:textId="77777777" w:rsidTr="55558259">
        <w:tc>
          <w:tcPr>
            <w:tcW w:w="3078" w:type="dxa"/>
            <w:vAlign w:val="center"/>
          </w:tcPr>
          <w:p w14:paraId="57F236FC" w14:textId="77777777" w:rsidR="00E3447E" w:rsidRPr="00637663" w:rsidRDefault="55558259" w:rsidP="00AD1885">
            <w:pPr>
              <w:rPr>
                <w:szCs w:val="20"/>
              </w:rPr>
            </w:pPr>
            <w:r>
              <w:t>Supplemental</w:t>
            </w:r>
          </w:p>
        </w:tc>
        <w:tc>
          <w:tcPr>
            <w:tcW w:w="4958" w:type="dxa"/>
            <w:vAlign w:val="center"/>
          </w:tcPr>
          <w:p w14:paraId="02343BC4" w14:textId="77777777" w:rsidR="00E3447E" w:rsidRPr="007C23CA" w:rsidRDefault="00E3447E" w:rsidP="00AD1885">
            <w:pPr>
              <w:rPr>
                <w:szCs w:val="20"/>
              </w:rPr>
            </w:pPr>
          </w:p>
        </w:tc>
        <w:tc>
          <w:tcPr>
            <w:tcW w:w="1540" w:type="dxa"/>
            <w:vAlign w:val="center"/>
          </w:tcPr>
          <w:p w14:paraId="28E575FE" w14:textId="77777777" w:rsidR="00E3447E" w:rsidRPr="007C23CA" w:rsidRDefault="00E3447E" w:rsidP="00AD1885">
            <w:pPr>
              <w:rPr>
                <w:szCs w:val="20"/>
              </w:rPr>
            </w:pPr>
          </w:p>
        </w:tc>
      </w:tr>
      <w:tr w:rsidR="00E3447E" w:rsidRPr="007C23CA" w14:paraId="6D883415" w14:textId="77777777" w:rsidTr="55558259">
        <w:tc>
          <w:tcPr>
            <w:tcW w:w="3078" w:type="dxa"/>
            <w:vAlign w:val="center"/>
          </w:tcPr>
          <w:p w14:paraId="56AE648D" w14:textId="77777777" w:rsidR="00E3447E" w:rsidRDefault="00E3447E" w:rsidP="00AD1885">
            <w:pPr>
              <w:rPr>
                <w:b/>
                <w:szCs w:val="20"/>
              </w:rPr>
            </w:pPr>
          </w:p>
        </w:tc>
        <w:tc>
          <w:tcPr>
            <w:tcW w:w="4958" w:type="dxa"/>
            <w:vAlign w:val="center"/>
          </w:tcPr>
          <w:p w14:paraId="7B544CA9" w14:textId="77777777" w:rsidR="00E3447E" w:rsidRPr="007C23CA" w:rsidRDefault="00E3447E" w:rsidP="00AD1885">
            <w:pPr>
              <w:rPr>
                <w:szCs w:val="20"/>
              </w:rPr>
            </w:pPr>
          </w:p>
        </w:tc>
        <w:tc>
          <w:tcPr>
            <w:tcW w:w="1540" w:type="dxa"/>
            <w:vAlign w:val="center"/>
          </w:tcPr>
          <w:p w14:paraId="6C0DEE9F" w14:textId="77777777" w:rsidR="00E3447E" w:rsidRDefault="00E3447E" w:rsidP="00AD1885">
            <w:pPr>
              <w:rPr>
                <w:szCs w:val="20"/>
              </w:rPr>
            </w:pPr>
          </w:p>
        </w:tc>
      </w:tr>
      <w:tr w:rsidR="00E3447E" w:rsidRPr="007C23CA" w14:paraId="26D824B3" w14:textId="77777777" w:rsidTr="55558259">
        <w:tc>
          <w:tcPr>
            <w:tcW w:w="3078" w:type="dxa"/>
            <w:shd w:val="clear" w:color="auto" w:fill="D8D9DA"/>
            <w:vAlign w:val="center"/>
          </w:tcPr>
          <w:p w14:paraId="1D43003E" w14:textId="77777777" w:rsidR="00E3447E" w:rsidRPr="001A6671" w:rsidRDefault="55558259" w:rsidP="55558259">
            <w:pPr>
              <w:rPr>
                <w:b/>
                <w:bCs/>
              </w:rPr>
            </w:pPr>
            <w:r w:rsidRPr="55558259">
              <w:rPr>
                <w:b/>
                <w:bCs/>
              </w:rPr>
              <w:t>Week 4</w:t>
            </w:r>
          </w:p>
        </w:tc>
        <w:tc>
          <w:tcPr>
            <w:tcW w:w="4958" w:type="dxa"/>
            <w:shd w:val="clear" w:color="auto" w:fill="D8D9DA"/>
            <w:vAlign w:val="center"/>
          </w:tcPr>
          <w:p w14:paraId="2E6D12AE" w14:textId="77777777" w:rsidR="00E3447E" w:rsidRPr="007C23CA" w:rsidRDefault="00E3447E" w:rsidP="00AD1885">
            <w:pPr>
              <w:rPr>
                <w:szCs w:val="20"/>
              </w:rPr>
            </w:pPr>
          </w:p>
        </w:tc>
        <w:tc>
          <w:tcPr>
            <w:tcW w:w="1540" w:type="dxa"/>
            <w:shd w:val="clear" w:color="auto" w:fill="D8D9DA"/>
            <w:vAlign w:val="center"/>
          </w:tcPr>
          <w:p w14:paraId="297273FB" w14:textId="77777777" w:rsidR="00E3447E" w:rsidRPr="007C23CA" w:rsidRDefault="00E3447E" w:rsidP="00AD1885">
            <w:pPr>
              <w:rPr>
                <w:szCs w:val="20"/>
              </w:rPr>
            </w:pPr>
          </w:p>
        </w:tc>
      </w:tr>
      <w:tr w:rsidR="00E3447E" w:rsidRPr="007C23CA" w14:paraId="6B3700E0" w14:textId="77777777" w:rsidTr="55558259">
        <w:tc>
          <w:tcPr>
            <w:tcW w:w="3078" w:type="dxa"/>
            <w:vAlign w:val="center"/>
          </w:tcPr>
          <w:p w14:paraId="4D04A990" w14:textId="77777777" w:rsidR="00E3447E" w:rsidRPr="00637663" w:rsidRDefault="55558259" w:rsidP="00AD1885">
            <w:pPr>
              <w:rPr>
                <w:szCs w:val="20"/>
              </w:rPr>
            </w:pPr>
            <w:r>
              <w:t>Required</w:t>
            </w:r>
          </w:p>
        </w:tc>
        <w:tc>
          <w:tcPr>
            <w:tcW w:w="4958" w:type="dxa"/>
            <w:vAlign w:val="center"/>
          </w:tcPr>
          <w:p w14:paraId="46E9DE8A" w14:textId="77777777" w:rsidR="00E3447E" w:rsidRPr="007C23CA" w:rsidRDefault="00E3447E" w:rsidP="00AD1885">
            <w:pPr>
              <w:rPr>
                <w:szCs w:val="20"/>
              </w:rPr>
            </w:pPr>
          </w:p>
        </w:tc>
        <w:tc>
          <w:tcPr>
            <w:tcW w:w="1540" w:type="dxa"/>
            <w:vAlign w:val="center"/>
          </w:tcPr>
          <w:p w14:paraId="150B3D2F" w14:textId="41C19D48" w:rsidR="00E3447E" w:rsidRPr="007C23CA" w:rsidRDefault="55558259" w:rsidP="00AD1885">
            <w:pPr>
              <w:rPr>
                <w:szCs w:val="20"/>
              </w:rPr>
            </w:pPr>
            <w:r>
              <w:t>8</w:t>
            </w:r>
          </w:p>
        </w:tc>
      </w:tr>
      <w:tr w:rsidR="00E3447E" w:rsidRPr="007C23CA" w14:paraId="6FCD6E87" w14:textId="77777777" w:rsidTr="55558259">
        <w:tc>
          <w:tcPr>
            <w:tcW w:w="3078" w:type="dxa"/>
            <w:vAlign w:val="center"/>
          </w:tcPr>
          <w:p w14:paraId="3829722F" w14:textId="77777777" w:rsidR="00E3447E" w:rsidRPr="00637663" w:rsidRDefault="55558259" w:rsidP="00AD1885">
            <w:pPr>
              <w:rPr>
                <w:szCs w:val="20"/>
              </w:rPr>
            </w:pPr>
            <w:r>
              <w:t>Supplemental</w:t>
            </w:r>
          </w:p>
        </w:tc>
        <w:tc>
          <w:tcPr>
            <w:tcW w:w="4958" w:type="dxa"/>
            <w:vAlign w:val="center"/>
          </w:tcPr>
          <w:p w14:paraId="290E42A0" w14:textId="77777777" w:rsidR="00E3447E" w:rsidRPr="007C23CA" w:rsidRDefault="00E3447E" w:rsidP="00AD1885">
            <w:pPr>
              <w:rPr>
                <w:szCs w:val="20"/>
              </w:rPr>
            </w:pPr>
          </w:p>
        </w:tc>
        <w:tc>
          <w:tcPr>
            <w:tcW w:w="1540" w:type="dxa"/>
            <w:vAlign w:val="center"/>
          </w:tcPr>
          <w:p w14:paraId="231ECDE4" w14:textId="77777777" w:rsidR="00E3447E" w:rsidRPr="007C23CA" w:rsidRDefault="00E3447E" w:rsidP="00AD1885">
            <w:pPr>
              <w:rPr>
                <w:szCs w:val="20"/>
              </w:rPr>
            </w:pPr>
          </w:p>
        </w:tc>
      </w:tr>
      <w:tr w:rsidR="00E3447E" w:rsidRPr="007C23CA" w14:paraId="6C9DC3C4" w14:textId="77777777" w:rsidTr="55558259">
        <w:tc>
          <w:tcPr>
            <w:tcW w:w="3078" w:type="dxa"/>
            <w:vAlign w:val="center"/>
          </w:tcPr>
          <w:p w14:paraId="371634EB" w14:textId="77777777" w:rsidR="00E3447E" w:rsidRDefault="00E3447E" w:rsidP="00AD1885">
            <w:pPr>
              <w:rPr>
                <w:b/>
                <w:szCs w:val="20"/>
              </w:rPr>
            </w:pPr>
          </w:p>
        </w:tc>
        <w:tc>
          <w:tcPr>
            <w:tcW w:w="4958" w:type="dxa"/>
            <w:vAlign w:val="center"/>
          </w:tcPr>
          <w:p w14:paraId="69F8E938" w14:textId="77777777" w:rsidR="00E3447E" w:rsidRPr="007C23CA" w:rsidRDefault="00E3447E" w:rsidP="00AD1885">
            <w:pPr>
              <w:rPr>
                <w:szCs w:val="20"/>
              </w:rPr>
            </w:pPr>
          </w:p>
        </w:tc>
        <w:tc>
          <w:tcPr>
            <w:tcW w:w="1540" w:type="dxa"/>
            <w:vAlign w:val="center"/>
          </w:tcPr>
          <w:p w14:paraId="0D17FEFC" w14:textId="77777777" w:rsidR="00E3447E" w:rsidRDefault="00E3447E" w:rsidP="00AD1885">
            <w:pPr>
              <w:rPr>
                <w:szCs w:val="20"/>
              </w:rPr>
            </w:pPr>
          </w:p>
        </w:tc>
      </w:tr>
      <w:tr w:rsidR="00E3447E" w:rsidRPr="007C23CA" w14:paraId="4C77A1C0" w14:textId="77777777" w:rsidTr="55558259">
        <w:tc>
          <w:tcPr>
            <w:tcW w:w="3078" w:type="dxa"/>
            <w:shd w:val="clear" w:color="auto" w:fill="D8D9DA"/>
            <w:vAlign w:val="center"/>
          </w:tcPr>
          <w:p w14:paraId="7B6C1535" w14:textId="058558E7" w:rsidR="00E3447E" w:rsidRPr="007C23CA" w:rsidRDefault="55558259" w:rsidP="55558259">
            <w:pPr>
              <w:rPr>
                <w:b/>
                <w:bCs/>
              </w:rPr>
            </w:pPr>
            <w:r w:rsidRPr="55558259">
              <w:rPr>
                <w:b/>
                <w:bCs/>
              </w:rPr>
              <w:t>Week 5</w:t>
            </w:r>
          </w:p>
        </w:tc>
        <w:tc>
          <w:tcPr>
            <w:tcW w:w="4958" w:type="dxa"/>
            <w:shd w:val="clear" w:color="auto" w:fill="D8D9DA"/>
            <w:vAlign w:val="center"/>
          </w:tcPr>
          <w:p w14:paraId="7C769EBE" w14:textId="77777777" w:rsidR="00E3447E" w:rsidRDefault="00E3447E" w:rsidP="00AD1885">
            <w:pPr>
              <w:rPr>
                <w:szCs w:val="20"/>
              </w:rPr>
            </w:pPr>
          </w:p>
        </w:tc>
        <w:tc>
          <w:tcPr>
            <w:tcW w:w="1540" w:type="dxa"/>
            <w:shd w:val="clear" w:color="auto" w:fill="D8D9DA"/>
            <w:vAlign w:val="center"/>
          </w:tcPr>
          <w:p w14:paraId="6DB4CF0A" w14:textId="77777777" w:rsidR="00E3447E" w:rsidRPr="007C23CA" w:rsidRDefault="00E3447E" w:rsidP="00AD1885">
            <w:pPr>
              <w:rPr>
                <w:szCs w:val="20"/>
              </w:rPr>
            </w:pPr>
          </w:p>
        </w:tc>
      </w:tr>
      <w:tr w:rsidR="00E3447E" w:rsidRPr="007C23CA" w14:paraId="28CDE97B" w14:textId="77777777" w:rsidTr="55558259">
        <w:tc>
          <w:tcPr>
            <w:tcW w:w="3078" w:type="dxa"/>
            <w:vAlign w:val="center"/>
          </w:tcPr>
          <w:p w14:paraId="24852AFA" w14:textId="77777777" w:rsidR="00E3447E" w:rsidRPr="00637663" w:rsidRDefault="55558259" w:rsidP="00AD1885">
            <w:pPr>
              <w:rPr>
                <w:szCs w:val="20"/>
              </w:rPr>
            </w:pPr>
            <w:r>
              <w:t>Required</w:t>
            </w:r>
          </w:p>
        </w:tc>
        <w:tc>
          <w:tcPr>
            <w:tcW w:w="4958" w:type="dxa"/>
            <w:vAlign w:val="center"/>
          </w:tcPr>
          <w:p w14:paraId="23CE85B3" w14:textId="77777777" w:rsidR="00E3447E" w:rsidRPr="007C23CA" w:rsidRDefault="00E3447E" w:rsidP="00AD1885">
            <w:pPr>
              <w:rPr>
                <w:szCs w:val="20"/>
              </w:rPr>
            </w:pPr>
          </w:p>
        </w:tc>
        <w:tc>
          <w:tcPr>
            <w:tcW w:w="1540" w:type="dxa"/>
            <w:vAlign w:val="center"/>
          </w:tcPr>
          <w:p w14:paraId="44EBE571" w14:textId="72BD0F01" w:rsidR="00E3447E" w:rsidRPr="007C23CA" w:rsidRDefault="55558259" w:rsidP="00AD1885">
            <w:pPr>
              <w:rPr>
                <w:szCs w:val="20"/>
              </w:rPr>
            </w:pPr>
            <w:r>
              <w:t>7</w:t>
            </w:r>
          </w:p>
        </w:tc>
      </w:tr>
      <w:tr w:rsidR="00E3447E" w:rsidRPr="007C23CA" w14:paraId="32F58FD9" w14:textId="77777777" w:rsidTr="55558259">
        <w:tc>
          <w:tcPr>
            <w:tcW w:w="3078" w:type="dxa"/>
            <w:vAlign w:val="center"/>
          </w:tcPr>
          <w:p w14:paraId="7E82EDD2" w14:textId="77777777" w:rsidR="00E3447E" w:rsidRPr="00637663" w:rsidRDefault="55558259" w:rsidP="00AD1885">
            <w:pPr>
              <w:rPr>
                <w:szCs w:val="20"/>
              </w:rPr>
            </w:pPr>
            <w:r>
              <w:t>Supplemental</w:t>
            </w:r>
          </w:p>
        </w:tc>
        <w:tc>
          <w:tcPr>
            <w:tcW w:w="4958" w:type="dxa"/>
            <w:vAlign w:val="center"/>
          </w:tcPr>
          <w:p w14:paraId="7FEA7ED5" w14:textId="77777777" w:rsidR="00E3447E" w:rsidRPr="007C23CA" w:rsidRDefault="00E3447E" w:rsidP="00AD1885">
            <w:pPr>
              <w:rPr>
                <w:szCs w:val="20"/>
              </w:rPr>
            </w:pPr>
          </w:p>
        </w:tc>
        <w:tc>
          <w:tcPr>
            <w:tcW w:w="1540" w:type="dxa"/>
            <w:vAlign w:val="center"/>
          </w:tcPr>
          <w:p w14:paraId="6210A0CC" w14:textId="7E753D49" w:rsidR="00E3447E" w:rsidRPr="007C23CA" w:rsidRDefault="55558259" w:rsidP="00AD1885">
            <w:pPr>
              <w:rPr>
                <w:szCs w:val="20"/>
              </w:rPr>
            </w:pPr>
            <w:r>
              <w:t>1</w:t>
            </w:r>
          </w:p>
        </w:tc>
      </w:tr>
      <w:tr w:rsidR="00E3447E" w:rsidRPr="007C23CA" w14:paraId="1EA61446" w14:textId="77777777" w:rsidTr="55558259">
        <w:tc>
          <w:tcPr>
            <w:tcW w:w="3078" w:type="dxa"/>
            <w:vAlign w:val="center"/>
          </w:tcPr>
          <w:p w14:paraId="119C343A" w14:textId="77777777" w:rsidR="00E3447E" w:rsidRDefault="00E3447E" w:rsidP="00AD1885">
            <w:pPr>
              <w:rPr>
                <w:b/>
                <w:szCs w:val="20"/>
              </w:rPr>
            </w:pPr>
          </w:p>
        </w:tc>
        <w:tc>
          <w:tcPr>
            <w:tcW w:w="4958" w:type="dxa"/>
            <w:vAlign w:val="center"/>
          </w:tcPr>
          <w:p w14:paraId="308C57FC" w14:textId="77777777" w:rsidR="00E3447E" w:rsidRPr="007C23CA" w:rsidRDefault="00E3447E" w:rsidP="00AD1885">
            <w:pPr>
              <w:rPr>
                <w:szCs w:val="20"/>
              </w:rPr>
            </w:pPr>
          </w:p>
        </w:tc>
        <w:tc>
          <w:tcPr>
            <w:tcW w:w="1540" w:type="dxa"/>
            <w:vAlign w:val="center"/>
          </w:tcPr>
          <w:p w14:paraId="131819E5" w14:textId="77777777" w:rsidR="00E3447E" w:rsidRDefault="00E3447E" w:rsidP="00AD1885">
            <w:pPr>
              <w:rPr>
                <w:szCs w:val="20"/>
              </w:rPr>
            </w:pPr>
          </w:p>
        </w:tc>
      </w:tr>
      <w:tr w:rsidR="00E3447E" w:rsidRPr="007C23CA" w14:paraId="563B0C28" w14:textId="77777777" w:rsidTr="55558259">
        <w:tc>
          <w:tcPr>
            <w:tcW w:w="3078" w:type="dxa"/>
            <w:shd w:val="clear" w:color="auto" w:fill="BD313B"/>
            <w:vAlign w:val="center"/>
          </w:tcPr>
          <w:p w14:paraId="6586A0BB" w14:textId="77777777" w:rsidR="00E3447E" w:rsidRDefault="00E3447E" w:rsidP="00AD1885">
            <w:pPr>
              <w:rPr>
                <w:b/>
                <w:szCs w:val="20"/>
              </w:rPr>
            </w:pPr>
          </w:p>
        </w:tc>
        <w:tc>
          <w:tcPr>
            <w:tcW w:w="4958" w:type="dxa"/>
            <w:shd w:val="clear" w:color="auto" w:fill="BD313B"/>
            <w:vAlign w:val="center"/>
          </w:tcPr>
          <w:p w14:paraId="78D11AAB" w14:textId="77777777" w:rsidR="00E3447E" w:rsidRPr="007C23CA" w:rsidRDefault="00E3447E" w:rsidP="00AD1885">
            <w:pPr>
              <w:rPr>
                <w:szCs w:val="20"/>
              </w:rPr>
            </w:pPr>
          </w:p>
        </w:tc>
        <w:tc>
          <w:tcPr>
            <w:tcW w:w="1540" w:type="dxa"/>
            <w:shd w:val="clear" w:color="auto" w:fill="BD313B"/>
            <w:vAlign w:val="center"/>
          </w:tcPr>
          <w:p w14:paraId="08F9122D" w14:textId="77777777" w:rsidR="00E3447E" w:rsidRDefault="00E3447E" w:rsidP="00AD1885">
            <w:pPr>
              <w:rPr>
                <w:szCs w:val="20"/>
              </w:rPr>
            </w:pPr>
          </w:p>
        </w:tc>
      </w:tr>
      <w:tr w:rsidR="00E3447E" w:rsidRPr="007C23CA" w14:paraId="12A5318E" w14:textId="77777777" w:rsidTr="55558259">
        <w:tc>
          <w:tcPr>
            <w:tcW w:w="3078" w:type="dxa"/>
            <w:vAlign w:val="center"/>
          </w:tcPr>
          <w:p w14:paraId="324E4322" w14:textId="77777777" w:rsidR="00E3447E" w:rsidRDefault="55558259" w:rsidP="55558259">
            <w:pPr>
              <w:rPr>
                <w:b/>
                <w:bCs/>
              </w:rPr>
            </w:pPr>
            <w:r w:rsidRPr="55558259">
              <w:rPr>
                <w:b/>
                <w:bCs/>
              </w:rPr>
              <w:t>Total Required Hours</w:t>
            </w:r>
          </w:p>
        </w:tc>
        <w:tc>
          <w:tcPr>
            <w:tcW w:w="4958" w:type="dxa"/>
            <w:vAlign w:val="center"/>
          </w:tcPr>
          <w:p w14:paraId="7F7238B4" w14:textId="77777777" w:rsidR="00E3447E" w:rsidRPr="007C23CA" w:rsidRDefault="00E3447E" w:rsidP="00AD1885">
            <w:pPr>
              <w:rPr>
                <w:szCs w:val="20"/>
              </w:rPr>
            </w:pPr>
          </w:p>
        </w:tc>
        <w:tc>
          <w:tcPr>
            <w:tcW w:w="1540" w:type="dxa"/>
            <w:vAlign w:val="center"/>
          </w:tcPr>
          <w:p w14:paraId="5BF64AEC" w14:textId="617F5570" w:rsidR="00E3447E" w:rsidRDefault="55558259" w:rsidP="00AD1885">
            <w:pPr>
              <w:rPr>
                <w:szCs w:val="20"/>
              </w:rPr>
            </w:pPr>
            <w:r>
              <w:t>38.5</w:t>
            </w:r>
          </w:p>
        </w:tc>
      </w:tr>
      <w:tr w:rsidR="00E3447E" w:rsidRPr="007C23CA" w14:paraId="53558ACA" w14:textId="77777777" w:rsidTr="55558259">
        <w:tc>
          <w:tcPr>
            <w:tcW w:w="3078" w:type="dxa"/>
            <w:vAlign w:val="center"/>
          </w:tcPr>
          <w:p w14:paraId="666AC4B0" w14:textId="77777777" w:rsidR="00E3447E" w:rsidRDefault="55558259" w:rsidP="55558259">
            <w:pPr>
              <w:rPr>
                <w:b/>
                <w:bCs/>
              </w:rPr>
            </w:pPr>
            <w:r w:rsidRPr="55558259">
              <w:rPr>
                <w:b/>
                <w:bCs/>
              </w:rPr>
              <w:t>Total Supplemental Hours</w:t>
            </w:r>
          </w:p>
        </w:tc>
        <w:tc>
          <w:tcPr>
            <w:tcW w:w="4958" w:type="dxa"/>
            <w:vAlign w:val="center"/>
          </w:tcPr>
          <w:p w14:paraId="2908854E" w14:textId="77777777" w:rsidR="00E3447E" w:rsidRPr="007C23CA" w:rsidRDefault="00E3447E" w:rsidP="00AD1885">
            <w:pPr>
              <w:rPr>
                <w:szCs w:val="20"/>
              </w:rPr>
            </w:pPr>
          </w:p>
        </w:tc>
        <w:tc>
          <w:tcPr>
            <w:tcW w:w="1540" w:type="dxa"/>
            <w:vAlign w:val="center"/>
          </w:tcPr>
          <w:p w14:paraId="46EED45B" w14:textId="2F82EA2D" w:rsidR="00E3447E" w:rsidRDefault="55558259" w:rsidP="00AD1885">
            <w:pPr>
              <w:rPr>
                <w:szCs w:val="20"/>
              </w:rPr>
            </w:pPr>
            <w:r>
              <w:t>3.5</w:t>
            </w:r>
          </w:p>
        </w:tc>
      </w:tr>
      <w:tr w:rsidR="00E3447E" w:rsidRPr="007C23CA" w14:paraId="1AAE212E" w14:textId="77777777" w:rsidTr="55558259">
        <w:tc>
          <w:tcPr>
            <w:tcW w:w="3078" w:type="dxa"/>
            <w:vAlign w:val="center"/>
          </w:tcPr>
          <w:p w14:paraId="13BA3829" w14:textId="77777777" w:rsidR="00E3447E" w:rsidRDefault="55558259" w:rsidP="55558259">
            <w:pPr>
              <w:rPr>
                <w:b/>
                <w:bCs/>
              </w:rPr>
            </w:pPr>
            <w:r w:rsidRPr="55558259">
              <w:rPr>
                <w:b/>
                <w:bCs/>
              </w:rPr>
              <w:t>Total Hours</w:t>
            </w:r>
          </w:p>
        </w:tc>
        <w:tc>
          <w:tcPr>
            <w:tcW w:w="4958" w:type="dxa"/>
            <w:vAlign w:val="center"/>
          </w:tcPr>
          <w:p w14:paraId="6A092906" w14:textId="77777777" w:rsidR="00E3447E" w:rsidRPr="007C23CA" w:rsidRDefault="00E3447E" w:rsidP="00AD1885">
            <w:pPr>
              <w:rPr>
                <w:szCs w:val="20"/>
              </w:rPr>
            </w:pPr>
          </w:p>
        </w:tc>
        <w:tc>
          <w:tcPr>
            <w:tcW w:w="1540" w:type="dxa"/>
            <w:vAlign w:val="center"/>
          </w:tcPr>
          <w:p w14:paraId="7C77CADB" w14:textId="4C5E8774" w:rsidR="00E3447E" w:rsidRDefault="55558259" w:rsidP="00AD1885">
            <w:pPr>
              <w:rPr>
                <w:szCs w:val="20"/>
              </w:rPr>
            </w:pPr>
            <w:r>
              <w:t>42</w:t>
            </w: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D90CF" w14:textId="77777777" w:rsidR="006678B3" w:rsidRDefault="006678B3">
      <w:r>
        <w:separator/>
      </w:r>
    </w:p>
  </w:endnote>
  <w:endnote w:type="continuationSeparator" w:id="0">
    <w:p w14:paraId="45258020" w14:textId="77777777" w:rsidR="006678B3" w:rsidRDefault="00667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37D8F" w14:textId="4B66EEAA" w:rsidR="00B9742B" w:rsidRDefault="00B9742B" w:rsidP="002F1C1E">
    <w:pPr>
      <w:pStyle w:val="Footer"/>
      <w:jc w:val="right"/>
    </w:pPr>
    <w:r>
      <w:t>Version 2</w:t>
    </w:r>
  </w:p>
  <w:p w14:paraId="2E49419D" w14:textId="46DEC64D" w:rsidR="00B9742B" w:rsidRDefault="00B9742B" w:rsidP="002F1C1E">
    <w:pPr>
      <w:pStyle w:val="Footer"/>
      <w:jc w:val="right"/>
    </w:pPr>
    <w:r>
      <w:t>12/2015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A9C9B" w14:textId="77777777" w:rsidR="006678B3" w:rsidRDefault="006678B3">
      <w:r>
        <w:separator/>
      </w:r>
    </w:p>
  </w:footnote>
  <w:footnote w:type="continuationSeparator" w:id="0">
    <w:p w14:paraId="191580A2" w14:textId="77777777" w:rsidR="006678B3" w:rsidRDefault="006678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4976533"/>
      <w:docPartObj>
        <w:docPartGallery w:val="Page Numbers (Top of Page)"/>
        <w:docPartUnique/>
      </w:docPartObj>
    </w:sdtPr>
    <w:sdtEndPr>
      <w:rPr>
        <w:noProof/>
      </w:rPr>
    </w:sdtEndPr>
    <w:sdtContent>
      <w:p w14:paraId="19B721EE" w14:textId="2C773DB5" w:rsidR="00B9742B" w:rsidRDefault="00B9742B">
        <w:pPr>
          <w:pStyle w:val="Header"/>
          <w:jc w:val="right"/>
        </w:pPr>
        <w:r>
          <w:fldChar w:fldCharType="begin"/>
        </w:r>
        <w:r>
          <w:instrText xml:space="preserve"> PAGE   \* MERGEFORMAT </w:instrText>
        </w:r>
        <w:r>
          <w:fldChar w:fldCharType="separate"/>
        </w:r>
        <w:r>
          <w:rPr>
            <w:noProof/>
          </w:rPr>
          <w:t>22</w:t>
        </w:r>
        <w:r>
          <w:rPr>
            <w:noProof/>
          </w:rPr>
          <w:fldChar w:fldCharType="end"/>
        </w:r>
      </w:p>
    </w:sdtContent>
  </w:sdt>
  <w:p w14:paraId="3AAAC624" w14:textId="33592EEB" w:rsidR="00B9742B" w:rsidRDefault="00B9742B">
    <w:pPr>
      <w:pStyle w:val="Header"/>
    </w:pPr>
    <w:r>
      <w:t>BUS 312: Managerial Finance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E5028" w14:textId="77777777" w:rsidR="00B9742B" w:rsidRPr="00B21089" w:rsidRDefault="00B9742B" w:rsidP="002F1C1E">
    <w:pPr>
      <w:pStyle w:val="Title"/>
      <w:jc w:val="right"/>
    </w:pPr>
    <w:r w:rsidRPr="00825CE5">
      <w:rPr>
        <w:noProof/>
      </w:rPr>
      <w:drawing>
        <wp:inline distT="0" distB="0" distL="0" distR="0" wp14:anchorId="2417AC2C" wp14:editId="3B34D10D">
          <wp:extent cx="1935387" cy="839771"/>
          <wp:effectExtent l="0" t="0" r="8255" b="0"/>
          <wp:docPr id="6" name="Picture 6"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9948" cy="846089"/>
                  </a:xfrm>
                  <a:prstGeom prst="rect">
                    <a:avLst/>
                  </a:prstGeom>
                  <a:noFill/>
                  <a:ln>
                    <a:noFill/>
                  </a:ln>
                </pic:spPr>
              </pic:pic>
            </a:graphicData>
          </a:graphic>
        </wp:inline>
      </w:drawing>
    </w:r>
  </w:p>
  <w:p w14:paraId="438BDEF0" w14:textId="77777777" w:rsidR="00B9742B" w:rsidRPr="00825CE5" w:rsidRDefault="00B9742B" w:rsidP="00E35BEC">
    <w:pPr>
      <w:pStyle w:val="Heading1"/>
      <w:spacing w:line="276" w:lineRule="auto"/>
      <w:jc w:val="right"/>
      <w:rPr>
        <w:color w:val="BD313B"/>
        <w:sz w:val="40"/>
      </w:rPr>
    </w:pPr>
    <w:r w:rsidRPr="00825CE5">
      <w:rPr>
        <w:color w:val="BD313B"/>
        <w:sz w:val="28"/>
      </w:rPr>
      <w:t>Faculty Instructional Guide</w:t>
    </w:r>
  </w:p>
  <w:p w14:paraId="67F47108" w14:textId="64706D50" w:rsidR="00B9742B" w:rsidRPr="00825CE5" w:rsidRDefault="00B9742B" w:rsidP="00E35BEC">
    <w:pPr>
      <w:pStyle w:val="Heading2"/>
    </w:pPr>
    <w:r>
      <w:t>BUS 312</w:t>
    </w:r>
    <w:r w:rsidRPr="00825CE5">
      <w:t xml:space="preserve">: </w:t>
    </w:r>
    <w:r>
      <w:t>Managerial Finance</w:t>
    </w:r>
  </w:p>
  <w:p w14:paraId="41C357D0" w14:textId="77777777" w:rsidR="00B9742B" w:rsidRDefault="00B974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5EFA6" w14:textId="6FD55EE8" w:rsidR="00B9742B" w:rsidRPr="006324AB" w:rsidRDefault="00B9742B">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p w14:paraId="63A7AC03" w14:textId="77777777" w:rsidR="00B9742B" w:rsidRDefault="00B9742B"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2313E1D"/>
    <w:multiLevelType w:val="hybridMultilevel"/>
    <w:tmpl w:val="44BEC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7D33BC"/>
    <w:multiLevelType w:val="hybridMultilevel"/>
    <w:tmpl w:val="B0A88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D83E92"/>
    <w:multiLevelType w:val="hybridMultilevel"/>
    <w:tmpl w:val="29E8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85357E"/>
    <w:multiLevelType w:val="hybridMultilevel"/>
    <w:tmpl w:val="BC220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0E9F1E09"/>
    <w:multiLevelType w:val="hybridMultilevel"/>
    <w:tmpl w:val="D2FA47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01376F"/>
    <w:multiLevelType w:val="hybridMultilevel"/>
    <w:tmpl w:val="AE6CD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7338EC"/>
    <w:multiLevelType w:val="hybridMultilevel"/>
    <w:tmpl w:val="FF200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A4D3B8D"/>
    <w:multiLevelType w:val="hybridMultilevel"/>
    <w:tmpl w:val="C34A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4F2E8D"/>
    <w:multiLevelType w:val="hybridMultilevel"/>
    <w:tmpl w:val="EE34F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3EA5641"/>
    <w:multiLevelType w:val="hybridMultilevel"/>
    <w:tmpl w:val="6B7293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7F32FCD"/>
    <w:multiLevelType w:val="hybridMultilevel"/>
    <w:tmpl w:val="15B41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A5D2FDB"/>
    <w:multiLevelType w:val="hybridMultilevel"/>
    <w:tmpl w:val="377CD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140688"/>
    <w:multiLevelType w:val="hybridMultilevel"/>
    <w:tmpl w:val="686A1B5C"/>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7"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8" w15:restartNumberingAfterBreak="0">
    <w:nsid w:val="45213F27"/>
    <w:multiLevelType w:val="hybridMultilevel"/>
    <w:tmpl w:val="2F66E0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6E74398"/>
    <w:multiLevelType w:val="hybridMultilevel"/>
    <w:tmpl w:val="AAD08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456A87"/>
    <w:multiLevelType w:val="hybridMultilevel"/>
    <w:tmpl w:val="709EC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5C39CC"/>
    <w:multiLevelType w:val="hybridMultilevel"/>
    <w:tmpl w:val="0616B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E77CEE"/>
    <w:multiLevelType w:val="hybridMultilevel"/>
    <w:tmpl w:val="0A0E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1848A6"/>
    <w:multiLevelType w:val="hybridMultilevel"/>
    <w:tmpl w:val="C9322A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9795247"/>
    <w:multiLevelType w:val="hybridMultilevel"/>
    <w:tmpl w:val="79DC8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6077A2"/>
    <w:multiLevelType w:val="hybridMultilevel"/>
    <w:tmpl w:val="AD725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96401D0"/>
    <w:multiLevelType w:val="hybridMultilevel"/>
    <w:tmpl w:val="4EFA5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0" w15:restartNumberingAfterBreak="0">
    <w:nsid w:val="6AD12957"/>
    <w:multiLevelType w:val="hybridMultilevel"/>
    <w:tmpl w:val="69102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71AB043F"/>
    <w:multiLevelType w:val="hybridMultilevel"/>
    <w:tmpl w:val="422A9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FA419FD"/>
    <w:multiLevelType w:val="hybridMultilevel"/>
    <w:tmpl w:val="65D044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3"/>
  </w:num>
  <w:num w:numId="2">
    <w:abstractNumId w:val="16"/>
  </w:num>
  <w:num w:numId="3">
    <w:abstractNumId w:val="31"/>
  </w:num>
  <w:num w:numId="4">
    <w:abstractNumId w:val="17"/>
  </w:num>
  <w:num w:numId="5">
    <w:abstractNumId w:val="35"/>
  </w:num>
  <w:num w:numId="6">
    <w:abstractNumId w:val="36"/>
  </w:num>
  <w:num w:numId="7">
    <w:abstractNumId w:val="27"/>
  </w:num>
  <w:num w:numId="8">
    <w:abstractNumId w:val="34"/>
  </w:num>
  <w:num w:numId="9">
    <w:abstractNumId w:val="0"/>
  </w:num>
  <w:num w:numId="10">
    <w:abstractNumId w:val="29"/>
  </w:num>
  <w:num w:numId="11">
    <w:abstractNumId w:val="5"/>
  </w:num>
  <w:num w:numId="12">
    <w:abstractNumId w:val="9"/>
  </w:num>
  <w:num w:numId="13">
    <w:abstractNumId w:val="15"/>
  </w:num>
  <w:num w:numId="14">
    <w:abstractNumId w:val="23"/>
  </w:num>
  <w:num w:numId="15">
    <w:abstractNumId w:val="24"/>
  </w:num>
  <w:num w:numId="16">
    <w:abstractNumId w:val="6"/>
  </w:num>
  <w:num w:numId="17">
    <w:abstractNumId w:val="12"/>
  </w:num>
  <w:num w:numId="18">
    <w:abstractNumId w:val="20"/>
  </w:num>
  <w:num w:numId="19">
    <w:abstractNumId w:val="1"/>
  </w:num>
  <w:num w:numId="20">
    <w:abstractNumId w:val="37"/>
  </w:num>
  <w:num w:numId="21">
    <w:abstractNumId w:val="26"/>
  </w:num>
  <w:num w:numId="22">
    <w:abstractNumId w:val="21"/>
  </w:num>
  <w:num w:numId="23">
    <w:abstractNumId w:val="18"/>
  </w:num>
  <w:num w:numId="24">
    <w:abstractNumId w:val="13"/>
  </w:num>
  <w:num w:numId="25">
    <w:abstractNumId w:val="8"/>
  </w:num>
  <w:num w:numId="26">
    <w:abstractNumId w:val="2"/>
  </w:num>
  <w:num w:numId="27">
    <w:abstractNumId w:val="7"/>
  </w:num>
  <w:num w:numId="28">
    <w:abstractNumId w:val="4"/>
  </w:num>
  <w:num w:numId="29">
    <w:abstractNumId w:val="32"/>
  </w:num>
  <w:num w:numId="30">
    <w:abstractNumId w:val="22"/>
  </w:num>
  <w:num w:numId="31">
    <w:abstractNumId w:val="3"/>
  </w:num>
  <w:num w:numId="32">
    <w:abstractNumId w:val="11"/>
  </w:num>
  <w:num w:numId="33">
    <w:abstractNumId w:val="19"/>
  </w:num>
  <w:num w:numId="34">
    <w:abstractNumId w:val="10"/>
  </w:num>
  <w:num w:numId="35">
    <w:abstractNumId w:val="14"/>
  </w:num>
  <w:num w:numId="36">
    <w:abstractNumId w:val="28"/>
  </w:num>
  <w:num w:numId="37">
    <w:abstractNumId w:val="6"/>
  </w:num>
  <w:num w:numId="38">
    <w:abstractNumId w:val="25"/>
  </w:num>
  <w:num w:numId="39">
    <w:abstractNumId w:val="30"/>
  </w:num>
  <w:num w:numId="40">
    <w:abstractNumId w:val="36"/>
  </w:num>
  <w:num w:numId="41">
    <w:abstractNumId w:val="36"/>
  </w:num>
  <w:num w:numId="42">
    <w:abstractNumId w:val="36"/>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therine Khongsaly">
    <w15:presenceInfo w15:providerId="AD" w15:userId="S-1-12-1-457681815-1143430694-1699183792-19134042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14C6"/>
    <w:rsid w:val="00003815"/>
    <w:rsid w:val="000040B6"/>
    <w:rsid w:val="0000486B"/>
    <w:rsid w:val="00005286"/>
    <w:rsid w:val="00007634"/>
    <w:rsid w:val="00010893"/>
    <w:rsid w:val="00011261"/>
    <w:rsid w:val="00014F73"/>
    <w:rsid w:val="0001644E"/>
    <w:rsid w:val="0002170C"/>
    <w:rsid w:val="00026A82"/>
    <w:rsid w:val="00030E78"/>
    <w:rsid w:val="00030F93"/>
    <w:rsid w:val="000335A4"/>
    <w:rsid w:val="000345E4"/>
    <w:rsid w:val="00034C16"/>
    <w:rsid w:val="000352F0"/>
    <w:rsid w:val="00035EB6"/>
    <w:rsid w:val="00036AF9"/>
    <w:rsid w:val="00037FEF"/>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092"/>
    <w:rsid w:val="00070A28"/>
    <w:rsid w:val="00070E70"/>
    <w:rsid w:val="00072525"/>
    <w:rsid w:val="00073135"/>
    <w:rsid w:val="00074D33"/>
    <w:rsid w:val="00075B61"/>
    <w:rsid w:val="00075C35"/>
    <w:rsid w:val="00080683"/>
    <w:rsid w:val="00080F0C"/>
    <w:rsid w:val="000824B6"/>
    <w:rsid w:val="0008292E"/>
    <w:rsid w:val="00082EF6"/>
    <w:rsid w:val="00085D23"/>
    <w:rsid w:val="000915C5"/>
    <w:rsid w:val="00093038"/>
    <w:rsid w:val="00093883"/>
    <w:rsid w:val="0009418F"/>
    <w:rsid w:val="0009705D"/>
    <w:rsid w:val="000A0015"/>
    <w:rsid w:val="000A159F"/>
    <w:rsid w:val="000A33A0"/>
    <w:rsid w:val="000A342C"/>
    <w:rsid w:val="000A3848"/>
    <w:rsid w:val="000A3E70"/>
    <w:rsid w:val="000A5265"/>
    <w:rsid w:val="000A5B26"/>
    <w:rsid w:val="000A684C"/>
    <w:rsid w:val="000A68D1"/>
    <w:rsid w:val="000B1174"/>
    <w:rsid w:val="000B3249"/>
    <w:rsid w:val="000B63DE"/>
    <w:rsid w:val="000C1433"/>
    <w:rsid w:val="000C1DB9"/>
    <w:rsid w:val="000C6C78"/>
    <w:rsid w:val="000C6F81"/>
    <w:rsid w:val="000C78CF"/>
    <w:rsid w:val="000D0639"/>
    <w:rsid w:val="000D0717"/>
    <w:rsid w:val="000D09C4"/>
    <w:rsid w:val="000D160B"/>
    <w:rsid w:val="000D1E00"/>
    <w:rsid w:val="000D534F"/>
    <w:rsid w:val="000D69E1"/>
    <w:rsid w:val="000E0328"/>
    <w:rsid w:val="000E05AD"/>
    <w:rsid w:val="000E0ECB"/>
    <w:rsid w:val="000E295A"/>
    <w:rsid w:val="000E31C2"/>
    <w:rsid w:val="000E4B4D"/>
    <w:rsid w:val="000E7452"/>
    <w:rsid w:val="000E7930"/>
    <w:rsid w:val="000F18E7"/>
    <w:rsid w:val="000F2C70"/>
    <w:rsid w:val="000F5D60"/>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21460"/>
    <w:rsid w:val="0012539B"/>
    <w:rsid w:val="00125A9F"/>
    <w:rsid w:val="00125CB8"/>
    <w:rsid w:val="00126FF3"/>
    <w:rsid w:val="001279C2"/>
    <w:rsid w:val="00130C2A"/>
    <w:rsid w:val="001317C5"/>
    <w:rsid w:val="00132272"/>
    <w:rsid w:val="00132A2A"/>
    <w:rsid w:val="00134C7C"/>
    <w:rsid w:val="0013537D"/>
    <w:rsid w:val="00135C10"/>
    <w:rsid w:val="0013631E"/>
    <w:rsid w:val="00136CAB"/>
    <w:rsid w:val="00136E30"/>
    <w:rsid w:val="00141674"/>
    <w:rsid w:val="00141D54"/>
    <w:rsid w:val="00143D43"/>
    <w:rsid w:val="00143F07"/>
    <w:rsid w:val="00144E2A"/>
    <w:rsid w:val="00145DB0"/>
    <w:rsid w:val="00147E92"/>
    <w:rsid w:val="00151A77"/>
    <w:rsid w:val="001523FE"/>
    <w:rsid w:val="001611D6"/>
    <w:rsid w:val="00163D1F"/>
    <w:rsid w:val="00163F3A"/>
    <w:rsid w:val="00166288"/>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514A"/>
    <w:rsid w:val="0019541D"/>
    <w:rsid w:val="00196DDE"/>
    <w:rsid w:val="00197C4E"/>
    <w:rsid w:val="001A31F3"/>
    <w:rsid w:val="001A3350"/>
    <w:rsid w:val="001A392A"/>
    <w:rsid w:val="001A5196"/>
    <w:rsid w:val="001A61AE"/>
    <w:rsid w:val="001A6671"/>
    <w:rsid w:val="001B3816"/>
    <w:rsid w:val="001B4CDF"/>
    <w:rsid w:val="001B616D"/>
    <w:rsid w:val="001B6CFC"/>
    <w:rsid w:val="001B6E8B"/>
    <w:rsid w:val="001C0616"/>
    <w:rsid w:val="001C0CBE"/>
    <w:rsid w:val="001C0DAF"/>
    <w:rsid w:val="001C0E18"/>
    <w:rsid w:val="001C5785"/>
    <w:rsid w:val="001C6A62"/>
    <w:rsid w:val="001C7FFC"/>
    <w:rsid w:val="001D2EB4"/>
    <w:rsid w:val="001D2F4C"/>
    <w:rsid w:val="001E1E4F"/>
    <w:rsid w:val="001E384E"/>
    <w:rsid w:val="001E5275"/>
    <w:rsid w:val="001E643C"/>
    <w:rsid w:val="001E6E8A"/>
    <w:rsid w:val="001E7BBA"/>
    <w:rsid w:val="001F007B"/>
    <w:rsid w:val="001F5025"/>
    <w:rsid w:val="00200422"/>
    <w:rsid w:val="002038EB"/>
    <w:rsid w:val="00204755"/>
    <w:rsid w:val="00204F02"/>
    <w:rsid w:val="00204FD2"/>
    <w:rsid w:val="0020548D"/>
    <w:rsid w:val="00206CF4"/>
    <w:rsid w:val="0020715C"/>
    <w:rsid w:val="00207465"/>
    <w:rsid w:val="0021285A"/>
    <w:rsid w:val="00215AAD"/>
    <w:rsid w:val="00215FA5"/>
    <w:rsid w:val="002177D2"/>
    <w:rsid w:val="0022041B"/>
    <w:rsid w:val="00222840"/>
    <w:rsid w:val="00223559"/>
    <w:rsid w:val="00224A60"/>
    <w:rsid w:val="00225662"/>
    <w:rsid w:val="00225ABC"/>
    <w:rsid w:val="002268F1"/>
    <w:rsid w:val="002269A4"/>
    <w:rsid w:val="00227305"/>
    <w:rsid w:val="00230DAF"/>
    <w:rsid w:val="00231DD1"/>
    <w:rsid w:val="002328D3"/>
    <w:rsid w:val="00232FA2"/>
    <w:rsid w:val="0023411A"/>
    <w:rsid w:val="00234F55"/>
    <w:rsid w:val="00241FC8"/>
    <w:rsid w:val="002423C5"/>
    <w:rsid w:val="002444E7"/>
    <w:rsid w:val="00245045"/>
    <w:rsid w:val="00245F45"/>
    <w:rsid w:val="002468DF"/>
    <w:rsid w:val="00250E1B"/>
    <w:rsid w:val="0025114F"/>
    <w:rsid w:val="00254182"/>
    <w:rsid w:val="0025775F"/>
    <w:rsid w:val="00260385"/>
    <w:rsid w:val="00260DA0"/>
    <w:rsid w:val="0026345D"/>
    <w:rsid w:val="0026470B"/>
    <w:rsid w:val="002650B8"/>
    <w:rsid w:val="002661BB"/>
    <w:rsid w:val="00266656"/>
    <w:rsid w:val="002743AD"/>
    <w:rsid w:val="00274B8A"/>
    <w:rsid w:val="00274BFA"/>
    <w:rsid w:val="00275C68"/>
    <w:rsid w:val="00283727"/>
    <w:rsid w:val="002865E3"/>
    <w:rsid w:val="0029160B"/>
    <w:rsid w:val="00293B9F"/>
    <w:rsid w:val="002945CA"/>
    <w:rsid w:val="002959F9"/>
    <w:rsid w:val="00297AA9"/>
    <w:rsid w:val="00297CEC"/>
    <w:rsid w:val="002A3643"/>
    <w:rsid w:val="002A3C32"/>
    <w:rsid w:val="002A4422"/>
    <w:rsid w:val="002A63FD"/>
    <w:rsid w:val="002A6BFF"/>
    <w:rsid w:val="002A7873"/>
    <w:rsid w:val="002B09F2"/>
    <w:rsid w:val="002B13C9"/>
    <w:rsid w:val="002B372C"/>
    <w:rsid w:val="002B3DF6"/>
    <w:rsid w:val="002B60AE"/>
    <w:rsid w:val="002C1641"/>
    <w:rsid w:val="002C18BC"/>
    <w:rsid w:val="002C26DD"/>
    <w:rsid w:val="002C3D03"/>
    <w:rsid w:val="002C59B3"/>
    <w:rsid w:val="002C64CE"/>
    <w:rsid w:val="002C7760"/>
    <w:rsid w:val="002D343F"/>
    <w:rsid w:val="002D4219"/>
    <w:rsid w:val="002D4285"/>
    <w:rsid w:val="002D6021"/>
    <w:rsid w:val="002D6548"/>
    <w:rsid w:val="002D699B"/>
    <w:rsid w:val="002E1232"/>
    <w:rsid w:val="002E4392"/>
    <w:rsid w:val="002E51F3"/>
    <w:rsid w:val="002E57A4"/>
    <w:rsid w:val="002E5FF1"/>
    <w:rsid w:val="002E6C4E"/>
    <w:rsid w:val="002F08B7"/>
    <w:rsid w:val="002F0D95"/>
    <w:rsid w:val="002F1A27"/>
    <w:rsid w:val="002F1C1E"/>
    <w:rsid w:val="002F21AF"/>
    <w:rsid w:val="002F22CD"/>
    <w:rsid w:val="002F355E"/>
    <w:rsid w:val="002F3C05"/>
    <w:rsid w:val="002F53E9"/>
    <w:rsid w:val="002F5FBA"/>
    <w:rsid w:val="002F673B"/>
    <w:rsid w:val="002F6F2D"/>
    <w:rsid w:val="00300E72"/>
    <w:rsid w:val="00301041"/>
    <w:rsid w:val="00301F9E"/>
    <w:rsid w:val="00302978"/>
    <w:rsid w:val="00304208"/>
    <w:rsid w:val="003047EE"/>
    <w:rsid w:val="0030503C"/>
    <w:rsid w:val="00305EC7"/>
    <w:rsid w:val="00310660"/>
    <w:rsid w:val="00311FDD"/>
    <w:rsid w:val="003122C2"/>
    <w:rsid w:val="0031393B"/>
    <w:rsid w:val="00320A54"/>
    <w:rsid w:val="0032143C"/>
    <w:rsid w:val="003219F5"/>
    <w:rsid w:val="0032571E"/>
    <w:rsid w:val="003332BC"/>
    <w:rsid w:val="003348A4"/>
    <w:rsid w:val="00335197"/>
    <w:rsid w:val="00335961"/>
    <w:rsid w:val="00343010"/>
    <w:rsid w:val="003436A3"/>
    <w:rsid w:val="003448C0"/>
    <w:rsid w:val="0034526A"/>
    <w:rsid w:val="0034561D"/>
    <w:rsid w:val="003471F8"/>
    <w:rsid w:val="00351A4F"/>
    <w:rsid w:val="00351F22"/>
    <w:rsid w:val="00353E92"/>
    <w:rsid w:val="00354FDB"/>
    <w:rsid w:val="00355BB3"/>
    <w:rsid w:val="00355D4F"/>
    <w:rsid w:val="00357A69"/>
    <w:rsid w:val="00357F06"/>
    <w:rsid w:val="003608C9"/>
    <w:rsid w:val="00360FB5"/>
    <w:rsid w:val="0036126D"/>
    <w:rsid w:val="00362893"/>
    <w:rsid w:val="00362ACD"/>
    <w:rsid w:val="00372021"/>
    <w:rsid w:val="00372658"/>
    <w:rsid w:val="00373DC3"/>
    <w:rsid w:val="003744DE"/>
    <w:rsid w:val="00376D27"/>
    <w:rsid w:val="003773D7"/>
    <w:rsid w:val="00380405"/>
    <w:rsid w:val="0038232D"/>
    <w:rsid w:val="00382E3E"/>
    <w:rsid w:val="00384A8F"/>
    <w:rsid w:val="00385FCB"/>
    <w:rsid w:val="003907E9"/>
    <w:rsid w:val="00395CDF"/>
    <w:rsid w:val="00396246"/>
    <w:rsid w:val="003974E5"/>
    <w:rsid w:val="003A1FA4"/>
    <w:rsid w:val="003A347D"/>
    <w:rsid w:val="003A369D"/>
    <w:rsid w:val="003A3E88"/>
    <w:rsid w:val="003A7392"/>
    <w:rsid w:val="003B11AF"/>
    <w:rsid w:val="003B3045"/>
    <w:rsid w:val="003B5A4A"/>
    <w:rsid w:val="003C53FC"/>
    <w:rsid w:val="003C5536"/>
    <w:rsid w:val="003C6F92"/>
    <w:rsid w:val="003D1B21"/>
    <w:rsid w:val="003D644E"/>
    <w:rsid w:val="003D7C90"/>
    <w:rsid w:val="003E2C05"/>
    <w:rsid w:val="003E31A7"/>
    <w:rsid w:val="003E42C9"/>
    <w:rsid w:val="003E5C7D"/>
    <w:rsid w:val="003E7816"/>
    <w:rsid w:val="003F4008"/>
    <w:rsid w:val="003F4859"/>
    <w:rsid w:val="003F5642"/>
    <w:rsid w:val="003F7651"/>
    <w:rsid w:val="00401196"/>
    <w:rsid w:val="004031BB"/>
    <w:rsid w:val="004034A3"/>
    <w:rsid w:val="004045AD"/>
    <w:rsid w:val="00405788"/>
    <w:rsid w:val="004107DD"/>
    <w:rsid w:val="004109FE"/>
    <w:rsid w:val="0041322F"/>
    <w:rsid w:val="00414388"/>
    <w:rsid w:val="004143CB"/>
    <w:rsid w:val="00417C60"/>
    <w:rsid w:val="00417F14"/>
    <w:rsid w:val="0042358F"/>
    <w:rsid w:val="00423F5C"/>
    <w:rsid w:val="004251B3"/>
    <w:rsid w:val="00427237"/>
    <w:rsid w:val="00430518"/>
    <w:rsid w:val="00432341"/>
    <w:rsid w:val="00433025"/>
    <w:rsid w:val="00435976"/>
    <w:rsid w:val="00436985"/>
    <w:rsid w:val="004421FA"/>
    <w:rsid w:val="00445F59"/>
    <w:rsid w:val="00446446"/>
    <w:rsid w:val="00446623"/>
    <w:rsid w:val="00451471"/>
    <w:rsid w:val="00451ADA"/>
    <w:rsid w:val="00452463"/>
    <w:rsid w:val="00453D13"/>
    <w:rsid w:val="00454C1A"/>
    <w:rsid w:val="00455ECA"/>
    <w:rsid w:val="00455F9B"/>
    <w:rsid w:val="00457484"/>
    <w:rsid w:val="004614A2"/>
    <w:rsid w:val="00461CA1"/>
    <w:rsid w:val="0046326E"/>
    <w:rsid w:val="0046404A"/>
    <w:rsid w:val="00465134"/>
    <w:rsid w:val="00467E51"/>
    <w:rsid w:val="004713D1"/>
    <w:rsid w:val="00475D8F"/>
    <w:rsid w:val="00476115"/>
    <w:rsid w:val="00477926"/>
    <w:rsid w:val="00477EE5"/>
    <w:rsid w:val="00487079"/>
    <w:rsid w:val="004909EE"/>
    <w:rsid w:val="0049392F"/>
    <w:rsid w:val="0049398D"/>
    <w:rsid w:val="00494CB8"/>
    <w:rsid w:val="004A04F7"/>
    <w:rsid w:val="004A1A43"/>
    <w:rsid w:val="004A439F"/>
    <w:rsid w:val="004A4863"/>
    <w:rsid w:val="004A4C18"/>
    <w:rsid w:val="004A4D5E"/>
    <w:rsid w:val="004A7A87"/>
    <w:rsid w:val="004B35AB"/>
    <w:rsid w:val="004B3BB2"/>
    <w:rsid w:val="004B69CB"/>
    <w:rsid w:val="004B75AD"/>
    <w:rsid w:val="004C6C3A"/>
    <w:rsid w:val="004D09EA"/>
    <w:rsid w:val="004D13AE"/>
    <w:rsid w:val="004D4553"/>
    <w:rsid w:val="004D772E"/>
    <w:rsid w:val="004E5998"/>
    <w:rsid w:val="004E635B"/>
    <w:rsid w:val="004E68AB"/>
    <w:rsid w:val="004E7D52"/>
    <w:rsid w:val="004F138A"/>
    <w:rsid w:val="004F3079"/>
    <w:rsid w:val="004F3E41"/>
    <w:rsid w:val="004F41B8"/>
    <w:rsid w:val="004F458E"/>
    <w:rsid w:val="004F487F"/>
    <w:rsid w:val="004F57E2"/>
    <w:rsid w:val="004F609C"/>
    <w:rsid w:val="00502AF2"/>
    <w:rsid w:val="005073B9"/>
    <w:rsid w:val="00507984"/>
    <w:rsid w:val="00510A87"/>
    <w:rsid w:val="00510E21"/>
    <w:rsid w:val="0051737B"/>
    <w:rsid w:val="00521FD4"/>
    <w:rsid w:val="00523045"/>
    <w:rsid w:val="0052311A"/>
    <w:rsid w:val="0052340A"/>
    <w:rsid w:val="00524459"/>
    <w:rsid w:val="00524CD5"/>
    <w:rsid w:val="0052500E"/>
    <w:rsid w:val="005250B2"/>
    <w:rsid w:val="00526E56"/>
    <w:rsid w:val="005270BB"/>
    <w:rsid w:val="00530D83"/>
    <w:rsid w:val="005319CA"/>
    <w:rsid w:val="00533416"/>
    <w:rsid w:val="0053438B"/>
    <w:rsid w:val="005344A9"/>
    <w:rsid w:val="00534AD5"/>
    <w:rsid w:val="005353F9"/>
    <w:rsid w:val="00535A82"/>
    <w:rsid w:val="00535D64"/>
    <w:rsid w:val="00536B43"/>
    <w:rsid w:val="00537446"/>
    <w:rsid w:val="00540010"/>
    <w:rsid w:val="00540F6A"/>
    <w:rsid w:val="00541A8C"/>
    <w:rsid w:val="0054439A"/>
    <w:rsid w:val="005449BB"/>
    <w:rsid w:val="005472D7"/>
    <w:rsid w:val="0055365D"/>
    <w:rsid w:val="00553CEE"/>
    <w:rsid w:val="005546E1"/>
    <w:rsid w:val="0055524B"/>
    <w:rsid w:val="005602F0"/>
    <w:rsid w:val="0056515E"/>
    <w:rsid w:val="00566B5B"/>
    <w:rsid w:val="00566EA0"/>
    <w:rsid w:val="00567294"/>
    <w:rsid w:val="00572DA6"/>
    <w:rsid w:val="00573E59"/>
    <w:rsid w:val="00576580"/>
    <w:rsid w:val="0057681B"/>
    <w:rsid w:val="00581922"/>
    <w:rsid w:val="00584B72"/>
    <w:rsid w:val="005900D0"/>
    <w:rsid w:val="00590E94"/>
    <w:rsid w:val="0059251D"/>
    <w:rsid w:val="00593A25"/>
    <w:rsid w:val="005958BB"/>
    <w:rsid w:val="00596E8F"/>
    <w:rsid w:val="005977DE"/>
    <w:rsid w:val="00597ABC"/>
    <w:rsid w:val="005A1AFC"/>
    <w:rsid w:val="005A2175"/>
    <w:rsid w:val="005A37C5"/>
    <w:rsid w:val="005B037C"/>
    <w:rsid w:val="005B10FE"/>
    <w:rsid w:val="005B2CC1"/>
    <w:rsid w:val="005B3281"/>
    <w:rsid w:val="005B452A"/>
    <w:rsid w:val="005B56E9"/>
    <w:rsid w:val="005C0742"/>
    <w:rsid w:val="005C1120"/>
    <w:rsid w:val="005C14C4"/>
    <w:rsid w:val="005C232C"/>
    <w:rsid w:val="005C5AB1"/>
    <w:rsid w:val="005C61BD"/>
    <w:rsid w:val="005C6FB6"/>
    <w:rsid w:val="005D02FB"/>
    <w:rsid w:val="005D2181"/>
    <w:rsid w:val="005D25F0"/>
    <w:rsid w:val="005D2E3B"/>
    <w:rsid w:val="005D393B"/>
    <w:rsid w:val="005D5772"/>
    <w:rsid w:val="005D5DE7"/>
    <w:rsid w:val="005D69C4"/>
    <w:rsid w:val="005D6AEC"/>
    <w:rsid w:val="005D6E0B"/>
    <w:rsid w:val="005E1A36"/>
    <w:rsid w:val="005E4364"/>
    <w:rsid w:val="005E6C6E"/>
    <w:rsid w:val="005E79E6"/>
    <w:rsid w:val="005F034D"/>
    <w:rsid w:val="005F1C24"/>
    <w:rsid w:val="005F3692"/>
    <w:rsid w:val="005F4C9A"/>
    <w:rsid w:val="005F57B0"/>
    <w:rsid w:val="005F60B8"/>
    <w:rsid w:val="00603058"/>
    <w:rsid w:val="00603902"/>
    <w:rsid w:val="006039D3"/>
    <w:rsid w:val="006053A0"/>
    <w:rsid w:val="00605A9B"/>
    <w:rsid w:val="0060674E"/>
    <w:rsid w:val="006073E7"/>
    <w:rsid w:val="00607B71"/>
    <w:rsid w:val="00612094"/>
    <w:rsid w:val="00612354"/>
    <w:rsid w:val="00613131"/>
    <w:rsid w:val="00614DE6"/>
    <w:rsid w:val="00614FF2"/>
    <w:rsid w:val="006160E8"/>
    <w:rsid w:val="006178F4"/>
    <w:rsid w:val="00620B35"/>
    <w:rsid w:val="00621423"/>
    <w:rsid w:val="00625318"/>
    <w:rsid w:val="00625B51"/>
    <w:rsid w:val="00625CA4"/>
    <w:rsid w:val="0062607A"/>
    <w:rsid w:val="00627875"/>
    <w:rsid w:val="00631528"/>
    <w:rsid w:val="006324AB"/>
    <w:rsid w:val="0063301B"/>
    <w:rsid w:val="00633A1A"/>
    <w:rsid w:val="00633DC0"/>
    <w:rsid w:val="006400FA"/>
    <w:rsid w:val="00642791"/>
    <w:rsid w:val="0064478E"/>
    <w:rsid w:val="0064542C"/>
    <w:rsid w:val="00647A9C"/>
    <w:rsid w:val="006502B1"/>
    <w:rsid w:val="00651450"/>
    <w:rsid w:val="00651990"/>
    <w:rsid w:val="00660711"/>
    <w:rsid w:val="0066251D"/>
    <w:rsid w:val="00662EBB"/>
    <w:rsid w:val="006666C3"/>
    <w:rsid w:val="00666F5F"/>
    <w:rsid w:val="006678B3"/>
    <w:rsid w:val="00667D21"/>
    <w:rsid w:val="00667DC5"/>
    <w:rsid w:val="00671C7B"/>
    <w:rsid w:val="0067249D"/>
    <w:rsid w:val="00674F96"/>
    <w:rsid w:val="006766ED"/>
    <w:rsid w:val="00680204"/>
    <w:rsid w:val="00680CF5"/>
    <w:rsid w:val="00681657"/>
    <w:rsid w:val="006821B7"/>
    <w:rsid w:val="0068364F"/>
    <w:rsid w:val="006843CA"/>
    <w:rsid w:val="00684EE8"/>
    <w:rsid w:val="00687202"/>
    <w:rsid w:val="00692820"/>
    <w:rsid w:val="00697547"/>
    <w:rsid w:val="00697736"/>
    <w:rsid w:val="006A21F1"/>
    <w:rsid w:val="006A547C"/>
    <w:rsid w:val="006A7A6A"/>
    <w:rsid w:val="006B074B"/>
    <w:rsid w:val="006B2C75"/>
    <w:rsid w:val="006B3629"/>
    <w:rsid w:val="006B3B68"/>
    <w:rsid w:val="006B7AF1"/>
    <w:rsid w:val="006B7B14"/>
    <w:rsid w:val="006C16E1"/>
    <w:rsid w:val="006C3591"/>
    <w:rsid w:val="006C483A"/>
    <w:rsid w:val="006C7B5B"/>
    <w:rsid w:val="006D1C4F"/>
    <w:rsid w:val="006D68FF"/>
    <w:rsid w:val="006D6909"/>
    <w:rsid w:val="006E4BBF"/>
    <w:rsid w:val="006E53BD"/>
    <w:rsid w:val="006E55E6"/>
    <w:rsid w:val="006E56BD"/>
    <w:rsid w:val="006F1898"/>
    <w:rsid w:val="006F1CED"/>
    <w:rsid w:val="006F2153"/>
    <w:rsid w:val="006F2279"/>
    <w:rsid w:val="006F26A1"/>
    <w:rsid w:val="006F2767"/>
    <w:rsid w:val="006F3F07"/>
    <w:rsid w:val="006F458D"/>
    <w:rsid w:val="006F6A37"/>
    <w:rsid w:val="00701114"/>
    <w:rsid w:val="0070360D"/>
    <w:rsid w:val="00704919"/>
    <w:rsid w:val="00705C34"/>
    <w:rsid w:val="00711560"/>
    <w:rsid w:val="00714AC0"/>
    <w:rsid w:val="00714B85"/>
    <w:rsid w:val="0072086B"/>
    <w:rsid w:val="00721FDA"/>
    <w:rsid w:val="007235A8"/>
    <w:rsid w:val="007237AA"/>
    <w:rsid w:val="00725B7A"/>
    <w:rsid w:val="00725ED7"/>
    <w:rsid w:val="0072617A"/>
    <w:rsid w:val="00726A88"/>
    <w:rsid w:val="00732486"/>
    <w:rsid w:val="00732A3B"/>
    <w:rsid w:val="00732AAB"/>
    <w:rsid w:val="00732CB5"/>
    <w:rsid w:val="007332F6"/>
    <w:rsid w:val="00734622"/>
    <w:rsid w:val="00735DFB"/>
    <w:rsid w:val="007360DF"/>
    <w:rsid w:val="00736EC7"/>
    <w:rsid w:val="0073715F"/>
    <w:rsid w:val="00741CAF"/>
    <w:rsid w:val="00742678"/>
    <w:rsid w:val="00742AB6"/>
    <w:rsid w:val="00744591"/>
    <w:rsid w:val="00744767"/>
    <w:rsid w:val="007455CA"/>
    <w:rsid w:val="00747069"/>
    <w:rsid w:val="00752BFA"/>
    <w:rsid w:val="00753402"/>
    <w:rsid w:val="00755991"/>
    <w:rsid w:val="00757D42"/>
    <w:rsid w:val="007637D0"/>
    <w:rsid w:val="00767616"/>
    <w:rsid w:val="00767A4B"/>
    <w:rsid w:val="0077111C"/>
    <w:rsid w:val="00771A94"/>
    <w:rsid w:val="007754EE"/>
    <w:rsid w:val="00775B33"/>
    <w:rsid w:val="00777DC1"/>
    <w:rsid w:val="00782F97"/>
    <w:rsid w:val="00787545"/>
    <w:rsid w:val="00787BBD"/>
    <w:rsid w:val="00790573"/>
    <w:rsid w:val="0079112D"/>
    <w:rsid w:val="007916AE"/>
    <w:rsid w:val="00794152"/>
    <w:rsid w:val="00796DD9"/>
    <w:rsid w:val="00797266"/>
    <w:rsid w:val="007974A2"/>
    <w:rsid w:val="007A492E"/>
    <w:rsid w:val="007A7E22"/>
    <w:rsid w:val="007B0ED6"/>
    <w:rsid w:val="007B239A"/>
    <w:rsid w:val="007B2DF1"/>
    <w:rsid w:val="007B2F52"/>
    <w:rsid w:val="007B45ED"/>
    <w:rsid w:val="007B4667"/>
    <w:rsid w:val="007B709E"/>
    <w:rsid w:val="007C13C8"/>
    <w:rsid w:val="007C17D8"/>
    <w:rsid w:val="007C20FE"/>
    <w:rsid w:val="007C2326"/>
    <w:rsid w:val="007C5778"/>
    <w:rsid w:val="007C6105"/>
    <w:rsid w:val="007C6373"/>
    <w:rsid w:val="007C65A1"/>
    <w:rsid w:val="007D3841"/>
    <w:rsid w:val="007D6398"/>
    <w:rsid w:val="007E32FD"/>
    <w:rsid w:val="007E36F2"/>
    <w:rsid w:val="007E38CC"/>
    <w:rsid w:val="007E6AA2"/>
    <w:rsid w:val="007E6D42"/>
    <w:rsid w:val="007E7C6D"/>
    <w:rsid w:val="007F1477"/>
    <w:rsid w:val="007F1B4D"/>
    <w:rsid w:val="007F339F"/>
    <w:rsid w:val="007F777E"/>
    <w:rsid w:val="008007C9"/>
    <w:rsid w:val="0080103D"/>
    <w:rsid w:val="0080197B"/>
    <w:rsid w:val="00802ED7"/>
    <w:rsid w:val="0080573F"/>
    <w:rsid w:val="00812F57"/>
    <w:rsid w:val="008138BE"/>
    <w:rsid w:val="00820F58"/>
    <w:rsid w:val="0082264A"/>
    <w:rsid w:val="00824D94"/>
    <w:rsid w:val="00825564"/>
    <w:rsid w:val="00825CE5"/>
    <w:rsid w:val="00832562"/>
    <w:rsid w:val="008333A9"/>
    <w:rsid w:val="008338CF"/>
    <w:rsid w:val="00833C78"/>
    <w:rsid w:val="0083526B"/>
    <w:rsid w:val="00842155"/>
    <w:rsid w:val="008426FD"/>
    <w:rsid w:val="00842C6F"/>
    <w:rsid w:val="00843E8F"/>
    <w:rsid w:val="008448C5"/>
    <w:rsid w:val="008458F3"/>
    <w:rsid w:val="0084625A"/>
    <w:rsid w:val="00850DBC"/>
    <w:rsid w:val="008568EC"/>
    <w:rsid w:val="00860D9F"/>
    <w:rsid w:val="00860FCF"/>
    <w:rsid w:val="00861D9D"/>
    <w:rsid w:val="008627AC"/>
    <w:rsid w:val="00863353"/>
    <w:rsid w:val="00863929"/>
    <w:rsid w:val="00870F68"/>
    <w:rsid w:val="00872142"/>
    <w:rsid w:val="00874867"/>
    <w:rsid w:val="00875E1C"/>
    <w:rsid w:val="00876B5F"/>
    <w:rsid w:val="00881922"/>
    <w:rsid w:val="00883E3F"/>
    <w:rsid w:val="008848D8"/>
    <w:rsid w:val="008867EB"/>
    <w:rsid w:val="00887A96"/>
    <w:rsid w:val="00892DEE"/>
    <w:rsid w:val="0089388C"/>
    <w:rsid w:val="00893B06"/>
    <w:rsid w:val="008941DB"/>
    <w:rsid w:val="008A0486"/>
    <w:rsid w:val="008A20D3"/>
    <w:rsid w:val="008A22D6"/>
    <w:rsid w:val="008A4301"/>
    <w:rsid w:val="008A7293"/>
    <w:rsid w:val="008B1818"/>
    <w:rsid w:val="008B2960"/>
    <w:rsid w:val="008B3250"/>
    <w:rsid w:val="008B37CC"/>
    <w:rsid w:val="008B3D4C"/>
    <w:rsid w:val="008B540D"/>
    <w:rsid w:val="008B58E3"/>
    <w:rsid w:val="008C1122"/>
    <w:rsid w:val="008C24A4"/>
    <w:rsid w:val="008C2C06"/>
    <w:rsid w:val="008C4FA2"/>
    <w:rsid w:val="008D1753"/>
    <w:rsid w:val="008D31C4"/>
    <w:rsid w:val="008E06E0"/>
    <w:rsid w:val="008E5B75"/>
    <w:rsid w:val="008E7A74"/>
    <w:rsid w:val="008F09AD"/>
    <w:rsid w:val="008F436F"/>
    <w:rsid w:val="008F455A"/>
    <w:rsid w:val="008F74EE"/>
    <w:rsid w:val="00902A75"/>
    <w:rsid w:val="0090392C"/>
    <w:rsid w:val="00904533"/>
    <w:rsid w:val="0090566F"/>
    <w:rsid w:val="00906722"/>
    <w:rsid w:val="00910A74"/>
    <w:rsid w:val="009110EC"/>
    <w:rsid w:val="00912D11"/>
    <w:rsid w:val="00915155"/>
    <w:rsid w:val="0091789A"/>
    <w:rsid w:val="00923383"/>
    <w:rsid w:val="00927461"/>
    <w:rsid w:val="00931836"/>
    <w:rsid w:val="0094017A"/>
    <w:rsid w:val="009405D3"/>
    <w:rsid w:val="00941577"/>
    <w:rsid w:val="00945212"/>
    <w:rsid w:val="00946217"/>
    <w:rsid w:val="00947426"/>
    <w:rsid w:val="00947D50"/>
    <w:rsid w:val="009502A7"/>
    <w:rsid w:val="00951A8C"/>
    <w:rsid w:val="009522CC"/>
    <w:rsid w:val="00955E05"/>
    <w:rsid w:val="0096041D"/>
    <w:rsid w:val="00961533"/>
    <w:rsid w:val="00962926"/>
    <w:rsid w:val="0096389B"/>
    <w:rsid w:val="00963B4A"/>
    <w:rsid w:val="00965354"/>
    <w:rsid w:val="00965787"/>
    <w:rsid w:val="00965CCA"/>
    <w:rsid w:val="00966587"/>
    <w:rsid w:val="00967565"/>
    <w:rsid w:val="00971078"/>
    <w:rsid w:val="00974932"/>
    <w:rsid w:val="00977862"/>
    <w:rsid w:val="0098039F"/>
    <w:rsid w:val="00981117"/>
    <w:rsid w:val="00983040"/>
    <w:rsid w:val="009851FE"/>
    <w:rsid w:val="00987C97"/>
    <w:rsid w:val="009909A9"/>
    <w:rsid w:val="0099302E"/>
    <w:rsid w:val="00996B52"/>
    <w:rsid w:val="00996E59"/>
    <w:rsid w:val="009A07C1"/>
    <w:rsid w:val="009A0C65"/>
    <w:rsid w:val="009A11C6"/>
    <w:rsid w:val="009A14BD"/>
    <w:rsid w:val="009A32B1"/>
    <w:rsid w:val="009B03FD"/>
    <w:rsid w:val="009B0602"/>
    <w:rsid w:val="009B108C"/>
    <w:rsid w:val="009C03DF"/>
    <w:rsid w:val="009C1989"/>
    <w:rsid w:val="009C47CC"/>
    <w:rsid w:val="009C59F0"/>
    <w:rsid w:val="009D067C"/>
    <w:rsid w:val="009D06EC"/>
    <w:rsid w:val="009D136B"/>
    <w:rsid w:val="009D180F"/>
    <w:rsid w:val="009D1D06"/>
    <w:rsid w:val="009D290C"/>
    <w:rsid w:val="009D64C4"/>
    <w:rsid w:val="009D6F85"/>
    <w:rsid w:val="009D7E64"/>
    <w:rsid w:val="009E0470"/>
    <w:rsid w:val="009E4167"/>
    <w:rsid w:val="009E4DD1"/>
    <w:rsid w:val="009E605D"/>
    <w:rsid w:val="009E75FE"/>
    <w:rsid w:val="009E7F1B"/>
    <w:rsid w:val="009F2E62"/>
    <w:rsid w:val="009F489D"/>
    <w:rsid w:val="009F63C1"/>
    <w:rsid w:val="009F6FAF"/>
    <w:rsid w:val="009F734E"/>
    <w:rsid w:val="009F76DF"/>
    <w:rsid w:val="00A003D3"/>
    <w:rsid w:val="00A015B3"/>
    <w:rsid w:val="00A02910"/>
    <w:rsid w:val="00A03109"/>
    <w:rsid w:val="00A03F14"/>
    <w:rsid w:val="00A0489E"/>
    <w:rsid w:val="00A13AC3"/>
    <w:rsid w:val="00A16AF5"/>
    <w:rsid w:val="00A17786"/>
    <w:rsid w:val="00A25446"/>
    <w:rsid w:val="00A2666E"/>
    <w:rsid w:val="00A26E97"/>
    <w:rsid w:val="00A27AF0"/>
    <w:rsid w:val="00A3078A"/>
    <w:rsid w:val="00A33E9A"/>
    <w:rsid w:val="00A347F5"/>
    <w:rsid w:val="00A34CBE"/>
    <w:rsid w:val="00A35613"/>
    <w:rsid w:val="00A36D90"/>
    <w:rsid w:val="00A37E71"/>
    <w:rsid w:val="00A404A5"/>
    <w:rsid w:val="00A407E7"/>
    <w:rsid w:val="00A41D92"/>
    <w:rsid w:val="00A420E7"/>
    <w:rsid w:val="00A422E5"/>
    <w:rsid w:val="00A5031D"/>
    <w:rsid w:val="00A51574"/>
    <w:rsid w:val="00A52951"/>
    <w:rsid w:val="00A5337F"/>
    <w:rsid w:val="00A534FA"/>
    <w:rsid w:val="00A54959"/>
    <w:rsid w:val="00A567CC"/>
    <w:rsid w:val="00A61E49"/>
    <w:rsid w:val="00A620F5"/>
    <w:rsid w:val="00A6306D"/>
    <w:rsid w:val="00A63C20"/>
    <w:rsid w:val="00A6405F"/>
    <w:rsid w:val="00A6598B"/>
    <w:rsid w:val="00A65EB2"/>
    <w:rsid w:val="00A663B5"/>
    <w:rsid w:val="00A6651B"/>
    <w:rsid w:val="00A70297"/>
    <w:rsid w:val="00A719E8"/>
    <w:rsid w:val="00A7218C"/>
    <w:rsid w:val="00A72DD6"/>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7605"/>
    <w:rsid w:val="00AA0531"/>
    <w:rsid w:val="00AA351B"/>
    <w:rsid w:val="00AA3606"/>
    <w:rsid w:val="00AB0F83"/>
    <w:rsid w:val="00AB3BDE"/>
    <w:rsid w:val="00AB3BF8"/>
    <w:rsid w:val="00AB5ED5"/>
    <w:rsid w:val="00AB63F4"/>
    <w:rsid w:val="00AB64BD"/>
    <w:rsid w:val="00AB710D"/>
    <w:rsid w:val="00AB7909"/>
    <w:rsid w:val="00AC14C7"/>
    <w:rsid w:val="00AC2BBF"/>
    <w:rsid w:val="00AC6263"/>
    <w:rsid w:val="00AC6834"/>
    <w:rsid w:val="00AD0E85"/>
    <w:rsid w:val="00AD1885"/>
    <w:rsid w:val="00AD2282"/>
    <w:rsid w:val="00AD235E"/>
    <w:rsid w:val="00AD3675"/>
    <w:rsid w:val="00AD6EAA"/>
    <w:rsid w:val="00AE5F25"/>
    <w:rsid w:val="00AF0068"/>
    <w:rsid w:val="00AF35D0"/>
    <w:rsid w:val="00AF6B58"/>
    <w:rsid w:val="00AF6E51"/>
    <w:rsid w:val="00AF7475"/>
    <w:rsid w:val="00B00686"/>
    <w:rsid w:val="00B00FB2"/>
    <w:rsid w:val="00B03F08"/>
    <w:rsid w:val="00B0408C"/>
    <w:rsid w:val="00B07325"/>
    <w:rsid w:val="00B076FD"/>
    <w:rsid w:val="00B13C84"/>
    <w:rsid w:val="00B14512"/>
    <w:rsid w:val="00B145FF"/>
    <w:rsid w:val="00B15B97"/>
    <w:rsid w:val="00B200C3"/>
    <w:rsid w:val="00B21D4E"/>
    <w:rsid w:val="00B2284F"/>
    <w:rsid w:val="00B2342E"/>
    <w:rsid w:val="00B2437E"/>
    <w:rsid w:val="00B247F1"/>
    <w:rsid w:val="00B2621F"/>
    <w:rsid w:val="00B26B30"/>
    <w:rsid w:val="00B26CD5"/>
    <w:rsid w:val="00B31712"/>
    <w:rsid w:val="00B35B59"/>
    <w:rsid w:val="00B36CD1"/>
    <w:rsid w:val="00B47775"/>
    <w:rsid w:val="00B50480"/>
    <w:rsid w:val="00B52106"/>
    <w:rsid w:val="00B53274"/>
    <w:rsid w:val="00B542E9"/>
    <w:rsid w:val="00B56A50"/>
    <w:rsid w:val="00B57648"/>
    <w:rsid w:val="00B61390"/>
    <w:rsid w:val="00B631A2"/>
    <w:rsid w:val="00B63758"/>
    <w:rsid w:val="00B67E3E"/>
    <w:rsid w:val="00B718A5"/>
    <w:rsid w:val="00B72B82"/>
    <w:rsid w:val="00B7455D"/>
    <w:rsid w:val="00B749D8"/>
    <w:rsid w:val="00B75122"/>
    <w:rsid w:val="00B7695F"/>
    <w:rsid w:val="00B77BF1"/>
    <w:rsid w:val="00B80EE9"/>
    <w:rsid w:val="00B80F1F"/>
    <w:rsid w:val="00B81C62"/>
    <w:rsid w:val="00B8229D"/>
    <w:rsid w:val="00B82450"/>
    <w:rsid w:val="00B827C7"/>
    <w:rsid w:val="00B853C5"/>
    <w:rsid w:val="00B85F49"/>
    <w:rsid w:val="00B87C89"/>
    <w:rsid w:val="00B90F2A"/>
    <w:rsid w:val="00B91303"/>
    <w:rsid w:val="00B91345"/>
    <w:rsid w:val="00B941A5"/>
    <w:rsid w:val="00B94C5E"/>
    <w:rsid w:val="00B96BB6"/>
    <w:rsid w:val="00B96DFF"/>
    <w:rsid w:val="00B9742B"/>
    <w:rsid w:val="00BA036C"/>
    <w:rsid w:val="00BA1BC5"/>
    <w:rsid w:val="00BA200A"/>
    <w:rsid w:val="00BA475E"/>
    <w:rsid w:val="00BA49B6"/>
    <w:rsid w:val="00BA4B7B"/>
    <w:rsid w:val="00BA60D0"/>
    <w:rsid w:val="00BA61C8"/>
    <w:rsid w:val="00BB046D"/>
    <w:rsid w:val="00BB1469"/>
    <w:rsid w:val="00BB23A0"/>
    <w:rsid w:val="00BB3309"/>
    <w:rsid w:val="00BB38C9"/>
    <w:rsid w:val="00BC16BB"/>
    <w:rsid w:val="00BC2F90"/>
    <w:rsid w:val="00BC3591"/>
    <w:rsid w:val="00BC372B"/>
    <w:rsid w:val="00BC5D83"/>
    <w:rsid w:val="00BD2977"/>
    <w:rsid w:val="00BD2D70"/>
    <w:rsid w:val="00BD5133"/>
    <w:rsid w:val="00BD51DC"/>
    <w:rsid w:val="00BD5468"/>
    <w:rsid w:val="00BD6096"/>
    <w:rsid w:val="00BE17CB"/>
    <w:rsid w:val="00BE198B"/>
    <w:rsid w:val="00BE261A"/>
    <w:rsid w:val="00BE3C56"/>
    <w:rsid w:val="00BE6796"/>
    <w:rsid w:val="00BF05F0"/>
    <w:rsid w:val="00BF2932"/>
    <w:rsid w:val="00BF2F22"/>
    <w:rsid w:val="00BF4280"/>
    <w:rsid w:val="00BF64A5"/>
    <w:rsid w:val="00C00AAB"/>
    <w:rsid w:val="00C02CF0"/>
    <w:rsid w:val="00C036FD"/>
    <w:rsid w:val="00C03857"/>
    <w:rsid w:val="00C04139"/>
    <w:rsid w:val="00C0441F"/>
    <w:rsid w:val="00C0677C"/>
    <w:rsid w:val="00C0792A"/>
    <w:rsid w:val="00C16A7E"/>
    <w:rsid w:val="00C2279E"/>
    <w:rsid w:val="00C23B7D"/>
    <w:rsid w:val="00C25266"/>
    <w:rsid w:val="00C26CDE"/>
    <w:rsid w:val="00C316CA"/>
    <w:rsid w:val="00C3268C"/>
    <w:rsid w:val="00C343AE"/>
    <w:rsid w:val="00C3597A"/>
    <w:rsid w:val="00C436A4"/>
    <w:rsid w:val="00C5223D"/>
    <w:rsid w:val="00C541CB"/>
    <w:rsid w:val="00C542F7"/>
    <w:rsid w:val="00C55479"/>
    <w:rsid w:val="00C56D63"/>
    <w:rsid w:val="00C57C02"/>
    <w:rsid w:val="00C61653"/>
    <w:rsid w:val="00C616F4"/>
    <w:rsid w:val="00C63181"/>
    <w:rsid w:val="00C6480B"/>
    <w:rsid w:val="00C64A39"/>
    <w:rsid w:val="00C661D1"/>
    <w:rsid w:val="00C66957"/>
    <w:rsid w:val="00C66D24"/>
    <w:rsid w:val="00C66F91"/>
    <w:rsid w:val="00C675E5"/>
    <w:rsid w:val="00C67F0F"/>
    <w:rsid w:val="00C70AC4"/>
    <w:rsid w:val="00C70E1D"/>
    <w:rsid w:val="00C73E94"/>
    <w:rsid w:val="00C76E8A"/>
    <w:rsid w:val="00C82FE2"/>
    <w:rsid w:val="00C832F7"/>
    <w:rsid w:val="00C83B41"/>
    <w:rsid w:val="00C83F15"/>
    <w:rsid w:val="00C8637B"/>
    <w:rsid w:val="00C86C04"/>
    <w:rsid w:val="00C90D3F"/>
    <w:rsid w:val="00C9409E"/>
    <w:rsid w:val="00C96957"/>
    <w:rsid w:val="00C96C4E"/>
    <w:rsid w:val="00CA2AA7"/>
    <w:rsid w:val="00CA2BF8"/>
    <w:rsid w:val="00CA5393"/>
    <w:rsid w:val="00CB0388"/>
    <w:rsid w:val="00CB295E"/>
    <w:rsid w:val="00CB51EE"/>
    <w:rsid w:val="00CC0717"/>
    <w:rsid w:val="00CC322F"/>
    <w:rsid w:val="00CC4D1B"/>
    <w:rsid w:val="00CC63E5"/>
    <w:rsid w:val="00CD6537"/>
    <w:rsid w:val="00CD6B32"/>
    <w:rsid w:val="00CD6C5E"/>
    <w:rsid w:val="00CE0BC2"/>
    <w:rsid w:val="00CE223C"/>
    <w:rsid w:val="00CE2323"/>
    <w:rsid w:val="00CE4223"/>
    <w:rsid w:val="00CE514D"/>
    <w:rsid w:val="00CE5682"/>
    <w:rsid w:val="00CE64E7"/>
    <w:rsid w:val="00CE7807"/>
    <w:rsid w:val="00CF0505"/>
    <w:rsid w:val="00CF2FDE"/>
    <w:rsid w:val="00CF3246"/>
    <w:rsid w:val="00CF3AA9"/>
    <w:rsid w:val="00CF4355"/>
    <w:rsid w:val="00CF43C0"/>
    <w:rsid w:val="00CF4E74"/>
    <w:rsid w:val="00CF5A0D"/>
    <w:rsid w:val="00CF69C8"/>
    <w:rsid w:val="00CF7827"/>
    <w:rsid w:val="00D01DFD"/>
    <w:rsid w:val="00D03D8D"/>
    <w:rsid w:val="00D04037"/>
    <w:rsid w:val="00D0449D"/>
    <w:rsid w:val="00D05DA9"/>
    <w:rsid w:val="00D06477"/>
    <w:rsid w:val="00D1067E"/>
    <w:rsid w:val="00D1219E"/>
    <w:rsid w:val="00D13230"/>
    <w:rsid w:val="00D15A2E"/>
    <w:rsid w:val="00D16688"/>
    <w:rsid w:val="00D209F4"/>
    <w:rsid w:val="00D2235C"/>
    <w:rsid w:val="00D225B0"/>
    <w:rsid w:val="00D22655"/>
    <w:rsid w:val="00D25415"/>
    <w:rsid w:val="00D26687"/>
    <w:rsid w:val="00D26AD6"/>
    <w:rsid w:val="00D31740"/>
    <w:rsid w:val="00D3223B"/>
    <w:rsid w:val="00D33273"/>
    <w:rsid w:val="00D337C1"/>
    <w:rsid w:val="00D33889"/>
    <w:rsid w:val="00D35A0B"/>
    <w:rsid w:val="00D3638A"/>
    <w:rsid w:val="00D37F3C"/>
    <w:rsid w:val="00D40630"/>
    <w:rsid w:val="00D43E31"/>
    <w:rsid w:val="00D44E14"/>
    <w:rsid w:val="00D453B7"/>
    <w:rsid w:val="00D45496"/>
    <w:rsid w:val="00D46EEA"/>
    <w:rsid w:val="00D5337F"/>
    <w:rsid w:val="00D60518"/>
    <w:rsid w:val="00D613C8"/>
    <w:rsid w:val="00D6251D"/>
    <w:rsid w:val="00D62979"/>
    <w:rsid w:val="00D62CCC"/>
    <w:rsid w:val="00D637BF"/>
    <w:rsid w:val="00D6401E"/>
    <w:rsid w:val="00D65CF8"/>
    <w:rsid w:val="00D72B43"/>
    <w:rsid w:val="00D73FAC"/>
    <w:rsid w:val="00D764CD"/>
    <w:rsid w:val="00D810CB"/>
    <w:rsid w:val="00D8194E"/>
    <w:rsid w:val="00D82F98"/>
    <w:rsid w:val="00D849DA"/>
    <w:rsid w:val="00D84C5C"/>
    <w:rsid w:val="00D86A9A"/>
    <w:rsid w:val="00D87E24"/>
    <w:rsid w:val="00D929A2"/>
    <w:rsid w:val="00D94F73"/>
    <w:rsid w:val="00D96BDD"/>
    <w:rsid w:val="00DA033B"/>
    <w:rsid w:val="00DA0647"/>
    <w:rsid w:val="00DA0773"/>
    <w:rsid w:val="00DA2A99"/>
    <w:rsid w:val="00DA3709"/>
    <w:rsid w:val="00DA45E4"/>
    <w:rsid w:val="00DA49C4"/>
    <w:rsid w:val="00DA5ACA"/>
    <w:rsid w:val="00DA6DFC"/>
    <w:rsid w:val="00DA7102"/>
    <w:rsid w:val="00DB5A48"/>
    <w:rsid w:val="00DC14D3"/>
    <w:rsid w:val="00DC1E48"/>
    <w:rsid w:val="00DC3920"/>
    <w:rsid w:val="00DC3AEC"/>
    <w:rsid w:val="00DC3BAA"/>
    <w:rsid w:val="00DC7472"/>
    <w:rsid w:val="00DD1173"/>
    <w:rsid w:val="00DD40D1"/>
    <w:rsid w:val="00DD4819"/>
    <w:rsid w:val="00DD4FB2"/>
    <w:rsid w:val="00DD6296"/>
    <w:rsid w:val="00DD631B"/>
    <w:rsid w:val="00DE1142"/>
    <w:rsid w:val="00DE5C3E"/>
    <w:rsid w:val="00DF25F2"/>
    <w:rsid w:val="00DF2764"/>
    <w:rsid w:val="00DF3DB6"/>
    <w:rsid w:val="00DF5BE9"/>
    <w:rsid w:val="00DF7C44"/>
    <w:rsid w:val="00E00215"/>
    <w:rsid w:val="00E00C86"/>
    <w:rsid w:val="00E01865"/>
    <w:rsid w:val="00E023EA"/>
    <w:rsid w:val="00E02D2A"/>
    <w:rsid w:val="00E067F5"/>
    <w:rsid w:val="00E10278"/>
    <w:rsid w:val="00E10519"/>
    <w:rsid w:val="00E105EA"/>
    <w:rsid w:val="00E12001"/>
    <w:rsid w:val="00E127B5"/>
    <w:rsid w:val="00E12C30"/>
    <w:rsid w:val="00E1317F"/>
    <w:rsid w:val="00E137F4"/>
    <w:rsid w:val="00E15C6B"/>
    <w:rsid w:val="00E17229"/>
    <w:rsid w:val="00E21EBF"/>
    <w:rsid w:val="00E25C15"/>
    <w:rsid w:val="00E3055C"/>
    <w:rsid w:val="00E32664"/>
    <w:rsid w:val="00E32ACA"/>
    <w:rsid w:val="00E33D22"/>
    <w:rsid w:val="00E3415C"/>
    <w:rsid w:val="00E34279"/>
    <w:rsid w:val="00E3447E"/>
    <w:rsid w:val="00E35BEC"/>
    <w:rsid w:val="00E378AC"/>
    <w:rsid w:val="00E4061E"/>
    <w:rsid w:val="00E45F2B"/>
    <w:rsid w:val="00E46397"/>
    <w:rsid w:val="00E463D8"/>
    <w:rsid w:val="00E46DD1"/>
    <w:rsid w:val="00E474EE"/>
    <w:rsid w:val="00E4783A"/>
    <w:rsid w:val="00E502A0"/>
    <w:rsid w:val="00E50A02"/>
    <w:rsid w:val="00E50E55"/>
    <w:rsid w:val="00E50E9A"/>
    <w:rsid w:val="00E52E13"/>
    <w:rsid w:val="00E55AB0"/>
    <w:rsid w:val="00E55AC8"/>
    <w:rsid w:val="00E60DE0"/>
    <w:rsid w:val="00E6111F"/>
    <w:rsid w:val="00E61BA8"/>
    <w:rsid w:val="00E65C58"/>
    <w:rsid w:val="00E676CE"/>
    <w:rsid w:val="00E70B01"/>
    <w:rsid w:val="00E70D29"/>
    <w:rsid w:val="00E718FE"/>
    <w:rsid w:val="00E72B8B"/>
    <w:rsid w:val="00E72F5E"/>
    <w:rsid w:val="00E74579"/>
    <w:rsid w:val="00E76D5B"/>
    <w:rsid w:val="00E84576"/>
    <w:rsid w:val="00E86DC9"/>
    <w:rsid w:val="00E8790E"/>
    <w:rsid w:val="00E9067D"/>
    <w:rsid w:val="00E93328"/>
    <w:rsid w:val="00E956DC"/>
    <w:rsid w:val="00E97A70"/>
    <w:rsid w:val="00E97F3E"/>
    <w:rsid w:val="00EA04FE"/>
    <w:rsid w:val="00EA17C9"/>
    <w:rsid w:val="00EA17EF"/>
    <w:rsid w:val="00EA23B9"/>
    <w:rsid w:val="00EA3689"/>
    <w:rsid w:val="00EA38A4"/>
    <w:rsid w:val="00EA706C"/>
    <w:rsid w:val="00EA760A"/>
    <w:rsid w:val="00EB2306"/>
    <w:rsid w:val="00EB2375"/>
    <w:rsid w:val="00EB2955"/>
    <w:rsid w:val="00EB2CCE"/>
    <w:rsid w:val="00EB431B"/>
    <w:rsid w:val="00EB4C0D"/>
    <w:rsid w:val="00EB57A2"/>
    <w:rsid w:val="00EC2BAE"/>
    <w:rsid w:val="00EC3945"/>
    <w:rsid w:val="00EC433B"/>
    <w:rsid w:val="00EC49F2"/>
    <w:rsid w:val="00EC4CE0"/>
    <w:rsid w:val="00EC5E69"/>
    <w:rsid w:val="00EC7351"/>
    <w:rsid w:val="00ED07D0"/>
    <w:rsid w:val="00ED21A4"/>
    <w:rsid w:val="00ED2D4C"/>
    <w:rsid w:val="00ED448A"/>
    <w:rsid w:val="00ED6C7B"/>
    <w:rsid w:val="00ED6FA8"/>
    <w:rsid w:val="00ED7BE1"/>
    <w:rsid w:val="00EE1145"/>
    <w:rsid w:val="00EE3029"/>
    <w:rsid w:val="00EE485F"/>
    <w:rsid w:val="00EE62CD"/>
    <w:rsid w:val="00EE6AA2"/>
    <w:rsid w:val="00EE72BE"/>
    <w:rsid w:val="00EF2FE9"/>
    <w:rsid w:val="00EF4C64"/>
    <w:rsid w:val="00EF510F"/>
    <w:rsid w:val="00EF5A2B"/>
    <w:rsid w:val="00EF680F"/>
    <w:rsid w:val="00EF6EE4"/>
    <w:rsid w:val="00F013BE"/>
    <w:rsid w:val="00F03212"/>
    <w:rsid w:val="00F04831"/>
    <w:rsid w:val="00F048D7"/>
    <w:rsid w:val="00F04B23"/>
    <w:rsid w:val="00F0682B"/>
    <w:rsid w:val="00F10420"/>
    <w:rsid w:val="00F12485"/>
    <w:rsid w:val="00F15201"/>
    <w:rsid w:val="00F153CC"/>
    <w:rsid w:val="00F175A5"/>
    <w:rsid w:val="00F20546"/>
    <w:rsid w:val="00F2062C"/>
    <w:rsid w:val="00F245C6"/>
    <w:rsid w:val="00F260C9"/>
    <w:rsid w:val="00F3101D"/>
    <w:rsid w:val="00F321D4"/>
    <w:rsid w:val="00F3542B"/>
    <w:rsid w:val="00F412FA"/>
    <w:rsid w:val="00F41755"/>
    <w:rsid w:val="00F41A7E"/>
    <w:rsid w:val="00F42512"/>
    <w:rsid w:val="00F42C9D"/>
    <w:rsid w:val="00F42FCF"/>
    <w:rsid w:val="00F4394D"/>
    <w:rsid w:val="00F43F38"/>
    <w:rsid w:val="00F45B7C"/>
    <w:rsid w:val="00F51793"/>
    <w:rsid w:val="00F52CA0"/>
    <w:rsid w:val="00F53638"/>
    <w:rsid w:val="00F5410A"/>
    <w:rsid w:val="00F541B8"/>
    <w:rsid w:val="00F5619A"/>
    <w:rsid w:val="00F57032"/>
    <w:rsid w:val="00F5724B"/>
    <w:rsid w:val="00F61FB0"/>
    <w:rsid w:val="00F621A7"/>
    <w:rsid w:val="00F6789C"/>
    <w:rsid w:val="00F6795B"/>
    <w:rsid w:val="00F70C4B"/>
    <w:rsid w:val="00F725EC"/>
    <w:rsid w:val="00F743E5"/>
    <w:rsid w:val="00F74955"/>
    <w:rsid w:val="00F75EE3"/>
    <w:rsid w:val="00F76446"/>
    <w:rsid w:val="00F77EDB"/>
    <w:rsid w:val="00F810BE"/>
    <w:rsid w:val="00F82444"/>
    <w:rsid w:val="00F85071"/>
    <w:rsid w:val="00F91696"/>
    <w:rsid w:val="00F96FF0"/>
    <w:rsid w:val="00FA1212"/>
    <w:rsid w:val="00FA1FE3"/>
    <w:rsid w:val="00FA2F68"/>
    <w:rsid w:val="00FA33CA"/>
    <w:rsid w:val="00FA423E"/>
    <w:rsid w:val="00FA4F68"/>
    <w:rsid w:val="00FB0EE9"/>
    <w:rsid w:val="00FB239B"/>
    <w:rsid w:val="00FB3909"/>
    <w:rsid w:val="00FC17D3"/>
    <w:rsid w:val="00FC32CF"/>
    <w:rsid w:val="00FC3822"/>
    <w:rsid w:val="00FC609E"/>
    <w:rsid w:val="00FC7877"/>
    <w:rsid w:val="00FC7F5D"/>
    <w:rsid w:val="00FD0DC5"/>
    <w:rsid w:val="00FD0F0C"/>
    <w:rsid w:val="00FD2F4E"/>
    <w:rsid w:val="00FD4825"/>
    <w:rsid w:val="00FD5474"/>
    <w:rsid w:val="00FD769C"/>
    <w:rsid w:val="00FE072C"/>
    <w:rsid w:val="00FE09F6"/>
    <w:rsid w:val="00FE0C63"/>
    <w:rsid w:val="00FE0F7F"/>
    <w:rsid w:val="00FE137E"/>
    <w:rsid w:val="00FE3032"/>
    <w:rsid w:val="00FE323E"/>
    <w:rsid w:val="00FE32DF"/>
    <w:rsid w:val="00FF208F"/>
    <w:rsid w:val="00FF65E1"/>
    <w:rsid w:val="00FF7BFA"/>
    <w:rsid w:val="55558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7163A0BB-BA96-4486-913C-F98AA3E37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E35BEC"/>
    <w:pPr>
      <w:tabs>
        <w:tab w:val="left" w:pos="990"/>
      </w:tabs>
      <w:spacing w:line="276" w:lineRule="auto"/>
      <w:jc w:val="right"/>
      <w:outlineLvl w:val="1"/>
    </w:pPr>
    <w:rPr>
      <w:color w:val="BD313B"/>
      <w:sz w:val="20"/>
      <w:szCs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E35BEC"/>
    <w:rPr>
      <w:rFonts w:ascii="Arial" w:hAnsi="Arial" w:cs="Arial"/>
      <w:b/>
      <w:color w:val="BD313B"/>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Revision">
    <w:name w:val="Revision"/>
    <w:hidden/>
    <w:uiPriority w:val="99"/>
    <w:semiHidden/>
    <w:rsid w:val="00435976"/>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47132492">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36712120">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08822175">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39150827">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17029145">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earsonhighered.com/educator/product/Foundations-of-Finance-8E/9780132994873.page" TargetMode="External"/><Relationship Id="rId18" Type="http://schemas.openxmlformats.org/officeDocument/2006/relationships/hyperlink" Target="https://na01.safelinks.protection.outlook.com/?url=https%3A%2F%2Fwww.youtube.com%2Fwatch%3Fv%3D46oLXwClvkw&amp;data=02%7C01%7Camiller%40synergiseducation.com%7C2fe4ae3e65394713a49a08d612966401%7C7a9bcbb102ab4062aafc53c0ba30b9ac%7C0%7C0%7C636716834481815880&amp;sdata=qYglDmRHmzPNBrCQtcCFuYl%2FvoGjd34hvCDPLLvBFuE%3D&amp;reserved=0" TargetMode="External"/><Relationship Id="rId26" Type="http://schemas.openxmlformats.org/officeDocument/2006/relationships/hyperlink" Target="https://www.youtube.com/watch?v=ZmvbD0heOAA&amp;feature=youtu.be" TargetMode="External"/><Relationship Id="rId39" Type="http://schemas.openxmlformats.org/officeDocument/2006/relationships/hyperlink" Target="http://www.wsj.com/" TargetMode="External"/><Relationship Id="rId21" Type="http://schemas.openxmlformats.org/officeDocument/2006/relationships/hyperlink" Target="https://www.youtube.com/watch?v=79RFHmQlRS8&amp;feature=youtu.be" TargetMode="External"/><Relationship Id="rId34" Type="http://schemas.openxmlformats.org/officeDocument/2006/relationships/hyperlink" Target="https://www.youtube.com/watch?v=0Lx062JYSUU" TargetMode="External"/><Relationship Id="rId42" Type="http://schemas.openxmlformats.org/officeDocument/2006/relationships/hyperlink" Target="https://www.youtube.com/watch?v=fp-1_9mLlbc&amp;t=38s" TargetMode="External"/><Relationship Id="rId47" Type="http://schemas.openxmlformats.org/officeDocument/2006/relationships/hyperlink" Target="https://www.youtube.com/watch?v=LC_bR_rwvBk&amp;feature=youtu.be" TargetMode="External"/><Relationship Id="rId50" Type="http://schemas.openxmlformats.org/officeDocument/2006/relationships/hyperlink" Target="https://www.youtube.com/watch?v=bHK77lbdyWA&amp;feature=youtu.be" TargetMode="External"/><Relationship Id="rId55" Type="http://schemas.openxmlformats.org/officeDocument/2006/relationships/hyperlink" Target="https://www.youtube.com/watch?v=rt8pU6uuDc0&amp;feature=youtu.be"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yperlink" Target="https://www.youtube.com/watch?v=HFFkFMfotT0&amp;feature=youtu.be" TargetMode="External"/><Relationship Id="rId11" Type="http://schemas.openxmlformats.org/officeDocument/2006/relationships/footnotes" Target="footnotes.xml"/><Relationship Id="rId24" Type="http://schemas.openxmlformats.org/officeDocument/2006/relationships/hyperlink" Target="https://www.khanacademy.org/economics-finance-domain/core-finance" TargetMode="External"/><Relationship Id="rId32" Type="http://schemas.openxmlformats.org/officeDocument/2006/relationships/hyperlink" Target="https://www.youtube.com/watch?v=vKp-HGfT1SQ&amp;feature=youtu.be" TargetMode="External"/><Relationship Id="rId37" Type="http://schemas.openxmlformats.org/officeDocument/2006/relationships/hyperlink" Target="https://www.moodys.com/" TargetMode="External"/><Relationship Id="rId40" Type="http://schemas.openxmlformats.org/officeDocument/2006/relationships/hyperlink" Target="https://www.youtube.com/watch?v=ZJa7RDJ6TJo&amp;feature=youtu.be" TargetMode="External"/><Relationship Id="rId45" Type="http://schemas.openxmlformats.org/officeDocument/2006/relationships/hyperlink" Target="https://www.youtube.com/watch?v=-gmEeZRV9Rg&amp;feature=youtu.be" TargetMode="External"/><Relationship Id="rId53" Type="http://schemas.openxmlformats.org/officeDocument/2006/relationships/hyperlink" Target="https://www.youtube.com/watch?v=OGg9K1wymWk&amp;feature=youtu.be" TargetMode="External"/><Relationship Id="rId58" Type="http://schemas.openxmlformats.org/officeDocument/2006/relationships/fontTable" Target="fontTable.xml"/><Relationship Id="rId5" Type="http://schemas.openxmlformats.org/officeDocument/2006/relationships/customXml" Target="../customXml/item5.xml"/><Relationship Id="rId19" Type="http://schemas.openxmlformats.org/officeDocument/2006/relationships/hyperlink" Target="https://www.youtube.com/watch?v=jWjIoYhitEc"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s://www.youtube.com/watch?v=46oLXwClvkw" TargetMode="External"/><Relationship Id="rId27" Type="http://schemas.openxmlformats.org/officeDocument/2006/relationships/hyperlink" Target="https://www.youtube.com/watch?v=qAhV3xG0i8s&amp;feature=youtu.be" TargetMode="External"/><Relationship Id="rId30" Type="http://schemas.openxmlformats.org/officeDocument/2006/relationships/hyperlink" Target="https://www.youtube.com/watch?v=6uB1eWJz9jI" TargetMode="External"/><Relationship Id="rId35" Type="http://schemas.openxmlformats.org/officeDocument/2006/relationships/hyperlink" Target="https://www.youtube.com/watch?v=gdJfysUxlWc&amp;feature=youtu.be" TargetMode="External"/><Relationship Id="rId43" Type="http://schemas.openxmlformats.org/officeDocument/2006/relationships/hyperlink" Target="https://www.youtube.com/watch?v=iYlBGkEBb_E" TargetMode="External"/><Relationship Id="rId48" Type="http://schemas.openxmlformats.org/officeDocument/2006/relationships/hyperlink" Target="https://www.youtube.com/watch?v=7JBwhhrwUCk&amp;feature=youtu.be" TargetMode="External"/><Relationship Id="rId56" Type="http://schemas.openxmlformats.org/officeDocument/2006/relationships/hyperlink" Target="https://www.youtube.com/watch?v=ovFjvcd6q1w&amp;feature=youtu.be" TargetMode="External"/><Relationship Id="rId8" Type="http://schemas.openxmlformats.org/officeDocument/2006/relationships/styles" Target="styles.xml"/><Relationship Id="rId51" Type="http://schemas.openxmlformats.org/officeDocument/2006/relationships/hyperlink" Target="http://www.pearsonhighered.com/keown/"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www.youtube.com/watch?v=ZfbzF49SyPo&amp;feature=youtu.be" TargetMode="External"/><Relationship Id="rId33" Type="http://schemas.openxmlformats.org/officeDocument/2006/relationships/hyperlink" Target="https://www.youtube.com/watch?v=6YEnkkznGTg&amp;feature=youtu.be" TargetMode="External"/><Relationship Id="rId38" Type="http://schemas.openxmlformats.org/officeDocument/2006/relationships/hyperlink" Target="http://www.dnb.com/" TargetMode="External"/><Relationship Id="rId46" Type="http://schemas.openxmlformats.org/officeDocument/2006/relationships/hyperlink" Target="https://www.youtube.com/watch?v=eaGgCJtHxuE&amp;feature=youtu.be" TargetMode="External"/><Relationship Id="rId59" Type="http://schemas.microsoft.com/office/2011/relationships/people" Target="people.xml"/><Relationship Id="rId20" Type="http://schemas.openxmlformats.org/officeDocument/2006/relationships/hyperlink" Target="https://www.youtube.com/watch?v=kFyZkXHit_A&amp;feature=youtu.be" TargetMode="External"/><Relationship Id="rId41" Type="http://schemas.openxmlformats.org/officeDocument/2006/relationships/hyperlink" Target="https://www.youtube.com/watch?v=DF1EhXaRMFg&amp;feature=youtu.be" TargetMode="External"/><Relationship Id="rId54" Type="http://schemas.openxmlformats.org/officeDocument/2006/relationships/hyperlink" Target="https://www.youtube.com/watch?v=3oTLyPPrZE4&amp;feature=youtu.be"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footer" Target="footer1.xml"/><Relationship Id="rId23" Type="http://schemas.openxmlformats.org/officeDocument/2006/relationships/hyperlink" Target="https://www.youtube.com/watch?v=llkL6DBoRZA" TargetMode="External"/><Relationship Id="rId28" Type="http://schemas.openxmlformats.org/officeDocument/2006/relationships/hyperlink" Target="https://www.youtube.com/watch?v=OSDDrZZaV8E&amp;feature=youtu.be" TargetMode="External"/><Relationship Id="rId36" Type="http://schemas.openxmlformats.org/officeDocument/2006/relationships/hyperlink" Target="https://www.standardandpoors.com/en_US/web/guest/home" TargetMode="External"/><Relationship Id="rId49" Type="http://schemas.openxmlformats.org/officeDocument/2006/relationships/hyperlink" Target="https://www.youtube.com/watch?v=uSWcjnUU9fA" TargetMode="External"/><Relationship Id="rId57" Type="http://schemas.openxmlformats.org/officeDocument/2006/relationships/hyperlink" Target="http://knoema.com/nwnfkne/world-gdp-ranking-2015-data-and-charts" TargetMode="External"/><Relationship Id="rId10" Type="http://schemas.openxmlformats.org/officeDocument/2006/relationships/webSettings" Target="webSettings.xml"/><Relationship Id="rId31" Type="http://schemas.openxmlformats.org/officeDocument/2006/relationships/hyperlink" Target="https://www.youtube.com/watch?v=xKBdJX-rHMg" TargetMode="External"/><Relationship Id="rId44" Type="http://schemas.openxmlformats.org/officeDocument/2006/relationships/hyperlink" Target="https://www.youtube.com/watch?v=HT0c22HF5hA&amp;feature=youtu.be" TargetMode="External"/><Relationship Id="rId52" Type="http://schemas.openxmlformats.org/officeDocument/2006/relationships/hyperlink" Target="https://www.youtube.com/watch?v=pmqXFPWG87s&amp;feature=youtu.be" TargetMode="External"/><Relationship Id="rId6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6.xml><?xml version="1.0" encoding="utf-8"?>
<ds:datastoreItem xmlns:ds="http://schemas.openxmlformats.org/officeDocument/2006/customXml" ds:itemID="{C06340F4-A8F4-4666-A71D-6D7CEF540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54</TotalTime>
  <Pages>22</Pages>
  <Words>5048</Words>
  <Characters>28779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Priscila Hinkle</dc:creator>
  <cp:lastModifiedBy>Catherine Khongsaly</cp:lastModifiedBy>
  <cp:revision>4</cp:revision>
  <cp:lastPrinted>2009-04-23T17:02:00Z</cp:lastPrinted>
  <dcterms:created xsi:type="dcterms:W3CDTF">2018-12-20T20:36:00Z</dcterms:created>
  <dcterms:modified xsi:type="dcterms:W3CDTF">2019-03-05T17:41:00Z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